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attachedToolbars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298D2" w14:textId="77777777" w:rsidR="009624E1" w:rsidRDefault="009624E1">
      <w:pPr>
        <w:jc w:val="center"/>
        <w:rPr>
          <w:sz w:val="40"/>
          <w:szCs w:val="40"/>
        </w:rPr>
      </w:pPr>
    </w:p>
    <w:p w14:paraId="5DCD754C" w14:textId="77777777" w:rsidR="009A17A9" w:rsidRDefault="009A17A9">
      <w:pPr>
        <w:jc w:val="center"/>
        <w:rPr>
          <w:sz w:val="40"/>
          <w:szCs w:val="40"/>
        </w:rPr>
      </w:pPr>
    </w:p>
    <w:p w14:paraId="2E19C99D" w14:textId="77777777" w:rsidR="009624E1" w:rsidRDefault="009624E1">
      <w:pPr>
        <w:jc w:val="center"/>
        <w:rPr>
          <w:sz w:val="40"/>
          <w:szCs w:val="40"/>
        </w:rPr>
      </w:pPr>
    </w:p>
    <w:p w14:paraId="2E58602E" w14:textId="77777777" w:rsidR="009624E1" w:rsidRDefault="009624E1">
      <w:pPr>
        <w:jc w:val="center"/>
        <w:rPr>
          <w:sz w:val="40"/>
          <w:szCs w:val="40"/>
        </w:rPr>
      </w:pPr>
    </w:p>
    <w:p w14:paraId="0F6E9DE1" w14:textId="77777777" w:rsidR="009624E1" w:rsidRDefault="009624E1">
      <w:pPr>
        <w:jc w:val="center"/>
        <w:rPr>
          <w:sz w:val="40"/>
          <w:szCs w:val="40"/>
        </w:rPr>
      </w:pPr>
    </w:p>
    <w:p w14:paraId="21AB7A10" w14:textId="77777777" w:rsidR="009624E1" w:rsidRDefault="009624E1">
      <w:pPr>
        <w:jc w:val="center"/>
        <w:rPr>
          <w:sz w:val="40"/>
          <w:szCs w:val="40"/>
        </w:rPr>
      </w:pPr>
    </w:p>
    <w:p w14:paraId="4A766991" w14:textId="77777777" w:rsidR="009624E1" w:rsidRDefault="009624E1">
      <w:pPr>
        <w:jc w:val="center"/>
        <w:rPr>
          <w:sz w:val="40"/>
          <w:szCs w:val="40"/>
        </w:rPr>
      </w:pPr>
    </w:p>
    <w:p w14:paraId="3BBCAA88" w14:textId="77777777" w:rsidR="009624E1" w:rsidRDefault="009624E1">
      <w:pPr>
        <w:jc w:val="center"/>
        <w:rPr>
          <w:sz w:val="40"/>
          <w:szCs w:val="40"/>
        </w:rPr>
      </w:pPr>
    </w:p>
    <w:p w14:paraId="4FE6E87D" w14:textId="77777777" w:rsidR="009624E1" w:rsidRDefault="009624E1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SYSTEME DE BRIDGE</w:t>
      </w:r>
    </w:p>
    <w:p w14:paraId="6871EF61" w14:textId="77777777" w:rsidR="009624E1" w:rsidRDefault="009624E1">
      <w:pPr>
        <w:jc w:val="center"/>
        <w:rPr>
          <w:sz w:val="40"/>
          <w:szCs w:val="40"/>
        </w:rPr>
      </w:pPr>
    </w:p>
    <w:p w14:paraId="75F9529F" w14:textId="77777777" w:rsidR="009624E1" w:rsidRDefault="009624E1">
      <w:pPr>
        <w:jc w:val="center"/>
        <w:rPr>
          <w:sz w:val="40"/>
          <w:szCs w:val="40"/>
        </w:rPr>
      </w:pPr>
      <w:r>
        <w:rPr>
          <w:sz w:val="40"/>
          <w:szCs w:val="40"/>
        </w:rPr>
        <w:t>DE</w:t>
      </w:r>
    </w:p>
    <w:p w14:paraId="78E39DA9" w14:textId="77777777" w:rsidR="009624E1" w:rsidRDefault="009624E1">
      <w:pPr>
        <w:jc w:val="center"/>
        <w:rPr>
          <w:sz w:val="40"/>
          <w:szCs w:val="40"/>
        </w:rPr>
      </w:pPr>
    </w:p>
    <w:p w14:paraId="4F245EFE" w14:textId="77777777" w:rsidR="001B01F8" w:rsidRPr="00DB1742" w:rsidRDefault="00DB1742" w:rsidP="00DB1742">
      <w:pPr>
        <w:pStyle w:val="Pardeliste"/>
        <w:numPr>
          <w:ilvl w:val="0"/>
          <w:numId w:val="98"/>
        </w:numPr>
        <w:rPr>
          <w:sz w:val="40"/>
          <w:szCs w:val="40"/>
        </w:rPr>
      </w:pPr>
      <w:r>
        <w:rPr>
          <w:sz w:val="40"/>
          <w:szCs w:val="40"/>
        </w:rPr>
        <w:t xml:space="preserve"> VINAY</w:t>
      </w:r>
      <w:r w:rsidR="001B01F8" w:rsidRPr="0035570B">
        <w:rPr>
          <w:sz w:val="40"/>
          <w:szCs w:val="40"/>
        </w:rPr>
        <w:t xml:space="preserve">  </w:t>
      </w:r>
    </w:p>
    <w:p w14:paraId="415D2731" w14:textId="77777777" w:rsidR="009624E1" w:rsidRDefault="0011592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CD4E98">
        <w:rPr>
          <w:sz w:val="40"/>
          <w:szCs w:val="40"/>
        </w:rPr>
        <w:t>Y.</w:t>
      </w:r>
      <w:r w:rsidR="001B01F8">
        <w:rPr>
          <w:sz w:val="40"/>
          <w:szCs w:val="40"/>
        </w:rPr>
        <w:t xml:space="preserve"> </w:t>
      </w:r>
      <w:r w:rsidR="00CD4E98">
        <w:rPr>
          <w:sz w:val="40"/>
          <w:szCs w:val="40"/>
        </w:rPr>
        <w:t>GALINSKY</w:t>
      </w:r>
    </w:p>
    <w:p w14:paraId="2DB55260" w14:textId="77777777" w:rsidR="009624E1" w:rsidRDefault="009624E1">
      <w:pPr>
        <w:jc w:val="center"/>
        <w:rPr>
          <w:sz w:val="40"/>
          <w:szCs w:val="40"/>
        </w:rPr>
      </w:pPr>
    </w:p>
    <w:p w14:paraId="202602F8" w14:textId="77777777" w:rsidR="009624E1" w:rsidRDefault="009624E1" w:rsidP="001B01F8">
      <w:pPr>
        <w:ind w:left="360"/>
        <w:rPr>
          <w:sz w:val="40"/>
          <w:szCs w:val="40"/>
        </w:rPr>
      </w:pPr>
    </w:p>
    <w:p w14:paraId="6D4CB29E" w14:textId="77777777" w:rsidR="009624E1" w:rsidRDefault="009624E1">
      <w:pPr>
        <w:ind w:left="360"/>
        <w:jc w:val="center"/>
        <w:rPr>
          <w:sz w:val="40"/>
          <w:szCs w:val="40"/>
        </w:rPr>
      </w:pPr>
    </w:p>
    <w:p w14:paraId="326D3F07" w14:textId="77777777" w:rsidR="009624E1" w:rsidRDefault="009624E1">
      <w:pPr>
        <w:ind w:left="360"/>
        <w:jc w:val="center"/>
        <w:rPr>
          <w:sz w:val="40"/>
          <w:szCs w:val="40"/>
        </w:rPr>
      </w:pPr>
    </w:p>
    <w:p w14:paraId="2417AB1D" w14:textId="77777777" w:rsidR="009624E1" w:rsidRDefault="009624E1">
      <w:pPr>
        <w:ind w:left="360"/>
        <w:jc w:val="center"/>
        <w:rPr>
          <w:sz w:val="40"/>
          <w:szCs w:val="40"/>
        </w:rPr>
      </w:pPr>
    </w:p>
    <w:p w14:paraId="3B0C3A86" w14:textId="77777777" w:rsidR="009624E1" w:rsidRDefault="009624E1">
      <w:pPr>
        <w:ind w:left="360"/>
        <w:jc w:val="center"/>
        <w:rPr>
          <w:sz w:val="40"/>
          <w:szCs w:val="40"/>
        </w:rPr>
      </w:pPr>
    </w:p>
    <w:p w14:paraId="5F2DE8FD" w14:textId="77777777" w:rsidR="009624E1" w:rsidRDefault="009624E1">
      <w:pPr>
        <w:ind w:left="360"/>
        <w:jc w:val="center"/>
        <w:rPr>
          <w:sz w:val="40"/>
          <w:szCs w:val="40"/>
        </w:rPr>
      </w:pPr>
    </w:p>
    <w:p w14:paraId="7F502898" w14:textId="77777777" w:rsidR="009624E1" w:rsidRDefault="009624E1">
      <w:pPr>
        <w:ind w:left="360"/>
        <w:jc w:val="center"/>
        <w:rPr>
          <w:sz w:val="40"/>
          <w:szCs w:val="40"/>
        </w:rPr>
      </w:pPr>
    </w:p>
    <w:p w14:paraId="413244A2" w14:textId="77777777" w:rsidR="009624E1" w:rsidRDefault="009E5D56">
      <w:pPr>
        <w:ind w:left="36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Version </w:t>
      </w:r>
      <w:r w:rsidR="00375478">
        <w:rPr>
          <w:sz w:val="40"/>
          <w:szCs w:val="40"/>
        </w:rPr>
        <w:t>201</w:t>
      </w:r>
      <w:r w:rsidR="00263AA9">
        <w:rPr>
          <w:sz w:val="40"/>
          <w:szCs w:val="40"/>
        </w:rPr>
        <w:t>7</w:t>
      </w:r>
    </w:p>
    <w:p w14:paraId="407FC69B" w14:textId="77777777" w:rsidR="00730985" w:rsidRDefault="009624E1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0F2F44A" w14:textId="77777777" w:rsidR="00730985" w:rsidRDefault="00730985">
      <w:pPr>
        <w:ind w:left="360"/>
        <w:jc w:val="center"/>
        <w:rPr>
          <w:sz w:val="40"/>
          <w:szCs w:val="40"/>
          <w:bdr w:val="single" w:sz="4" w:space="0" w:color="auto"/>
        </w:rPr>
      </w:pPr>
      <w:r w:rsidRPr="00136119">
        <w:rPr>
          <w:sz w:val="40"/>
          <w:szCs w:val="40"/>
          <w:bdr w:val="single" w:sz="4" w:space="0" w:color="auto"/>
        </w:rPr>
        <w:lastRenderedPageBreak/>
        <w:t>SOMMAIRE</w:t>
      </w:r>
    </w:p>
    <w:p w14:paraId="03927568" w14:textId="77777777" w:rsidR="00136119" w:rsidRDefault="00136119">
      <w:pPr>
        <w:ind w:left="360"/>
        <w:jc w:val="center"/>
        <w:rPr>
          <w:sz w:val="40"/>
          <w:szCs w:val="40"/>
        </w:rPr>
      </w:pPr>
    </w:p>
    <w:p w14:paraId="24AEC4F1" w14:textId="77777777" w:rsidR="00C61893" w:rsidRDefault="009F67B5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468559080" w:history="1">
        <w:r w:rsidR="00C61893" w:rsidRPr="00BA140F">
          <w:rPr>
            <w:rStyle w:val="Lienhypertexte"/>
            <w:noProof/>
          </w:rPr>
          <w:t>A)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Les Ouvertures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_Toc468559080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C61893">
          <w:rPr>
            <w:noProof/>
            <w:webHidden/>
          </w:rPr>
          <w:fldChar w:fldCharType="end"/>
        </w:r>
      </w:hyperlink>
    </w:p>
    <w:p w14:paraId="5FC60C53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1" w:history="1">
        <w:r w:rsidR="00C61893" w:rsidRPr="00BA140F">
          <w:rPr>
            <w:rStyle w:val="Lienhypertexte"/>
            <w:noProof/>
          </w:rPr>
          <w:t>B)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particulières après 1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 xml:space="preserve"> et 1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_Toc468559081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14:paraId="4BD3C499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2" w:history="1">
        <w:r w:rsidR="00C61893" w:rsidRPr="00BA140F">
          <w:rPr>
            <w:rStyle w:val="Lienhypertexte"/>
            <w:noProof/>
          </w:rPr>
          <w:t>Le Soutien Mineur Inversé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_Toc468559082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14:paraId="162A0E15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3" w:history="1">
        <w:r w:rsidR="00C61893" w:rsidRPr="00BA140F">
          <w:rPr>
            <w:rStyle w:val="Lienhypertexte"/>
            <w:noProof/>
          </w:rPr>
          <w:t>Les Jumps et double-Jumps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_Toc468559083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6</w:t>
        </w:r>
        <w:r w:rsidR="00C61893">
          <w:rPr>
            <w:noProof/>
            <w:webHidden/>
          </w:rPr>
          <w:fldChar w:fldCharType="end"/>
        </w:r>
      </w:hyperlink>
    </w:p>
    <w:p w14:paraId="666AEFB4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4" w:history="1">
        <w:r w:rsidR="00C61893" w:rsidRPr="00BA140F">
          <w:rPr>
            <w:rStyle w:val="Lienhypertexte"/>
            <w:noProof/>
          </w:rPr>
          <w:t>Suite des séquences 1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 xml:space="preserve">-1 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</w:t>
        </w:r>
        <w:r w:rsidR="00615815">
          <w:rPr>
            <w:rStyle w:val="Lienhypertexte"/>
            <w:noProof/>
            <w:sz w:val="36"/>
          </w:rPr>
          <w:sym w:font="Symbol" w:char="F0AA"/>
        </w:r>
        <w:r w:rsidR="00C61893" w:rsidRPr="00BA140F">
          <w:rPr>
            <w:rStyle w:val="Lienhypertexte"/>
            <w:noProof/>
          </w:rPr>
          <w:t>- 1SA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_Toc468559084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7</w:t>
        </w:r>
        <w:r w:rsidR="00C61893">
          <w:rPr>
            <w:noProof/>
            <w:webHidden/>
          </w:rPr>
          <w:fldChar w:fldCharType="end"/>
        </w:r>
      </w:hyperlink>
    </w:p>
    <w:p w14:paraId="2F7AAF72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5" w:history="1">
        <w:r w:rsidR="00C61893" w:rsidRPr="00BA140F">
          <w:rPr>
            <w:rStyle w:val="Lienhypertexte"/>
            <w:noProof/>
          </w:rPr>
          <w:t>Suite séquence 1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>
          <w:rPr>
            <w:noProof/>
            <w:webHidden/>
          </w:rPr>
          <w:tab/>
        </w:r>
        <w:r w:rsidR="00BF3B08">
          <w:rPr>
            <w:noProof/>
            <w:webHidden/>
          </w:rPr>
          <w:t>8</w:t>
        </w:r>
      </w:hyperlink>
    </w:p>
    <w:p w14:paraId="10A98734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6" w:history="1">
        <w:r w:rsidR="00C61893" w:rsidRPr="00BA140F">
          <w:rPr>
            <w:rStyle w:val="Lienhypertexte"/>
            <w:noProof/>
          </w:rPr>
          <w:t>Séquences spécifiques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14</w:t>
        </w:r>
      </w:hyperlink>
    </w:p>
    <w:p w14:paraId="52B480C0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7" w:history="1">
        <w:r w:rsidR="00C61893" w:rsidRPr="00BA140F">
          <w:rPr>
            <w:rStyle w:val="Lienhypertexte"/>
            <w:noProof/>
          </w:rPr>
          <w:t>Situations conventionnelles en cas d’intervention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_Toc468559087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1</w:t>
        </w:r>
        <w:r w:rsidR="00BF3B08">
          <w:rPr>
            <w:noProof/>
            <w:webHidden/>
          </w:rPr>
          <w:t>6</w:t>
        </w:r>
        <w:r w:rsidR="00C61893">
          <w:rPr>
            <w:noProof/>
            <w:webHidden/>
          </w:rPr>
          <w:fldChar w:fldCharType="end"/>
        </w:r>
      </w:hyperlink>
    </w:p>
    <w:p w14:paraId="71BC1BB1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8" w:history="1">
        <w:r w:rsidR="00C61893" w:rsidRPr="00BA140F">
          <w:rPr>
            <w:rStyle w:val="Lienhypertexte"/>
            <w:noProof/>
          </w:rPr>
          <w:t>C)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particulières après 1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 xml:space="preserve"> et 1</w:t>
        </w:r>
        <w:r w:rsidR="00615815">
          <w:rPr>
            <w:rStyle w:val="Lienhypertexte"/>
            <w:noProof/>
            <w:sz w:val="32"/>
          </w:rPr>
          <w:sym w:font="Symbol" w:char="F0AA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20</w:t>
        </w:r>
      </w:hyperlink>
    </w:p>
    <w:p w14:paraId="587F3C40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9" w:history="1">
        <w:r w:rsidR="00C61893" w:rsidRPr="00BA140F">
          <w:rPr>
            <w:rStyle w:val="Lienhypertexte"/>
            <w:noProof/>
          </w:rPr>
          <w:t>Séquences fittées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20</w:t>
        </w:r>
      </w:hyperlink>
    </w:p>
    <w:p w14:paraId="24375345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0" w:history="1">
        <w:r w:rsidR="00C61893" w:rsidRPr="00BA140F">
          <w:rPr>
            <w:rStyle w:val="Lienhypertexte"/>
            <w:noProof/>
          </w:rPr>
          <w:t>Séquences particulières propositionnelles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21</w:t>
        </w:r>
      </w:hyperlink>
    </w:p>
    <w:p w14:paraId="798246BE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1" w:history="1">
        <w:r w:rsidR="00C61893" w:rsidRPr="00BA140F">
          <w:rPr>
            <w:rStyle w:val="Lienhypertexte"/>
            <w:noProof/>
          </w:rPr>
          <w:t>Développement après 1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-1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22</w:t>
        </w:r>
      </w:hyperlink>
    </w:p>
    <w:p w14:paraId="15E0EE92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2" w:history="1">
        <w:r w:rsidR="00C61893" w:rsidRPr="00BA140F">
          <w:rPr>
            <w:rStyle w:val="Lienhypertexte"/>
            <w:noProof/>
          </w:rPr>
          <w:t>Développement 1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-1SA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23</w:t>
        </w:r>
      </w:hyperlink>
    </w:p>
    <w:p w14:paraId="712D2124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3" w:history="1">
        <w:r w:rsidR="00C61893" w:rsidRPr="00BA140F">
          <w:rPr>
            <w:rStyle w:val="Lienhypertexte"/>
            <w:noProof/>
          </w:rPr>
          <w:t>Développement 1</w:t>
        </w:r>
        <w:r w:rsidR="00C61893" w:rsidRPr="00BA140F">
          <w:rPr>
            <w:rStyle w:val="Lienhypertexte"/>
            <w:noProof/>
          </w:rPr>
          <w:sym w:font="Symbol" w:char="F0AA"/>
        </w:r>
        <w:r w:rsidR="00C61893" w:rsidRPr="00BA140F">
          <w:rPr>
            <w:rStyle w:val="Lienhypertexte"/>
            <w:noProof/>
          </w:rPr>
          <w:t>-1SA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24</w:t>
        </w:r>
      </w:hyperlink>
    </w:p>
    <w:p w14:paraId="6B5D5491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4" w:history="1">
        <w:r w:rsidR="00C61893" w:rsidRPr="00BA140F">
          <w:rPr>
            <w:rStyle w:val="Lienhypertexte"/>
            <w:noProof/>
          </w:rPr>
          <w:t>Développement 1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 xml:space="preserve"> et 1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25</w:t>
        </w:r>
      </w:hyperlink>
    </w:p>
    <w:p w14:paraId="76822D7E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5" w:history="1">
        <w:r w:rsidR="00C61893" w:rsidRPr="00BA140F">
          <w:rPr>
            <w:rStyle w:val="Lienhypertexte"/>
            <w:noProof/>
          </w:rPr>
          <w:t>Le Drury et autres enchères sur ouverture en 3</w:t>
        </w:r>
        <w:r w:rsidR="00C61893" w:rsidRPr="00BA140F">
          <w:rPr>
            <w:rStyle w:val="Lienhypertexte"/>
            <w:noProof/>
            <w:vertAlign w:val="superscript"/>
          </w:rPr>
          <w:t>ème</w:t>
        </w:r>
        <w:r w:rsidR="00C61893" w:rsidRPr="00BA140F">
          <w:rPr>
            <w:rStyle w:val="Lienhypertexte"/>
            <w:noProof/>
          </w:rPr>
          <w:t xml:space="preserve"> et 4</w:t>
        </w:r>
        <w:r w:rsidR="00C61893" w:rsidRPr="00BA140F">
          <w:rPr>
            <w:rStyle w:val="Lienhypertexte"/>
            <w:noProof/>
            <w:vertAlign w:val="superscript"/>
          </w:rPr>
          <w:t>ème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27</w:t>
        </w:r>
      </w:hyperlink>
    </w:p>
    <w:p w14:paraId="7B182D7C" w14:textId="77777777" w:rsidR="007A32AA" w:rsidRPr="007A32AA" w:rsidRDefault="00BE40B3" w:rsidP="007A32AA">
      <w:pPr>
        <w:pStyle w:val="TM2"/>
        <w:tabs>
          <w:tab w:val="right" w:leader="dot" w:pos="9062"/>
        </w:tabs>
        <w:rPr>
          <w:noProof/>
        </w:rPr>
      </w:pPr>
      <w:hyperlink w:anchor="_Toc468559096" w:history="1">
        <w:r w:rsidR="00C61893" w:rsidRPr="00BA140F">
          <w:rPr>
            <w:rStyle w:val="Lienhypertexte"/>
            <w:noProof/>
          </w:rPr>
          <w:t>Séquences particulières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27</w:t>
        </w:r>
      </w:hyperlink>
    </w:p>
    <w:p w14:paraId="6995F1D8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7" w:history="1">
        <w:r w:rsidR="00C61893" w:rsidRPr="00BA140F">
          <w:rPr>
            <w:rStyle w:val="Lienhypertexte"/>
            <w:noProof/>
          </w:rPr>
          <w:t>Situations conventionnelles en cas d’intervention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28</w:t>
        </w:r>
      </w:hyperlink>
    </w:p>
    <w:p w14:paraId="386BD8CA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8" w:history="1">
        <w:r w:rsidR="00C61893" w:rsidRPr="00BA140F">
          <w:rPr>
            <w:rStyle w:val="Lienhypertexte"/>
            <w:noProof/>
          </w:rPr>
          <w:t>Situations sur intervention en second d’1SA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28</w:t>
        </w:r>
      </w:hyperlink>
    </w:p>
    <w:p w14:paraId="1C6897C0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9" w:history="1">
        <w:r w:rsidR="00C61893" w:rsidRPr="00BA140F">
          <w:rPr>
            <w:rStyle w:val="Lienhypertexte"/>
            <w:noProof/>
          </w:rPr>
          <w:t>D)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particulières après l’ouverture de 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29</w:t>
        </w:r>
      </w:hyperlink>
    </w:p>
    <w:p w14:paraId="73925679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0" w:history="1">
        <w:r w:rsidR="00C61893" w:rsidRPr="00BA140F">
          <w:rPr>
            <w:rStyle w:val="Lienhypertexte"/>
            <w:noProof/>
          </w:rPr>
          <w:t>Réponses à 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29</w:t>
        </w:r>
      </w:hyperlink>
    </w:p>
    <w:p w14:paraId="500C42DD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1" w:history="1">
        <w:r w:rsidR="00C61893" w:rsidRPr="00BA140F">
          <w:rPr>
            <w:rStyle w:val="Lienhypertexte"/>
            <w:noProof/>
          </w:rPr>
          <w:t>Développements particuliers après staymann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30</w:t>
        </w:r>
      </w:hyperlink>
    </w:p>
    <w:p w14:paraId="016DE923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2" w:history="1">
        <w:r w:rsidR="00C61893" w:rsidRPr="00BA140F">
          <w:rPr>
            <w:rStyle w:val="Lienhypertexte"/>
            <w:noProof/>
          </w:rPr>
          <w:t>Développements particuliers sur Texas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32</w:t>
        </w:r>
      </w:hyperlink>
    </w:p>
    <w:p w14:paraId="709596D0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3" w:history="1">
        <w:r w:rsidR="00C61893" w:rsidRPr="00BA140F">
          <w:rPr>
            <w:rStyle w:val="Lienhypertexte"/>
            <w:noProof/>
          </w:rPr>
          <w:t>Quand le SA est contré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33</w:t>
        </w:r>
      </w:hyperlink>
    </w:p>
    <w:p w14:paraId="35C7A51F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4" w:history="1">
        <w:r w:rsidR="00C61893" w:rsidRPr="00BA140F">
          <w:rPr>
            <w:rStyle w:val="Lienhypertexte"/>
            <w:noProof/>
          </w:rPr>
          <w:t>Quand l’adversaire intervient sur 1SA</w:t>
        </w:r>
        <w:r w:rsidR="00C61893">
          <w:rPr>
            <w:noProof/>
            <w:webHidden/>
          </w:rPr>
          <w:tab/>
        </w:r>
        <w:r w:rsidR="00A06C2A">
          <w:rPr>
            <w:noProof/>
            <w:webHidden/>
          </w:rPr>
          <w:t>3</w:t>
        </w:r>
        <w:r w:rsidR="002F0462">
          <w:rPr>
            <w:noProof/>
            <w:webHidden/>
          </w:rPr>
          <w:t>4</w:t>
        </w:r>
      </w:hyperlink>
    </w:p>
    <w:p w14:paraId="47166982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5" w:history="1">
        <w:r w:rsidR="00C61893" w:rsidRPr="00BA140F">
          <w:rPr>
            <w:rStyle w:val="Lienhypertexte"/>
            <w:noProof/>
          </w:rPr>
          <w:t>E)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_Toc468559105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14:paraId="41DA727F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6" w:history="1">
        <w:r w:rsidR="00C61893" w:rsidRPr="00BA140F">
          <w:rPr>
            <w:rStyle w:val="Lienhypertexte"/>
            <w:noProof/>
          </w:rPr>
          <w:t>Réponses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_Toc468559106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14:paraId="74675CE8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7" w:history="1">
        <w:r w:rsidR="00C61893" w:rsidRPr="00BA140F">
          <w:rPr>
            <w:rStyle w:val="Lienhypertexte"/>
            <w:noProof/>
          </w:rPr>
          <w:t>Séquences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_Toc468559107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6</w:t>
        </w:r>
        <w:r w:rsidR="00C61893">
          <w:rPr>
            <w:noProof/>
            <w:webHidden/>
          </w:rPr>
          <w:fldChar w:fldCharType="end"/>
        </w:r>
      </w:hyperlink>
    </w:p>
    <w:p w14:paraId="3C642A44" w14:textId="77777777" w:rsidR="007A32AA" w:rsidRPr="007A32AA" w:rsidRDefault="00BE40B3" w:rsidP="007A32AA">
      <w:pPr>
        <w:pStyle w:val="TM2"/>
        <w:tabs>
          <w:tab w:val="right" w:leader="dot" w:pos="9062"/>
        </w:tabs>
        <w:rPr>
          <w:noProof/>
        </w:rPr>
      </w:pPr>
      <w:hyperlink w:anchor="_Toc468559108" w:history="1">
        <w:r w:rsidR="00C61893" w:rsidRPr="00BA140F">
          <w:rPr>
            <w:rStyle w:val="Lienhypertexte"/>
            <w:noProof/>
          </w:rPr>
          <w:t>Séquences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7A32AA">
          <w:rPr>
            <w:noProof/>
            <w:webHidden/>
          </w:rPr>
          <w:t>3</w:t>
        </w:r>
        <w:r w:rsidR="002F0462">
          <w:rPr>
            <w:noProof/>
            <w:webHidden/>
          </w:rPr>
          <w:t>6</w:t>
        </w:r>
      </w:hyperlink>
    </w:p>
    <w:p w14:paraId="69B64173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9" w:history="1">
        <w:r w:rsidR="00C61893" w:rsidRPr="00BA140F">
          <w:rPr>
            <w:rStyle w:val="Lienhypertexte"/>
            <w:noProof/>
          </w:rPr>
          <w:t>Séquences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>-2SA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_Toc468559109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7</w:t>
        </w:r>
        <w:r w:rsidR="00C61893">
          <w:rPr>
            <w:noProof/>
            <w:webHidden/>
          </w:rPr>
          <w:fldChar w:fldCharType="end"/>
        </w:r>
      </w:hyperlink>
    </w:p>
    <w:p w14:paraId="0FF9D550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0" w:history="1">
        <w:r w:rsidR="00C61893" w:rsidRPr="00BA140F">
          <w:rPr>
            <w:rStyle w:val="Lienhypertexte"/>
            <w:noProof/>
          </w:rPr>
          <w:t>Réaction en cas d’intervention sur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_Toc468559110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14:paraId="7E790D30" w14:textId="77777777" w:rsidR="00C61893" w:rsidRDefault="00BE40B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1" w:history="1">
        <w:r w:rsidR="00C61893" w:rsidRPr="00BA140F">
          <w:rPr>
            <w:rStyle w:val="Lienhypertexte"/>
            <w:noProof/>
          </w:rPr>
          <w:t>F)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</w:t>
        </w:r>
      </w:hyperlink>
      <w:r w:rsidR="002F0462">
        <w:rPr>
          <w:noProof/>
        </w:rPr>
        <w:t>9</w:t>
      </w:r>
    </w:p>
    <w:p w14:paraId="04FBF44F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2" w:history="1">
        <w:r w:rsidR="00C61893" w:rsidRPr="00BA140F">
          <w:rPr>
            <w:rStyle w:val="Lienhypertexte"/>
            <w:noProof/>
          </w:rPr>
          <w:t>Réponses à l’ouverture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39</w:t>
        </w:r>
      </w:hyperlink>
    </w:p>
    <w:p w14:paraId="50D83691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3" w:history="1">
        <w:r w:rsidR="00C61893" w:rsidRPr="00BA140F">
          <w:rPr>
            <w:rStyle w:val="Lienhypertexte"/>
            <w:noProof/>
          </w:rPr>
          <w:t>Réaction en cas d’intervention sur 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40</w:t>
        </w:r>
      </w:hyperlink>
    </w:p>
    <w:p w14:paraId="11B2378A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4" w:history="1">
        <w:r w:rsidR="00C61893" w:rsidRPr="00BA140F">
          <w:rPr>
            <w:rStyle w:val="Lienhypertexte"/>
            <w:noProof/>
          </w:rPr>
          <w:t>G)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2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/2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41</w:t>
        </w:r>
      </w:hyperlink>
    </w:p>
    <w:p w14:paraId="7D095AF5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5" w:history="1">
        <w:r w:rsidR="00C61893" w:rsidRPr="00BA140F">
          <w:rPr>
            <w:rStyle w:val="Lienhypertexte"/>
            <w:noProof/>
          </w:rPr>
          <w:t>Réponses à l’ouverture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41</w:t>
        </w:r>
      </w:hyperlink>
    </w:p>
    <w:p w14:paraId="6AF36130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6" w:history="1">
        <w:r w:rsidR="00C61893" w:rsidRPr="00BA140F">
          <w:rPr>
            <w:rStyle w:val="Lienhypertexte"/>
            <w:noProof/>
          </w:rPr>
          <w:t>Réaction en cas d’intervention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42</w:t>
        </w:r>
      </w:hyperlink>
    </w:p>
    <w:p w14:paraId="15E455C4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7" w:history="1">
        <w:r w:rsidR="00C61893" w:rsidRPr="00BA140F">
          <w:rPr>
            <w:rStyle w:val="Lienhypertexte"/>
            <w:noProof/>
          </w:rPr>
          <w:t>H)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2SA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42</w:t>
        </w:r>
      </w:hyperlink>
    </w:p>
    <w:p w14:paraId="73BB0642" w14:textId="77777777" w:rsidR="00C61893" w:rsidRDefault="00BE40B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8" w:history="1">
        <w:r w:rsidR="00C61893" w:rsidRPr="00BA140F">
          <w:rPr>
            <w:rStyle w:val="Lienhypertexte"/>
            <w:noProof/>
          </w:rPr>
          <w:t>I)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3SA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42</w:t>
        </w:r>
      </w:hyperlink>
    </w:p>
    <w:p w14:paraId="68EC0BCF" w14:textId="77777777" w:rsidR="00C61893" w:rsidRDefault="00BE40B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9" w:history="1">
        <w:r w:rsidR="00C61893" w:rsidRPr="00BA140F">
          <w:rPr>
            <w:rStyle w:val="Lienhypertexte"/>
            <w:noProof/>
          </w:rPr>
          <w:t>J)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ouvertures de barrage majeur 3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/3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 w:rsidRPr="00BA140F">
          <w:rPr>
            <w:rStyle w:val="Lienhypertexte"/>
            <w:noProof/>
          </w:rPr>
          <w:t>/4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43</w:t>
        </w:r>
      </w:hyperlink>
    </w:p>
    <w:p w14:paraId="428DEB87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0" w:history="1">
        <w:r w:rsidR="00C61893" w:rsidRPr="00BA140F">
          <w:rPr>
            <w:rStyle w:val="Lienhypertexte"/>
            <w:noProof/>
          </w:rPr>
          <w:t>K)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ouvertures de barrage mineur 4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/4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A06C2A">
          <w:rPr>
            <w:noProof/>
            <w:webHidden/>
          </w:rPr>
          <w:t>4</w:t>
        </w:r>
        <w:r w:rsidR="002F0462">
          <w:rPr>
            <w:noProof/>
            <w:webHidden/>
          </w:rPr>
          <w:t>3</w:t>
        </w:r>
      </w:hyperlink>
    </w:p>
    <w:p w14:paraId="59916006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1" w:history="1">
        <w:r w:rsidR="00C61893" w:rsidRPr="00BA140F">
          <w:rPr>
            <w:rStyle w:val="Lienhypertexte"/>
            <w:noProof/>
          </w:rPr>
          <w:t>L)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Enchères de la défense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_Toc468559121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3</w:t>
        </w:r>
        <w:r w:rsidR="00C61893">
          <w:rPr>
            <w:noProof/>
            <w:webHidden/>
          </w:rPr>
          <w:fldChar w:fldCharType="end"/>
        </w:r>
      </w:hyperlink>
    </w:p>
    <w:p w14:paraId="391DB90C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2" w:history="1">
        <w:r w:rsidR="00C61893" w:rsidRPr="00BA140F">
          <w:rPr>
            <w:rStyle w:val="Lienhypertexte"/>
            <w:noProof/>
          </w:rPr>
          <w:t>Sur ouverture adverse en mineure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_Toc468559122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3</w:t>
        </w:r>
        <w:r w:rsidR="00C61893">
          <w:rPr>
            <w:noProof/>
            <w:webHidden/>
          </w:rPr>
          <w:fldChar w:fldCharType="end"/>
        </w:r>
      </w:hyperlink>
    </w:p>
    <w:p w14:paraId="4450C64B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3" w:history="1">
        <w:r w:rsidR="00C61893" w:rsidRPr="00BA140F">
          <w:rPr>
            <w:rStyle w:val="Lienhypertexte"/>
            <w:noProof/>
          </w:rPr>
          <w:t>Sur ouverture adverse en majeure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_Toc468559123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4</w:t>
        </w:r>
        <w:r w:rsidR="00C61893">
          <w:rPr>
            <w:noProof/>
            <w:webHidden/>
          </w:rPr>
          <w:fldChar w:fldCharType="end"/>
        </w:r>
      </w:hyperlink>
    </w:p>
    <w:p w14:paraId="69D40947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4" w:history="1">
        <w:r w:rsidR="00C61893" w:rsidRPr="00BA140F">
          <w:rPr>
            <w:rStyle w:val="Lienhypertexte"/>
            <w:noProof/>
          </w:rPr>
          <w:t>Sur ouverture adverse d’1SA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_Toc468559124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14:paraId="0674E76D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5" w:history="1">
        <w:r w:rsidR="00C61893" w:rsidRPr="00BA140F">
          <w:rPr>
            <w:rStyle w:val="Lienhypertexte"/>
            <w:noProof/>
          </w:rPr>
          <w:t>Sur ouverture adverse d’1SA faible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_Toc468559125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6</w:t>
        </w:r>
        <w:r w:rsidR="00C61893">
          <w:rPr>
            <w:noProof/>
            <w:webHidden/>
          </w:rPr>
          <w:fldChar w:fldCharType="end"/>
        </w:r>
      </w:hyperlink>
    </w:p>
    <w:p w14:paraId="4DDEF306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6" w:history="1">
        <w:r w:rsidR="00C61893" w:rsidRPr="00BA140F">
          <w:rPr>
            <w:rStyle w:val="Lienhypertexte"/>
            <w:noProof/>
          </w:rPr>
          <w:t>Sur ouverture adverse d’un 2 majeur faible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_Toc468559126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7</w:t>
        </w:r>
        <w:r w:rsidR="00C61893">
          <w:rPr>
            <w:noProof/>
            <w:webHidden/>
          </w:rPr>
          <w:fldChar w:fldCharType="end"/>
        </w:r>
      </w:hyperlink>
    </w:p>
    <w:p w14:paraId="7D1E1062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7" w:history="1">
        <w:r w:rsidR="00C61893" w:rsidRPr="00BA140F">
          <w:rPr>
            <w:rStyle w:val="Lienhypertexte"/>
            <w:noProof/>
          </w:rPr>
          <w:t xml:space="preserve">Sur ouverture adverse d’un 2 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 xml:space="preserve"> multi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_Toc468559127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14:paraId="05676C54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8" w:history="1">
        <w:r w:rsidR="00C61893" w:rsidRPr="00BA140F">
          <w:rPr>
            <w:rStyle w:val="Lienhypertexte"/>
            <w:noProof/>
          </w:rPr>
          <w:t>Séquences particulières sur ouvertures adverses 2SA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_Toc468559128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14:paraId="6BB37535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9" w:history="1">
        <w:r w:rsidR="00C61893" w:rsidRPr="00BA140F">
          <w:rPr>
            <w:rStyle w:val="Lienhypertexte"/>
            <w:noProof/>
          </w:rPr>
          <w:t>Séquences particulières sur ouvertures adverses 3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/ 3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_Toc468559129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14:paraId="5EA44FEA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0" w:history="1">
        <w:r w:rsidR="00C61893" w:rsidRPr="00BA140F">
          <w:rPr>
            <w:rStyle w:val="Lienhypertexte"/>
            <w:noProof/>
          </w:rPr>
          <w:t>Séquences particulières sur ouvertures adverses 3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_Toc468559130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14:paraId="609A9FF1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1" w:history="1">
        <w:r w:rsidR="00C61893" w:rsidRPr="00BA140F">
          <w:rPr>
            <w:rStyle w:val="Lienhypertexte"/>
            <w:noProof/>
          </w:rPr>
          <w:t>Séquences particulières sur ouvertures adverses 3SA/4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/4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_Toc468559131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14:paraId="26F6DBE2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2" w:history="1">
        <w:r w:rsidR="00C61893" w:rsidRPr="00BA140F">
          <w:rPr>
            <w:rStyle w:val="Lienhypertexte"/>
            <w:noProof/>
          </w:rPr>
          <w:t xml:space="preserve">Situation </w:t>
        </w:r>
        <w:r w:rsidR="00E8722D">
          <w:rPr>
            <w:rStyle w:val="Lienhypertexte"/>
            <w:noProof/>
          </w:rPr>
          <w:t>(</w:t>
        </w:r>
        <w:r w:rsidR="00C61893" w:rsidRPr="00BA140F">
          <w:rPr>
            <w:rStyle w:val="Lienhypertexte"/>
            <w:noProof/>
          </w:rPr>
          <w:t>1X</w:t>
        </w:r>
        <w:r w:rsidR="00E8722D">
          <w:rPr>
            <w:rStyle w:val="Lienhypertexte"/>
            <w:noProof/>
          </w:rPr>
          <w:t>)</w:t>
        </w:r>
        <w:r w:rsidR="00E8722D" w:rsidRPr="00BA140F">
          <w:rPr>
            <w:rStyle w:val="Lienhypertexte"/>
            <w:noProof/>
          </w:rPr>
          <w:t xml:space="preserve"> </w:t>
        </w:r>
        <w:r w:rsidR="00E8722D">
          <w:rPr>
            <w:rStyle w:val="Lienhypertexte"/>
            <w:noProof/>
          </w:rPr>
          <w:t>Passe (1Y)</w:t>
        </w:r>
        <w:r w:rsidR="00C61893" w:rsidRPr="00BA140F">
          <w:rPr>
            <w:rStyle w:val="Lienhypertexte"/>
            <w:noProof/>
          </w:rPr>
          <w:t> ?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_Toc468559132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9</w:t>
        </w:r>
        <w:r w:rsidR="00C61893">
          <w:rPr>
            <w:noProof/>
            <w:webHidden/>
          </w:rPr>
          <w:fldChar w:fldCharType="end"/>
        </w:r>
      </w:hyperlink>
    </w:p>
    <w:p w14:paraId="675E4630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3" w:history="1">
        <w:r w:rsidR="00C61893" w:rsidRPr="00BA140F">
          <w:rPr>
            <w:rStyle w:val="Lienhypertexte"/>
            <w:noProof/>
          </w:rPr>
          <w:t xml:space="preserve">Situation </w:t>
        </w:r>
        <w:r w:rsidR="00E8722D">
          <w:rPr>
            <w:rStyle w:val="Lienhypertexte"/>
            <w:noProof/>
          </w:rPr>
          <w:t>(</w:t>
        </w:r>
        <w:r w:rsidR="00C61893" w:rsidRPr="00BA140F">
          <w:rPr>
            <w:rStyle w:val="Lienhypertexte"/>
            <w:noProof/>
          </w:rPr>
          <w:t>1X</w:t>
        </w:r>
        <w:r w:rsidR="00E8722D">
          <w:rPr>
            <w:rStyle w:val="Lienhypertexte"/>
            <w:noProof/>
          </w:rPr>
          <w:t>)</w:t>
        </w:r>
        <w:r w:rsidR="00E8722D" w:rsidRPr="00BA140F">
          <w:rPr>
            <w:rStyle w:val="Lienhypertexte"/>
            <w:noProof/>
          </w:rPr>
          <w:t xml:space="preserve"> </w:t>
        </w:r>
        <w:r w:rsidR="00E8722D">
          <w:rPr>
            <w:rStyle w:val="Lienhypertexte"/>
            <w:noProof/>
          </w:rPr>
          <w:t>1Y (</w:t>
        </w:r>
        <w:r w:rsidR="00C61893" w:rsidRPr="00BA140F">
          <w:rPr>
            <w:rStyle w:val="Lienhypertexte"/>
            <w:noProof/>
          </w:rPr>
          <w:t>1SA</w:t>
        </w:r>
        <w:r w:rsidR="00E8722D">
          <w:rPr>
            <w:rStyle w:val="Lienhypertexte"/>
            <w:noProof/>
          </w:rPr>
          <w:t xml:space="preserve">) </w:t>
        </w:r>
        <w:r w:rsidR="00C61893" w:rsidRPr="00BA140F">
          <w:rPr>
            <w:rStyle w:val="Lienhypertexte"/>
            <w:noProof/>
          </w:rPr>
          <w:t> ?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_Toc468559133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9</w:t>
        </w:r>
        <w:r w:rsidR="00C61893">
          <w:rPr>
            <w:noProof/>
            <w:webHidden/>
          </w:rPr>
          <w:fldChar w:fldCharType="end"/>
        </w:r>
      </w:hyperlink>
    </w:p>
    <w:p w14:paraId="26B79E85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4" w:history="1">
        <w:r w:rsidR="00C61893" w:rsidRPr="00BA140F">
          <w:rPr>
            <w:rStyle w:val="Lienhypertexte"/>
            <w:noProof/>
          </w:rPr>
          <w:t xml:space="preserve">Situation </w:t>
        </w:r>
        <w:r w:rsidR="00E8722D">
          <w:rPr>
            <w:rStyle w:val="Lienhypertexte"/>
            <w:noProof/>
          </w:rPr>
          <w:t>(</w:t>
        </w:r>
        <w:r w:rsidR="00C61893" w:rsidRPr="00BA140F">
          <w:rPr>
            <w:rStyle w:val="Lienhypertexte"/>
            <w:noProof/>
          </w:rPr>
          <w:t>1X</w:t>
        </w:r>
        <w:r w:rsidR="00E8722D">
          <w:rPr>
            <w:rStyle w:val="Lienhypertexte"/>
            <w:noProof/>
          </w:rPr>
          <w:t xml:space="preserve">) </w:t>
        </w:r>
        <w:r w:rsidR="00E8722D" w:rsidRPr="00E8722D">
          <w:rPr>
            <w:rStyle w:val="Lienhypertexte"/>
            <w:noProof/>
            <w:color w:val="FF0000"/>
          </w:rPr>
          <w:t>Passe</w:t>
        </w:r>
        <w:r w:rsidR="00E8722D">
          <w:rPr>
            <w:rStyle w:val="Lienhypertexte"/>
            <w:noProof/>
          </w:rPr>
          <w:t xml:space="preserve"> (1Y) Passe (</w:t>
        </w:r>
        <w:r w:rsidR="00C61893" w:rsidRPr="00BA140F">
          <w:rPr>
            <w:rStyle w:val="Lienhypertexte"/>
            <w:noProof/>
          </w:rPr>
          <w:t>1SA</w:t>
        </w:r>
        <w:r w:rsidR="00E8722D">
          <w:rPr>
            <w:rStyle w:val="Lienhypertexte"/>
            <w:noProof/>
          </w:rPr>
          <w:t>) </w:t>
        </w:r>
        <w:r w:rsidR="00E8722D" w:rsidRPr="00E8722D">
          <w:rPr>
            <w:rStyle w:val="Lienhypertexte"/>
            <w:noProof/>
            <w:color w:val="FF0000"/>
          </w:rPr>
          <w:t>?</w:t>
        </w:r>
        <w:r w:rsidR="00E8722D">
          <w:rPr>
            <w:rStyle w:val="Lienhypertexte"/>
            <w:noProof/>
          </w:rPr>
          <w:t xml:space="preserve"> 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_Toc468559134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9</w:t>
        </w:r>
        <w:r w:rsidR="00C61893">
          <w:rPr>
            <w:noProof/>
            <w:webHidden/>
          </w:rPr>
          <w:fldChar w:fldCharType="end"/>
        </w:r>
      </w:hyperlink>
    </w:p>
    <w:p w14:paraId="6D490A30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5" w:history="1">
        <w:r w:rsidR="00C61893" w:rsidRPr="00BA140F">
          <w:rPr>
            <w:rStyle w:val="Lienhypertexte"/>
            <w:noProof/>
          </w:rPr>
          <w:t>Autres Séquences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50</w:t>
        </w:r>
      </w:hyperlink>
    </w:p>
    <w:p w14:paraId="2618C448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6" w:history="1">
        <w:r w:rsidR="00C61893" w:rsidRPr="00BA140F">
          <w:rPr>
            <w:rStyle w:val="Lienhypertexte"/>
            <w:noProof/>
          </w:rPr>
          <w:t>M)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Le Blackwood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50</w:t>
        </w:r>
      </w:hyperlink>
    </w:p>
    <w:p w14:paraId="1F2EC6EA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7" w:history="1">
        <w:r w:rsidR="00C61893" w:rsidRPr="00BA140F">
          <w:rPr>
            <w:rStyle w:val="Lienhypertexte"/>
            <w:noProof/>
          </w:rPr>
          <w:t>N)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Situation de Joséphine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50</w:t>
        </w:r>
      </w:hyperlink>
    </w:p>
    <w:p w14:paraId="6091C0CB" w14:textId="77777777" w:rsidR="00C61893" w:rsidRDefault="00BE40B3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8" w:history="1">
        <w:r w:rsidR="00C61893" w:rsidRPr="00BA140F">
          <w:rPr>
            <w:rStyle w:val="Lienhypertexte"/>
            <w:noProof/>
          </w:rPr>
          <w:t>O)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Le Flanc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51</w:t>
        </w:r>
      </w:hyperlink>
    </w:p>
    <w:p w14:paraId="529E1804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9" w:history="1">
        <w:r w:rsidR="00C61893" w:rsidRPr="00BA140F">
          <w:rPr>
            <w:rStyle w:val="Lienhypertexte"/>
            <w:noProof/>
          </w:rPr>
          <w:t>A 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51</w:t>
        </w:r>
      </w:hyperlink>
    </w:p>
    <w:p w14:paraId="160C3D5A" w14:textId="77777777" w:rsidR="00C61893" w:rsidRDefault="00BE40B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40" w:history="1">
        <w:r w:rsidR="00C61893" w:rsidRPr="00BA140F">
          <w:rPr>
            <w:rStyle w:val="Lienhypertexte"/>
            <w:noProof/>
          </w:rPr>
          <w:t>A la couleur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51</w:t>
        </w:r>
      </w:hyperlink>
    </w:p>
    <w:p w14:paraId="6E9A6EBF" w14:textId="77777777" w:rsidR="009624E1" w:rsidRDefault="009F67B5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14:paraId="35979969" w14:textId="77777777" w:rsidR="009624E1" w:rsidRDefault="009624E1" w:rsidP="00525EF2">
      <w:pPr>
        <w:pStyle w:val="Titre1"/>
        <w:numPr>
          <w:ilvl w:val="1"/>
          <w:numId w:val="1"/>
        </w:numPr>
        <w:tabs>
          <w:tab w:val="num" w:pos="1128"/>
        </w:tabs>
        <w:jc w:val="center"/>
      </w:pPr>
      <w:r>
        <w:br w:type="page"/>
      </w:r>
      <w:bookmarkStart w:id="0" w:name="_Toc468559080"/>
      <w:r w:rsidRPr="00136119">
        <w:rPr>
          <w:bdr w:val="single" w:sz="4" w:space="0" w:color="auto"/>
        </w:rPr>
        <w:lastRenderedPageBreak/>
        <w:t>Les Ouvertures</w:t>
      </w:r>
      <w:bookmarkEnd w:id="0"/>
    </w:p>
    <w:p w14:paraId="13E52D16" w14:textId="77777777" w:rsidR="009624E1" w:rsidRDefault="009624E1"/>
    <w:p w14:paraId="59FF5399" w14:textId="77777777" w:rsidR="00010433" w:rsidRDefault="00010433"/>
    <w:p w14:paraId="3336EDAC" w14:textId="77777777" w:rsidR="00E123FA" w:rsidRPr="00E123FA" w:rsidRDefault="00E123FA">
      <w:pPr>
        <w:rPr>
          <w:u w:val="single"/>
        </w:rPr>
      </w:pPr>
      <w:r w:rsidRPr="00E123FA">
        <w:rPr>
          <w:u w:val="single"/>
        </w:rPr>
        <w:t>En 1</w:t>
      </w:r>
      <w:r w:rsidRPr="00E123FA">
        <w:rPr>
          <w:u w:val="single"/>
          <w:vertAlign w:val="superscript"/>
        </w:rPr>
        <w:t>er</w:t>
      </w:r>
      <w:r w:rsidRPr="00E123FA">
        <w:rPr>
          <w:u w:val="single"/>
        </w:rPr>
        <w:t xml:space="preserve"> 2</w:t>
      </w:r>
      <w:r w:rsidRPr="00E123FA">
        <w:rPr>
          <w:u w:val="single"/>
          <w:vertAlign w:val="superscript"/>
        </w:rPr>
        <w:t>nd</w:t>
      </w:r>
      <w:r w:rsidRPr="00E123FA">
        <w:rPr>
          <w:u w:val="single"/>
        </w:rPr>
        <w:t xml:space="preserve"> et 3</w:t>
      </w:r>
      <w:r w:rsidRPr="00E123FA">
        <w:rPr>
          <w:u w:val="single"/>
          <w:vertAlign w:val="superscript"/>
        </w:rPr>
        <w:t>ème</w:t>
      </w:r>
      <w:r w:rsidRPr="00E123FA">
        <w:rPr>
          <w:u w:val="single"/>
        </w:rPr>
        <w:t xml:space="preserve"> </w:t>
      </w:r>
    </w:p>
    <w:p w14:paraId="5D48B833" w14:textId="77777777" w:rsidR="009624E1" w:rsidRPr="00136119" w:rsidRDefault="009624E1">
      <w:r>
        <w:t>1</w:t>
      </w:r>
      <w:r w:rsidR="00136119">
        <w:rPr>
          <w:color w:val="008000"/>
          <w:sz w:val="28"/>
        </w:rPr>
        <w:sym w:font="Symbol" w:char="F0A7"/>
      </w:r>
      <w:r>
        <w:t xml:space="preserve"> : promet 3 </w:t>
      </w:r>
      <w:r w:rsidR="00136119">
        <w:rPr>
          <w:color w:val="008000"/>
          <w:sz w:val="28"/>
        </w:rPr>
        <w:sym w:font="Symbol" w:char="F0A7"/>
      </w:r>
      <w:r w:rsidR="00CD4E98">
        <w:t xml:space="preserve"> - inclut les 2 forts en mineure à </w:t>
      </w:r>
      <w:r w:rsidR="00136119">
        <w:rPr>
          <w:color w:val="008000"/>
          <w:sz w:val="28"/>
        </w:rPr>
        <w:sym w:font="Symbol" w:char="F0A7"/>
      </w:r>
    </w:p>
    <w:p w14:paraId="49CF58C4" w14:textId="77777777" w:rsidR="00136119" w:rsidRDefault="009624E1">
      <w:r>
        <w:t>1</w:t>
      </w:r>
      <w:r w:rsidR="00136119">
        <w:rPr>
          <w:color w:val="FFC000"/>
          <w:sz w:val="28"/>
        </w:rPr>
        <w:sym w:font="Symbol" w:char="F0A8"/>
      </w:r>
      <w:r>
        <w:t xml:space="preserve"> : promet 3 </w:t>
      </w:r>
      <w:r w:rsidR="00136119">
        <w:rPr>
          <w:color w:val="FFC000"/>
          <w:sz w:val="28"/>
        </w:rPr>
        <w:sym w:font="Symbol" w:char="F0A8"/>
      </w:r>
      <w:r w:rsidR="00CD4E98">
        <w:t xml:space="preserve"> - inclut les 2 forts en mineures à </w:t>
      </w:r>
      <w:r w:rsidR="00136119">
        <w:rPr>
          <w:color w:val="FFC000"/>
          <w:sz w:val="28"/>
        </w:rPr>
        <w:sym w:font="Symbol" w:char="F0A8"/>
      </w:r>
    </w:p>
    <w:p w14:paraId="328D21AF" w14:textId="77777777" w:rsidR="009624E1" w:rsidRPr="00136119" w:rsidRDefault="009624E1">
      <w:r>
        <w:t>1</w:t>
      </w:r>
      <w:r w:rsidR="00136119">
        <w:rPr>
          <w:color w:val="FF0000"/>
          <w:sz w:val="28"/>
        </w:rPr>
        <w:sym w:font="Symbol" w:char="F0A9"/>
      </w:r>
      <w:r>
        <w:t xml:space="preserve"> : promet 5 </w:t>
      </w:r>
      <w:r w:rsidR="00136119">
        <w:rPr>
          <w:color w:val="FF0000"/>
          <w:sz w:val="28"/>
        </w:rPr>
        <w:sym w:font="Symbol" w:char="F0A9"/>
      </w:r>
    </w:p>
    <w:p w14:paraId="6B51FF2D" w14:textId="77777777" w:rsidR="009624E1" w:rsidRPr="00136119" w:rsidRDefault="009624E1">
      <w:r>
        <w:t>1</w:t>
      </w:r>
      <w:r w:rsidR="00136119">
        <w:rPr>
          <w:color w:val="0000FF"/>
          <w:sz w:val="28"/>
        </w:rPr>
        <w:sym w:font="Symbol" w:char="F0AA"/>
      </w:r>
      <w:r w:rsidR="00136119">
        <w:rPr>
          <w:color w:val="0000FF"/>
          <w:sz w:val="28"/>
        </w:rPr>
        <w:t xml:space="preserve"> </w:t>
      </w:r>
      <w:r>
        <w:t xml:space="preserve">: promet 5 </w:t>
      </w:r>
      <w:r w:rsidR="00136119">
        <w:rPr>
          <w:color w:val="0000FF"/>
          <w:sz w:val="28"/>
        </w:rPr>
        <w:sym w:font="Symbol" w:char="F0AA"/>
      </w:r>
    </w:p>
    <w:p w14:paraId="43B761ED" w14:textId="77777777" w:rsidR="009624E1" w:rsidRDefault="009624E1">
      <w:r>
        <w:t>1SA</w:t>
      </w:r>
      <w:r w:rsidR="00EA4187">
        <w:t xml:space="preserve"> : zone 15-17 </w:t>
      </w:r>
      <w:r w:rsidR="004D02E6">
        <w:t>(y compris 15 avec 4</w:t>
      </w:r>
      <w:r w:rsidR="00136119">
        <w:rPr>
          <w:color w:val="FF0000"/>
          <w:sz w:val="28"/>
        </w:rPr>
        <w:sym w:font="Symbol" w:char="F0A9"/>
      </w:r>
      <w:r w:rsidR="004D02E6">
        <w:t xml:space="preserve"> et 4</w:t>
      </w:r>
      <w:r w:rsidR="00136119">
        <w:rPr>
          <w:color w:val="0000FF"/>
          <w:sz w:val="28"/>
        </w:rPr>
        <w:sym w:font="Symbol" w:char="F0AA"/>
      </w:r>
      <w:r w:rsidR="004D02E6">
        <w:t>)</w:t>
      </w:r>
    </w:p>
    <w:p w14:paraId="6D348F3F" w14:textId="77777777" w:rsidR="009624E1" w:rsidRDefault="009624E1"/>
    <w:p w14:paraId="14684F0A" w14:textId="77777777" w:rsidR="009624E1" w:rsidRDefault="009624E1">
      <w:r>
        <w:t>2</w:t>
      </w:r>
      <w:r w:rsidR="00136119">
        <w:rPr>
          <w:color w:val="008000"/>
          <w:sz w:val="28"/>
        </w:rPr>
        <w:sym w:font="Symbol" w:char="F0A7"/>
      </w:r>
      <w:r>
        <w:t> : 2 Fort Indéterminé</w:t>
      </w:r>
      <w:r w:rsidR="00E123FA">
        <w:t xml:space="preserve"> en Majeur ou Main Forcing de Manche</w:t>
      </w:r>
    </w:p>
    <w:p w14:paraId="00ACDC86" w14:textId="77777777" w:rsidR="009624E1" w:rsidRPr="00136119" w:rsidRDefault="009624E1">
      <w:r>
        <w:t>2</w:t>
      </w:r>
      <w:r w:rsidR="00136119">
        <w:rPr>
          <w:color w:val="FFC000"/>
          <w:sz w:val="28"/>
        </w:rPr>
        <w:sym w:font="Symbol" w:char="F0A8"/>
      </w:r>
      <w:r w:rsidR="00E123FA">
        <w:t xml:space="preserve"> : Multi </w:t>
      </w:r>
      <w:r w:rsidR="00CD4E98">
        <w:t xml:space="preserve">uniquement </w:t>
      </w:r>
      <w:r w:rsidR="00E123FA">
        <w:t xml:space="preserve">faible à </w:t>
      </w:r>
      <w:r w:rsidR="00136119">
        <w:rPr>
          <w:color w:val="FF0000"/>
          <w:sz w:val="28"/>
        </w:rPr>
        <w:sym w:font="Symbol" w:char="F0A9"/>
      </w:r>
      <w:r w:rsidR="00E123FA">
        <w:t xml:space="preserve"> ou à </w:t>
      </w:r>
      <w:r w:rsidR="00136119">
        <w:rPr>
          <w:color w:val="0000FF"/>
          <w:sz w:val="28"/>
        </w:rPr>
        <w:sym w:font="Symbol" w:char="F0AA"/>
      </w:r>
    </w:p>
    <w:p w14:paraId="0294A267" w14:textId="77777777" w:rsidR="009624E1" w:rsidRDefault="009624E1">
      <w:r>
        <w:t>2</w:t>
      </w:r>
      <w:r w:rsidR="00136119">
        <w:rPr>
          <w:color w:val="FF0000"/>
          <w:sz w:val="28"/>
        </w:rPr>
        <w:sym w:font="Symbol" w:char="F0A9"/>
      </w:r>
      <w:r w:rsidR="00CD4E98">
        <w:t> : 5</w:t>
      </w:r>
      <w:r w:rsidR="00136119">
        <w:rPr>
          <w:color w:val="FF0000"/>
          <w:sz w:val="28"/>
        </w:rPr>
        <w:sym w:font="Symbol" w:char="F0A9"/>
      </w:r>
      <w:r w:rsidR="00CD4E98">
        <w:t xml:space="preserve"> et une mineure au moins 4</w:t>
      </w:r>
      <w:r w:rsidR="00CD4E98" w:rsidRPr="00CD4E98">
        <w:rPr>
          <w:vertAlign w:val="superscript"/>
        </w:rPr>
        <w:t>ème</w:t>
      </w:r>
      <w:r w:rsidR="00CD4E98">
        <w:t xml:space="preserve"> </w:t>
      </w:r>
    </w:p>
    <w:p w14:paraId="1B26F2DB" w14:textId="77777777" w:rsidR="009624E1" w:rsidRDefault="009624E1">
      <w:r>
        <w:t>2</w:t>
      </w:r>
      <w:r w:rsidR="00136119">
        <w:rPr>
          <w:color w:val="0000FF"/>
          <w:sz w:val="28"/>
        </w:rPr>
        <w:sym w:font="Symbol" w:char="F0AA"/>
      </w:r>
      <w:r>
        <w:t xml:space="preserve"> : </w:t>
      </w:r>
      <w:r w:rsidR="00E123FA">
        <w:t>5</w:t>
      </w:r>
      <w:r w:rsidR="00136119">
        <w:rPr>
          <w:color w:val="0000FF"/>
          <w:sz w:val="28"/>
        </w:rPr>
        <w:sym w:font="Symbol" w:char="F0AA"/>
      </w:r>
      <w:r w:rsidR="00E123FA">
        <w:t xml:space="preserve"> et une mineure au moins 4</w:t>
      </w:r>
      <w:r w:rsidR="00E123FA" w:rsidRPr="00E123FA">
        <w:rPr>
          <w:vertAlign w:val="superscript"/>
        </w:rPr>
        <w:t>ème</w:t>
      </w:r>
      <w:r w:rsidR="00E123FA">
        <w:t xml:space="preserve"> </w:t>
      </w:r>
    </w:p>
    <w:p w14:paraId="403F8BB1" w14:textId="77777777" w:rsidR="009624E1" w:rsidRDefault="00E123FA" w:rsidP="00E123FA">
      <w:r>
        <w:t>2SA : zone 20-22</w:t>
      </w:r>
      <w:r w:rsidR="009624E1">
        <w:t xml:space="preserve"> (majeure 5eme possible mais pas nommable par la suite)</w:t>
      </w:r>
    </w:p>
    <w:p w14:paraId="60DEE578" w14:textId="77777777" w:rsidR="009624E1" w:rsidRDefault="009624E1">
      <w:r>
        <w:t>3</w:t>
      </w:r>
      <w:r w:rsidR="00136119">
        <w:rPr>
          <w:color w:val="008000"/>
          <w:sz w:val="28"/>
        </w:rPr>
        <w:sym w:font="Symbol" w:char="F0A7"/>
      </w:r>
      <w:r w:rsidR="00A42130">
        <w:t> :</w:t>
      </w:r>
      <w:r w:rsidR="000404F7">
        <w:t xml:space="preserve"> Barrage en fonction de la vulnérabilité</w:t>
      </w:r>
    </w:p>
    <w:p w14:paraId="62161EC8" w14:textId="77777777" w:rsidR="009624E1" w:rsidRDefault="009624E1">
      <w:r>
        <w:t>3</w:t>
      </w:r>
      <w:r w:rsidR="00136119">
        <w:rPr>
          <w:color w:val="FFC000"/>
          <w:sz w:val="28"/>
        </w:rPr>
        <w:sym w:font="Symbol" w:char="F0A8"/>
      </w:r>
      <w:r w:rsidR="00A42130">
        <w:t> :</w:t>
      </w:r>
      <w:r w:rsidR="000404F7">
        <w:t xml:space="preserve"> Barrage en fonction de la vulnérabilité</w:t>
      </w:r>
    </w:p>
    <w:p w14:paraId="05A7D7F8" w14:textId="77777777" w:rsidR="009624E1" w:rsidRPr="0048624A" w:rsidRDefault="009624E1">
      <w:r w:rsidRPr="0048624A">
        <w:t>3</w:t>
      </w:r>
      <w:r w:rsidR="00136119">
        <w:rPr>
          <w:color w:val="FF0000"/>
          <w:sz w:val="28"/>
        </w:rPr>
        <w:sym w:font="Symbol" w:char="F0A9"/>
      </w:r>
      <w:r w:rsidR="000404F7">
        <w:t> : Barrage en fonction de la vulnérabilité</w:t>
      </w:r>
    </w:p>
    <w:p w14:paraId="1314FB7F" w14:textId="77777777" w:rsidR="009624E1" w:rsidRPr="0048624A" w:rsidRDefault="009624E1">
      <w:r w:rsidRPr="0048624A">
        <w:t>3</w:t>
      </w:r>
      <w:r w:rsidR="00136119">
        <w:rPr>
          <w:color w:val="0000FF"/>
          <w:sz w:val="28"/>
        </w:rPr>
        <w:sym w:font="Symbol" w:char="F0AA"/>
      </w:r>
      <w:r w:rsidRPr="0048624A">
        <w:t> </w:t>
      </w:r>
      <w:r w:rsidR="000404F7">
        <w:t>: Barrage en fonction de la vulnérabilité</w:t>
      </w:r>
    </w:p>
    <w:p w14:paraId="2700E5AB" w14:textId="77777777" w:rsidR="009624E1" w:rsidRDefault="00E123FA">
      <w:pPr>
        <w:rPr>
          <w:b/>
          <w:bCs/>
          <w:u w:val="single"/>
        </w:rPr>
      </w:pPr>
      <w:r>
        <w:rPr>
          <w:b/>
          <w:bCs/>
          <w:u w:val="single"/>
        </w:rPr>
        <w:t>3SA: Belle ouverture de 4 en Majeur</w:t>
      </w:r>
      <w:r w:rsidR="000404F7">
        <w:rPr>
          <w:b/>
          <w:bCs/>
          <w:u w:val="single"/>
        </w:rPr>
        <w:t xml:space="preserve"> pouvant contenir 2 As et aller </w:t>
      </w:r>
      <w:r>
        <w:rPr>
          <w:b/>
          <w:bCs/>
          <w:u w:val="single"/>
        </w:rPr>
        <w:t xml:space="preserve">jusqu’à </w:t>
      </w:r>
      <w:proofErr w:type="spellStart"/>
      <w:r>
        <w:rPr>
          <w:b/>
          <w:bCs/>
          <w:u w:val="single"/>
        </w:rPr>
        <w:t>ARDxxxx</w:t>
      </w:r>
      <w:proofErr w:type="spellEnd"/>
      <w:r>
        <w:rPr>
          <w:b/>
          <w:bCs/>
          <w:u w:val="single"/>
        </w:rPr>
        <w:t xml:space="preserve"> + 1 As</w:t>
      </w:r>
      <w:r w:rsidR="009624E1">
        <w:rPr>
          <w:b/>
          <w:bCs/>
          <w:u w:val="single"/>
        </w:rPr>
        <w:t xml:space="preserve"> </w:t>
      </w:r>
      <w:r w:rsidR="000404F7">
        <w:rPr>
          <w:b/>
          <w:bCs/>
          <w:u w:val="single"/>
        </w:rPr>
        <w:t xml:space="preserve">ou </w:t>
      </w:r>
      <w:proofErr w:type="spellStart"/>
      <w:r w:rsidR="000404F7">
        <w:rPr>
          <w:b/>
          <w:bCs/>
          <w:u w:val="single"/>
        </w:rPr>
        <w:t>ARxxxxxx</w:t>
      </w:r>
      <w:proofErr w:type="spellEnd"/>
      <w:r w:rsidR="000404F7">
        <w:rPr>
          <w:b/>
          <w:bCs/>
          <w:u w:val="single"/>
        </w:rPr>
        <w:t xml:space="preserve"> + 1 As</w:t>
      </w:r>
    </w:p>
    <w:p w14:paraId="6877A33E" w14:textId="77777777" w:rsidR="009624E1" w:rsidRDefault="009624E1">
      <w:r>
        <w:t>4</w:t>
      </w:r>
      <w:r w:rsidR="00136119">
        <w:rPr>
          <w:color w:val="008000"/>
          <w:sz w:val="28"/>
        </w:rPr>
        <w:sym w:font="Symbol" w:char="F0A7"/>
      </w:r>
      <w:r>
        <w:t> : Barrage 8</w:t>
      </w:r>
      <w:r>
        <w:rPr>
          <w:vertAlign w:val="superscript"/>
        </w:rPr>
        <w:t>ème</w:t>
      </w:r>
      <w:r>
        <w:t xml:space="preserve"> </w:t>
      </w:r>
      <w:r w:rsidR="00E123FA">
        <w:t>(</w:t>
      </w:r>
      <w:r w:rsidR="001A07B5">
        <w:t xml:space="preserve">sans </w:t>
      </w:r>
      <w:r>
        <w:t>As</w:t>
      </w:r>
      <w:r w:rsidR="00E123FA">
        <w:t xml:space="preserve"> en 1</w:t>
      </w:r>
      <w:r w:rsidR="00E123FA" w:rsidRPr="00E123FA">
        <w:rPr>
          <w:vertAlign w:val="superscript"/>
        </w:rPr>
        <w:t>er</w:t>
      </w:r>
      <w:r w:rsidR="00E123FA">
        <w:t xml:space="preserve"> et 2</w:t>
      </w:r>
      <w:r w:rsidR="00E123FA" w:rsidRPr="00E123FA">
        <w:rPr>
          <w:vertAlign w:val="superscript"/>
        </w:rPr>
        <w:t>nd</w:t>
      </w:r>
      <w:r w:rsidR="00E123FA">
        <w:t>)</w:t>
      </w:r>
    </w:p>
    <w:p w14:paraId="50BE5E5C" w14:textId="77777777" w:rsidR="009624E1" w:rsidRDefault="009624E1">
      <w:r>
        <w:t>4</w:t>
      </w:r>
      <w:r w:rsidR="00136119">
        <w:rPr>
          <w:color w:val="FFC000"/>
          <w:sz w:val="28"/>
        </w:rPr>
        <w:sym w:font="Symbol" w:char="F0A8"/>
      </w:r>
      <w:r>
        <w:t> : Barrage 8</w:t>
      </w:r>
      <w:r>
        <w:rPr>
          <w:vertAlign w:val="superscript"/>
        </w:rPr>
        <w:t>ème</w:t>
      </w:r>
      <w:r>
        <w:t xml:space="preserve"> </w:t>
      </w:r>
      <w:r w:rsidR="00E123FA">
        <w:t>(</w:t>
      </w:r>
      <w:r w:rsidR="001A07B5">
        <w:t xml:space="preserve">sans </w:t>
      </w:r>
      <w:r>
        <w:t>As</w:t>
      </w:r>
      <w:r w:rsidR="00E123FA">
        <w:t xml:space="preserve"> en 1</w:t>
      </w:r>
      <w:r w:rsidR="00E123FA" w:rsidRPr="00E123FA">
        <w:rPr>
          <w:vertAlign w:val="superscript"/>
        </w:rPr>
        <w:t>er</w:t>
      </w:r>
      <w:r w:rsidR="00E123FA">
        <w:t xml:space="preserve"> et 2</w:t>
      </w:r>
      <w:r w:rsidR="00E123FA" w:rsidRPr="00E123FA">
        <w:rPr>
          <w:vertAlign w:val="superscript"/>
        </w:rPr>
        <w:t>nd</w:t>
      </w:r>
      <w:r w:rsidR="00E123FA">
        <w:t>)</w:t>
      </w:r>
    </w:p>
    <w:p w14:paraId="3236CB49" w14:textId="77777777" w:rsidR="000404F7" w:rsidRDefault="009624E1">
      <w:r>
        <w:t>4</w:t>
      </w:r>
      <w:r w:rsidR="00136119">
        <w:rPr>
          <w:color w:val="FF0000"/>
          <w:sz w:val="28"/>
        </w:rPr>
        <w:sym w:font="Symbol" w:char="F0A9"/>
      </w:r>
      <w:r>
        <w:t> : Naturel dénie 2 As en 1</w:t>
      </w:r>
      <w:r>
        <w:rPr>
          <w:vertAlign w:val="superscript"/>
        </w:rPr>
        <w:t>er</w:t>
      </w:r>
      <w:r>
        <w:t xml:space="preserve"> et 2</w:t>
      </w:r>
      <w:r>
        <w:rPr>
          <w:vertAlign w:val="superscript"/>
        </w:rPr>
        <w:t>nd</w:t>
      </w:r>
    </w:p>
    <w:p w14:paraId="7B217D84" w14:textId="77777777" w:rsidR="009624E1" w:rsidRPr="000404F7" w:rsidRDefault="009624E1">
      <w:r>
        <w:t>4</w:t>
      </w:r>
      <w:r w:rsidR="00136119">
        <w:rPr>
          <w:color w:val="0000FF"/>
          <w:sz w:val="28"/>
        </w:rPr>
        <w:sym w:font="Symbol" w:char="F0AA"/>
      </w:r>
      <w:r>
        <w:t> : Naturel dénie 2 As en 1</w:t>
      </w:r>
      <w:r>
        <w:rPr>
          <w:vertAlign w:val="superscript"/>
        </w:rPr>
        <w:t>er</w:t>
      </w:r>
      <w:r>
        <w:t xml:space="preserve"> et 2</w:t>
      </w:r>
      <w:r>
        <w:rPr>
          <w:vertAlign w:val="superscript"/>
        </w:rPr>
        <w:t>nd</w:t>
      </w:r>
    </w:p>
    <w:p w14:paraId="4ED93487" w14:textId="77777777" w:rsidR="009624E1" w:rsidRDefault="009624E1">
      <w:r>
        <w:t>4SA : Bicolore Mineur</w:t>
      </w:r>
    </w:p>
    <w:p w14:paraId="7DC0F761" w14:textId="77777777" w:rsidR="009624E1" w:rsidRDefault="009624E1"/>
    <w:p w14:paraId="6EDF4A5B" w14:textId="77777777" w:rsidR="00E123FA" w:rsidRPr="00981619" w:rsidRDefault="00E123FA">
      <w:pPr>
        <w:rPr>
          <w:color w:val="FF0000"/>
        </w:rPr>
      </w:pPr>
      <w:r w:rsidRPr="00615815">
        <w:rPr>
          <w:color w:val="FF0000"/>
          <w:u w:val="single"/>
        </w:rPr>
        <w:t>Cas particulier des ouvertures en 4</w:t>
      </w:r>
      <w:r w:rsidRPr="00615815">
        <w:rPr>
          <w:color w:val="FF0000"/>
          <w:u w:val="single"/>
          <w:vertAlign w:val="superscript"/>
        </w:rPr>
        <w:t>ème</w:t>
      </w:r>
      <w:r w:rsidRPr="00981619">
        <w:rPr>
          <w:color w:val="FF0000"/>
        </w:rPr>
        <w:t> :</w:t>
      </w:r>
    </w:p>
    <w:p w14:paraId="07348AA9" w14:textId="77777777" w:rsidR="00E123FA" w:rsidRDefault="00E123FA">
      <w:pPr>
        <w:rPr>
          <w:b/>
          <w:bCs/>
          <w:color w:val="FF0000"/>
          <w:vertAlign w:val="superscript"/>
        </w:rPr>
      </w:pPr>
      <w:r w:rsidRPr="00981619">
        <w:rPr>
          <w:b/>
          <w:bCs/>
        </w:rPr>
        <w:t>2</w:t>
      </w:r>
      <w:r w:rsidR="00136119">
        <w:rPr>
          <w:b/>
          <w:bCs/>
          <w:color w:val="FFC000"/>
          <w:sz w:val="28"/>
        </w:rPr>
        <w:sym w:font="Symbol" w:char="F0A8"/>
      </w:r>
      <w:r w:rsidRPr="000404F7">
        <w:rPr>
          <w:b/>
          <w:bCs/>
          <w:color w:val="FF0000"/>
        </w:rPr>
        <w:t xml:space="preserve"> </w:t>
      </w:r>
      <w:r w:rsidRPr="00981619">
        <w:rPr>
          <w:b/>
          <w:bCs/>
        </w:rPr>
        <w:t>= Main de 12-13 H avec un unicolore</w:t>
      </w:r>
      <w:r w:rsidR="0078086E">
        <w:rPr>
          <w:b/>
          <w:bCs/>
        </w:rPr>
        <w:t xml:space="preserve"> Majeur</w:t>
      </w:r>
      <w:r w:rsidRPr="00981619">
        <w:rPr>
          <w:b/>
          <w:bCs/>
        </w:rPr>
        <w:t xml:space="preserve"> 6</w:t>
      </w:r>
      <w:r w:rsidRPr="00981619">
        <w:rPr>
          <w:b/>
          <w:bCs/>
          <w:vertAlign w:val="superscript"/>
        </w:rPr>
        <w:t>ème</w:t>
      </w:r>
    </w:p>
    <w:p w14:paraId="05B823C7" w14:textId="77777777" w:rsidR="008C7EFD" w:rsidRPr="008C7EFD" w:rsidRDefault="008C7EFD" w:rsidP="008C7EFD">
      <w:pPr>
        <w:rPr>
          <w:b/>
          <w:bCs/>
          <w:color w:val="FF0000"/>
        </w:rPr>
      </w:pPr>
      <w:r w:rsidRPr="004C54A5">
        <w:rPr>
          <w:b/>
          <w:bCs/>
        </w:rPr>
        <w:t>2</w:t>
      </w:r>
      <w:r>
        <w:rPr>
          <w:b/>
          <w:bCs/>
          <w:color w:val="FF0000"/>
          <w:sz w:val="28"/>
        </w:rPr>
        <w:sym w:font="Symbol" w:char="F0A9"/>
      </w:r>
      <w:r w:rsidRPr="004C54A5">
        <w:rPr>
          <w:b/>
          <w:bCs/>
        </w:rPr>
        <w:t>/2</w:t>
      </w:r>
      <w:r>
        <w:rPr>
          <w:b/>
          <w:bCs/>
          <w:color w:val="0000FF"/>
          <w:sz w:val="28"/>
        </w:rPr>
        <w:sym w:font="Symbol" w:char="F0AA"/>
      </w:r>
      <w:r w:rsidRPr="004C54A5">
        <w:rPr>
          <w:b/>
          <w:bCs/>
        </w:rPr>
        <w:t xml:space="preserve"> </w:t>
      </w:r>
      <w:r w:rsidRPr="00981619">
        <w:rPr>
          <w:b/>
          <w:bCs/>
        </w:rPr>
        <w:t>= Bicolore 55 de 11-13H Majeure Nommée Mineure</w:t>
      </w:r>
    </w:p>
    <w:p w14:paraId="04414D7B" w14:textId="77777777" w:rsidR="009624E1" w:rsidRDefault="009624E1" w:rsidP="008C7EFD">
      <w:pPr>
        <w:pStyle w:val="Titre1"/>
        <w:numPr>
          <w:ilvl w:val="1"/>
          <w:numId w:val="1"/>
        </w:numPr>
        <w:jc w:val="center"/>
      </w:pPr>
      <w:r>
        <w:br w:type="page"/>
      </w:r>
      <w:bookmarkStart w:id="1" w:name="_Toc468559081"/>
      <w:r w:rsidRPr="008C7EFD">
        <w:rPr>
          <w:bdr w:val="single" w:sz="4" w:space="0" w:color="auto"/>
        </w:rPr>
        <w:lastRenderedPageBreak/>
        <w:t>Séquences particulières après 1</w:t>
      </w:r>
      <w:r w:rsidR="00136119" w:rsidRPr="00136119">
        <w:rPr>
          <w:color w:val="008000"/>
          <w:sz w:val="36"/>
          <w:bdr w:val="single" w:sz="4" w:space="0" w:color="auto"/>
        </w:rPr>
        <w:sym w:font="Symbol" w:char="F0A7"/>
      </w:r>
      <w:r w:rsidRPr="008C7EFD">
        <w:rPr>
          <w:bdr w:val="single" w:sz="4" w:space="0" w:color="auto"/>
        </w:rPr>
        <w:t xml:space="preserve"> et 1</w:t>
      </w:r>
      <w:bookmarkEnd w:id="1"/>
      <w:r w:rsidR="00136119" w:rsidRPr="00136119">
        <w:rPr>
          <w:color w:val="FFC000"/>
          <w:sz w:val="36"/>
          <w:bdr w:val="single" w:sz="4" w:space="0" w:color="auto"/>
        </w:rPr>
        <w:sym w:font="Symbol" w:char="F0A8"/>
      </w:r>
    </w:p>
    <w:p w14:paraId="58462666" w14:textId="77777777" w:rsidR="009624E1" w:rsidRPr="00010433" w:rsidRDefault="009624E1">
      <w:pPr>
        <w:pStyle w:val="Titre2"/>
        <w:rPr>
          <w:u w:val="single"/>
        </w:rPr>
      </w:pPr>
      <w:bookmarkStart w:id="2" w:name="_Toc468559082"/>
      <w:r w:rsidRPr="00010433">
        <w:rPr>
          <w:u w:val="single"/>
        </w:rPr>
        <w:t>Le Soutien Mineur Inversé</w:t>
      </w:r>
      <w:bookmarkEnd w:id="2"/>
    </w:p>
    <w:p w14:paraId="163BF22C" w14:textId="77777777" w:rsidR="009624E1" w:rsidRDefault="009624E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8613E" w14:paraId="1A5C2B86" w14:textId="77777777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4C630AB" w14:textId="77777777"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245C9D2" w14:textId="77777777"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8613E" w14:paraId="5AC1613C" w14:textId="77777777" w:rsidTr="009D3BD5">
        <w:tc>
          <w:tcPr>
            <w:tcW w:w="1101" w:type="dxa"/>
            <w:shd w:val="solid" w:color="C0C0C0" w:fill="FFFFFF"/>
          </w:tcPr>
          <w:p w14:paraId="5CFE69ED" w14:textId="77777777" w:rsidR="0068613E" w:rsidRPr="00136119" w:rsidRDefault="0068613E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2732966B" w14:textId="77777777" w:rsidR="0068613E" w:rsidRPr="00136119" w:rsidRDefault="0068613E" w:rsidP="009D3BD5">
            <w:r w:rsidRPr="00153252">
              <w:rPr>
                <w:color w:val="000080"/>
              </w:rPr>
              <w:t>2</w:t>
            </w:r>
            <w:r w:rsidR="00136119">
              <w:rPr>
                <w:color w:val="008000"/>
                <w:sz w:val="28"/>
              </w:rPr>
              <w:sym w:font="Symbol" w:char="F0A7"/>
            </w:r>
            <w:r w:rsidRPr="00153252">
              <w:rPr>
                <w:color w:val="000080"/>
              </w:rPr>
              <w:t>/</w:t>
            </w:r>
            <w:r w:rsidR="00136119">
              <w:rPr>
                <w:color w:val="FFC000"/>
                <w:sz w:val="28"/>
              </w:rPr>
              <w:sym w:font="Symbol" w:char="F0A8"/>
            </w:r>
          </w:p>
        </w:tc>
      </w:tr>
    </w:tbl>
    <w:p w14:paraId="47BC16E2" w14:textId="77777777" w:rsidR="00CC2B81" w:rsidRDefault="0068613E">
      <w:r>
        <w:t>SMI</w:t>
      </w:r>
      <w:r w:rsidR="008651A4">
        <w:t xml:space="preserve"> avec au moins 10H</w:t>
      </w:r>
      <w:r>
        <w:t>.</w:t>
      </w:r>
      <w:r w:rsidR="009624E1">
        <w:t xml:space="preserve"> Il dénie une majeure 4</w:t>
      </w:r>
      <w:r w:rsidR="009624E1">
        <w:rPr>
          <w:vertAlign w:val="superscript"/>
        </w:rPr>
        <w:t>ème</w:t>
      </w:r>
      <w:r w:rsidR="009624E1">
        <w:t xml:space="preserve"> et prom</w:t>
      </w:r>
      <w:r w:rsidR="00CC2B81">
        <w:t>et au moins 4 cartes</w:t>
      </w:r>
      <w:r w:rsidR="009624E1">
        <w:t xml:space="preserve"> dans la mineure nommée. </w:t>
      </w:r>
      <w:r w:rsidR="009624E1" w:rsidRPr="00254018">
        <w:rPr>
          <w:highlight w:val="yellow"/>
        </w:rPr>
        <w:t>Le sens de la séquence est inchangé lorsque l’adversaire intervient par « X » ou au palier de 1 dans une couleur</w:t>
      </w:r>
      <w:r w:rsidR="009624E1">
        <w:t>.</w:t>
      </w:r>
      <w:r w:rsidR="00CC2B81">
        <w:t xml:space="preserve"> SMI aussi sur ouverture en 3</w:t>
      </w:r>
      <w:r w:rsidR="00CC2B81" w:rsidRPr="00CC2B81">
        <w:rPr>
          <w:vertAlign w:val="superscript"/>
        </w:rPr>
        <w:t>ème</w:t>
      </w:r>
      <w:r w:rsidR="00CC2B81">
        <w:t xml:space="preserve"> et 4</w:t>
      </w:r>
      <w:r w:rsidR="00CC2B81" w:rsidRPr="00CC2B81">
        <w:rPr>
          <w:vertAlign w:val="superscript"/>
        </w:rPr>
        <w:t>ème</w:t>
      </w:r>
      <w:r w:rsidR="00CC2B81">
        <w:rPr>
          <w:vertAlign w:val="superscript"/>
        </w:rPr>
        <w:t xml:space="preserve"> </w:t>
      </w:r>
      <w:r w:rsidR="00CC2B81">
        <w:t>non forcing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6912"/>
        <w:gridCol w:w="1843"/>
      </w:tblGrid>
      <w:tr w:rsidR="0068613E" w14:paraId="364360DE" w14:textId="77777777" w:rsidTr="0068613E">
        <w:tc>
          <w:tcPr>
            <w:tcW w:w="6912" w:type="dxa"/>
            <w:tcBorders>
              <w:bottom w:val="single" w:sz="6" w:space="0" w:color="000000"/>
            </w:tcBorders>
            <w:shd w:val="solid" w:color="000080" w:fill="FFFFFF"/>
          </w:tcPr>
          <w:p w14:paraId="15C6BF03" w14:textId="77777777"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solid" w:color="000080" w:fill="FFFFFF"/>
          </w:tcPr>
          <w:p w14:paraId="049A8094" w14:textId="77777777"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8613E" w14:paraId="071300CD" w14:textId="77777777" w:rsidTr="0068613E">
        <w:tc>
          <w:tcPr>
            <w:tcW w:w="6912" w:type="dxa"/>
            <w:shd w:val="solid" w:color="C0C0C0" w:fill="FFFFFF"/>
          </w:tcPr>
          <w:p w14:paraId="51E7F9D7" w14:textId="77777777" w:rsidR="0068613E" w:rsidRPr="00136119" w:rsidRDefault="0068613E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843" w:type="dxa"/>
            <w:shd w:val="solid" w:color="C0C0C0" w:fill="FFFFFF"/>
          </w:tcPr>
          <w:p w14:paraId="4B689B1A" w14:textId="77777777" w:rsidR="0068613E" w:rsidRPr="00136119" w:rsidRDefault="0068613E" w:rsidP="009D3BD5">
            <w:r w:rsidRPr="00153252">
              <w:rPr>
                <w:color w:val="000080"/>
              </w:rPr>
              <w:t>2</w:t>
            </w:r>
            <w:r w:rsidR="00136119">
              <w:rPr>
                <w:color w:val="008000"/>
                <w:sz w:val="28"/>
              </w:rPr>
              <w:sym w:font="Symbol" w:char="F0A7"/>
            </w:r>
            <w:r w:rsidRPr="00153252">
              <w:rPr>
                <w:color w:val="000080"/>
              </w:rPr>
              <w:t>/</w:t>
            </w:r>
            <w:r w:rsidR="00136119">
              <w:rPr>
                <w:color w:val="FFC000"/>
                <w:sz w:val="28"/>
              </w:rPr>
              <w:sym w:font="Symbol" w:char="F0A8"/>
            </w:r>
          </w:p>
        </w:tc>
      </w:tr>
      <w:tr w:rsidR="0068613E" w14:paraId="3D38269A" w14:textId="77777777" w:rsidTr="0068613E">
        <w:tc>
          <w:tcPr>
            <w:tcW w:w="6912" w:type="dxa"/>
            <w:shd w:val="solid" w:color="C0C0C0" w:fill="FFFFFF"/>
          </w:tcPr>
          <w:p w14:paraId="7F126F77" w14:textId="77777777" w:rsidR="0068613E" w:rsidRPr="00153252" w:rsidRDefault="0068613E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2SA/3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(sur ouverture 1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)/3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 xml:space="preserve"> (sur ouverture 1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1843" w:type="dxa"/>
            <w:shd w:val="solid" w:color="C0C0C0" w:fill="FFFFFF"/>
          </w:tcPr>
          <w:p w14:paraId="014B34E0" w14:textId="77777777" w:rsidR="0068613E" w:rsidRPr="00153252" w:rsidRDefault="0068613E" w:rsidP="009D3BD5">
            <w:pPr>
              <w:rPr>
                <w:color w:val="000080"/>
              </w:rPr>
            </w:pPr>
          </w:p>
        </w:tc>
      </w:tr>
    </w:tbl>
    <w:p w14:paraId="2E2DC8C0" w14:textId="77777777" w:rsidR="00136119" w:rsidRPr="00136119" w:rsidRDefault="0068613E" w:rsidP="00033E13">
      <w:r>
        <w:t>Enchères non forcing avec ouverture minimum</w:t>
      </w:r>
      <w:r w:rsidR="00107EAB">
        <w:t>. La séquence 1</w:t>
      </w:r>
      <w:r w:rsidR="00136119">
        <w:rPr>
          <w:color w:val="FFC000"/>
          <w:sz w:val="28"/>
        </w:rPr>
        <w:sym w:font="Symbol" w:char="F0A8"/>
      </w:r>
      <w:r w:rsidR="00107EAB">
        <w:t>-2</w:t>
      </w:r>
      <w:r w:rsidR="00136119">
        <w:rPr>
          <w:color w:val="FFC000"/>
          <w:sz w:val="28"/>
        </w:rPr>
        <w:sym w:font="Symbol" w:char="F0A8"/>
      </w:r>
      <w:r w:rsidR="00107EAB">
        <w:t>-3</w:t>
      </w:r>
      <w:r w:rsidR="00136119">
        <w:rPr>
          <w:color w:val="FFC000"/>
          <w:sz w:val="28"/>
        </w:rPr>
        <w:sym w:font="Symbol" w:char="F0A8"/>
      </w:r>
      <w:r w:rsidR="00107EAB">
        <w:t xml:space="preserve"> dénie l’arrêt </w:t>
      </w:r>
      <w:r w:rsidR="00136119">
        <w:rPr>
          <w:color w:val="008000"/>
          <w:sz w:val="28"/>
        </w:rPr>
        <w:sym w:font="Symbol" w:char="F0A7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33E13" w14:paraId="4D196AE0" w14:textId="77777777" w:rsidTr="00033E13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D7B34C9" w14:textId="77777777" w:rsidR="00033E13" w:rsidRPr="00153252" w:rsidRDefault="00033E13" w:rsidP="00033E13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AA4BDFC" w14:textId="77777777" w:rsidR="00033E13" w:rsidRPr="00153252" w:rsidRDefault="00033E13" w:rsidP="00033E13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33E13" w14:paraId="046E8649" w14:textId="77777777" w:rsidTr="00033E13">
        <w:tc>
          <w:tcPr>
            <w:tcW w:w="1101" w:type="dxa"/>
            <w:shd w:val="solid" w:color="C0C0C0" w:fill="FFFFFF"/>
          </w:tcPr>
          <w:p w14:paraId="6325F6A7" w14:textId="77777777" w:rsidR="00033E13" w:rsidRPr="00136119" w:rsidRDefault="00033E13" w:rsidP="00033E13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4274585C" w14:textId="77777777" w:rsidR="00033E13" w:rsidRPr="00136119" w:rsidRDefault="00033E13" w:rsidP="00033E13">
            <w:r>
              <w:rPr>
                <w:color w:val="000080"/>
              </w:rPr>
              <w:t>2</w:t>
            </w:r>
            <w:r w:rsidR="00136119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</w:t>
            </w:r>
            <w:r w:rsidR="00136119">
              <w:rPr>
                <w:color w:val="FFC000"/>
                <w:sz w:val="28"/>
              </w:rPr>
              <w:sym w:font="Symbol" w:char="F0A8"/>
            </w:r>
          </w:p>
        </w:tc>
      </w:tr>
      <w:tr w:rsidR="00033E13" w14:paraId="5663E322" w14:textId="77777777" w:rsidTr="00033E13">
        <w:tc>
          <w:tcPr>
            <w:tcW w:w="1101" w:type="dxa"/>
            <w:shd w:val="solid" w:color="C0C0C0" w:fill="FFFFFF"/>
          </w:tcPr>
          <w:p w14:paraId="1F224F3A" w14:textId="77777777" w:rsidR="00033E13" w:rsidRPr="00153252" w:rsidRDefault="00033E13" w:rsidP="00033E1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2X</w:t>
            </w:r>
          </w:p>
        </w:tc>
        <w:tc>
          <w:tcPr>
            <w:tcW w:w="1297" w:type="dxa"/>
            <w:shd w:val="solid" w:color="C0C0C0" w:fill="FFFFFF"/>
          </w:tcPr>
          <w:p w14:paraId="02461A19" w14:textId="77777777" w:rsidR="00033E13" w:rsidRPr="00153252" w:rsidRDefault="00033E13" w:rsidP="00033E13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510D7614" w14:textId="77777777" w:rsidR="00033E13" w:rsidRDefault="00033E13" w:rsidP="00033E13">
      <w:r>
        <w:t xml:space="preserve">2X indique une </w:t>
      </w:r>
      <w:r w:rsidR="006047D5">
        <w:t xml:space="preserve">force/un arrêt X </w:t>
      </w:r>
      <w:r>
        <w:t>dans une main 13+-14 ou dans une main plus forte sans singleton ou (cas exceptionnel) le début de description d’un 65. Le répondant réagit en</w:t>
      </w:r>
    </w:p>
    <w:p w14:paraId="0C77CF3C" w14:textId="77777777" w:rsidR="00033E13" w:rsidRDefault="00033E13" w:rsidP="00FF5072">
      <w:pPr>
        <w:pStyle w:val="Pardeliste"/>
        <w:numPr>
          <w:ilvl w:val="0"/>
          <w:numId w:val="32"/>
        </w:numPr>
      </w:pPr>
      <w:r>
        <w:t>Rectifiant à 3</w:t>
      </w:r>
      <w:r w:rsidR="006047D5">
        <w:rPr>
          <w:color w:val="008000"/>
          <w:sz w:val="28"/>
        </w:rPr>
        <w:sym w:font="Symbol" w:char="F0A7"/>
      </w:r>
      <w:r>
        <w:t>/</w:t>
      </w:r>
      <w:r w:rsidR="006047D5">
        <w:rPr>
          <w:color w:val="FFC000"/>
          <w:sz w:val="28"/>
        </w:rPr>
        <w:sym w:font="Symbol" w:char="F0A8"/>
      </w:r>
      <w:r>
        <w:t xml:space="preserve"> dans la zone 10/11 s’il n’arrête pas une couleur sautée par l’ouvreur </w:t>
      </w:r>
    </w:p>
    <w:p w14:paraId="6B55EED6" w14:textId="77777777" w:rsidR="00033E13" w:rsidRDefault="00033E13" w:rsidP="00FF5072">
      <w:pPr>
        <w:pStyle w:val="Pardeliste"/>
        <w:numPr>
          <w:ilvl w:val="0"/>
          <w:numId w:val="32"/>
        </w:numPr>
      </w:pPr>
      <w:r>
        <w:t>En nommant une couleur contrôlée au palier de 2 ou 3 sans jump. Dans ce cas la nomination de la dernière couleur non contrôlée par l’ouvreur est une recherche de complément pour jouer 3SA et la rectif éventuelle à 3</w:t>
      </w:r>
      <w:r w:rsidR="006047D5">
        <w:rPr>
          <w:color w:val="008000"/>
          <w:sz w:val="28"/>
        </w:rPr>
        <w:sym w:font="Symbol" w:char="F0A7"/>
      </w:r>
      <w:r>
        <w:t>/</w:t>
      </w:r>
      <w:r w:rsidR="006047D5">
        <w:rPr>
          <w:color w:val="FFC000"/>
          <w:sz w:val="28"/>
        </w:rPr>
        <w:sym w:font="Symbol" w:char="F0A8"/>
      </w:r>
      <w:r>
        <w:t xml:space="preserve"> peut se faire avec 3 petits dans la couleur non nommée et une main 13+-14.</w:t>
      </w:r>
    </w:p>
    <w:p w14:paraId="5AB870DE" w14:textId="77777777" w:rsidR="00033E13" w:rsidRDefault="00033E13" w:rsidP="00FF5072">
      <w:pPr>
        <w:pStyle w:val="Pardeliste"/>
        <w:numPr>
          <w:ilvl w:val="0"/>
          <w:numId w:val="32"/>
        </w:numPr>
      </w:pPr>
      <w:r>
        <w:t>2SA montre une main FM avec arrêt des couleurs non nommées et soit 10-11H soit 15 et +</w:t>
      </w:r>
    </w:p>
    <w:p w14:paraId="70CEC87E" w14:textId="77777777" w:rsidR="008475B5" w:rsidRDefault="008475B5" w:rsidP="00FF5072">
      <w:pPr>
        <w:pStyle w:val="Pardeliste"/>
        <w:numPr>
          <w:ilvl w:val="0"/>
          <w:numId w:val="32"/>
        </w:numPr>
      </w:pPr>
      <w:r>
        <w:t>3SA montre une main 12-14 avec arrêt des couleurs non nommées</w:t>
      </w:r>
    </w:p>
    <w:p w14:paraId="47EE6D6E" w14:textId="77777777" w:rsidR="008475B5" w:rsidRDefault="008475B5" w:rsidP="00FF5072">
      <w:pPr>
        <w:pStyle w:val="Pardeliste"/>
        <w:numPr>
          <w:ilvl w:val="0"/>
          <w:numId w:val="32"/>
        </w:numPr>
      </w:pPr>
      <w:r>
        <w:t>3X montre une main FM sans contrôle à SA des couleurs non nommées</w:t>
      </w:r>
    </w:p>
    <w:p w14:paraId="20E8DEEB" w14:textId="77777777" w:rsidR="008475B5" w:rsidRDefault="008475B5" w:rsidP="00FF5072">
      <w:pPr>
        <w:pStyle w:val="Pardeliste"/>
        <w:numPr>
          <w:ilvl w:val="0"/>
          <w:numId w:val="32"/>
        </w:numPr>
      </w:pPr>
      <w:r>
        <w:t>4</w:t>
      </w:r>
      <w:r w:rsidR="006047D5">
        <w:rPr>
          <w:color w:val="008000"/>
          <w:sz w:val="28"/>
        </w:rPr>
        <w:sym w:font="Symbol" w:char="F0A7"/>
      </w:r>
      <w:r>
        <w:t>/</w:t>
      </w:r>
      <w:r w:rsidR="006047D5">
        <w:rPr>
          <w:color w:val="FFC000"/>
          <w:sz w:val="28"/>
        </w:rPr>
        <w:sym w:font="Symbol" w:char="F0A8"/>
      </w:r>
      <w:r>
        <w:t xml:space="preserve"> est une demande de contrôles (attention penser à répéter </w:t>
      </w:r>
      <w:r w:rsidR="006047D5">
        <w:t>4</w:t>
      </w:r>
      <w:r>
        <w:t xml:space="preserve">X </w:t>
      </w:r>
      <w:r w:rsidR="006047D5">
        <w:t>car une force n’est pas nécessairement un contrôle.)</w:t>
      </w:r>
    </w:p>
    <w:p w14:paraId="20BC9B90" w14:textId="77777777" w:rsidR="008475B5" w:rsidRDefault="008475B5" w:rsidP="00FF5072">
      <w:pPr>
        <w:pStyle w:val="Pardeliste"/>
        <w:numPr>
          <w:ilvl w:val="0"/>
          <w:numId w:val="32"/>
        </w:numPr>
      </w:pPr>
      <w:r>
        <w:t xml:space="preserve">3Y/4Y en jump est un </w:t>
      </w:r>
      <w:proofErr w:type="spellStart"/>
      <w:r>
        <w:t>splinter</w:t>
      </w:r>
      <w:proofErr w:type="spellEnd"/>
      <w:r>
        <w:t xml:space="preserve"> dans une main d’au moins 2</w:t>
      </w:r>
      <w:r w:rsidRPr="008475B5">
        <w:rPr>
          <w:vertAlign w:val="superscript"/>
        </w:rPr>
        <w:t>ème</w:t>
      </w:r>
      <w:r>
        <w:t xml:space="preserve"> zone</w:t>
      </w:r>
      <w:r w:rsidR="00981619">
        <w:t xml:space="preserve"> (1</w:t>
      </w:r>
      <w:r w:rsidR="00F45995">
        <w:t>4</w:t>
      </w:r>
      <w:r w:rsidR="00981619">
        <w:t>H et +)</w:t>
      </w:r>
    </w:p>
    <w:p w14:paraId="7EA8B402" w14:textId="77777777" w:rsidR="000404F7" w:rsidRDefault="000404F7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8613E" w14:paraId="4C062CA0" w14:textId="77777777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90EA29F" w14:textId="77777777"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18164D6" w14:textId="77777777"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8613E" w14:paraId="555C9E36" w14:textId="77777777" w:rsidTr="009D3BD5">
        <w:tc>
          <w:tcPr>
            <w:tcW w:w="1101" w:type="dxa"/>
            <w:shd w:val="solid" w:color="C0C0C0" w:fill="FFFFFF"/>
          </w:tcPr>
          <w:p w14:paraId="23EAC986" w14:textId="77777777" w:rsidR="0068613E" w:rsidRPr="006047D5" w:rsidRDefault="0068613E" w:rsidP="009D3B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6047D5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0141D387" w14:textId="77777777" w:rsidR="0068613E" w:rsidRPr="006047D5" w:rsidRDefault="0068613E" w:rsidP="009D3BD5">
            <w:r>
              <w:rPr>
                <w:color w:val="000080"/>
              </w:rPr>
              <w:t>2</w:t>
            </w:r>
            <w:r w:rsidR="006047D5">
              <w:rPr>
                <w:color w:val="FFC000"/>
                <w:sz w:val="28"/>
              </w:rPr>
              <w:sym w:font="Symbol" w:char="F0A8"/>
            </w:r>
          </w:p>
        </w:tc>
      </w:tr>
      <w:tr w:rsidR="0068613E" w14:paraId="4EB732EE" w14:textId="77777777" w:rsidTr="009D3BD5">
        <w:tc>
          <w:tcPr>
            <w:tcW w:w="1101" w:type="dxa"/>
            <w:shd w:val="solid" w:color="C0C0C0" w:fill="FFFFFF"/>
          </w:tcPr>
          <w:p w14:paraId="5D2E51FC" w14:textId="77777777" w:rsidR="0068613E" w:rsidRPr="006047D5" w:rsidRDefault="00107EAB" w:rsidP="009D3B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 w:rsidR="006047D5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550C2A14" w14:textId="77777777" w:rsidR="0068613E" w:rsidRPr="00153252" w:rsidRDefault="0068613E" w:rsidP="009D3BD5">
            <w:pPr>
              <w:rPr>
                <w:color w:val="000080"/>
              </w:rPr>
            </w:pPr>
          </w:p>
        </w:tc>
      </w:tr>
    </w:tbl>
    <w:p w14:paraId="6529C35A" w14:textId="77777777" w:rsidR="0068613E" w:rsidRPr="006047D5" w:rsidRDefault="00107EAB">
      <w:r>
        <w:t>Enchère ambigüe soit main mini avec 4</w:t>
      </w:r>
      <w:r w:rsidR="006047D5">
        <w:rPr>
          <w:color w:val="FFC000"/>
          <w:sz w:val="28"/>
        </w:rPr>
        <w:sym w:font="Symbol" w:char="F0A8"/>
      </w:r>
      <w:r>
        <w:t xml:space="preserve"> et arrêt </w:t>
      </w:r>
      <w:r w:rsidR="006047D5">
        <w:rPr>
          <w:color w:val="008000"/>
          <w:sz w:val="28"/>
        </w:rPr>
        <w:sym w:font="Symbol" w:char="F0A7"/>
      </w:r>
      <w:r>
        <w:t xml:space="preserve">, soit arrêt </w:t>
      </w:r>
      <w:r w:rsidR="006047D5">
        <w:rPr>
          <w:color w:val="008000"/>
          <w:sz w:val="28"/>
        </w:rPr>
        <w:sym w:font="Symbol" w:char="F0A7"/>
      </w:r>
      <w:r>
        <w:t xml:space="preserve"> sans arrêt </w:t>
      </w:r>
      <w:r w:rsidR="006047D5">
        <w:rPr>
          <w:color w:val="FF0000"/>
          <w:sz w:val="28"/>
        </w:rPr>
        <w:sym w:font="Symbol" w:char="F0A9"/>
      </w:r>
      <w:r>
        <w:t>/</w:t>
      </w:r>
      <w:r w:rsidR="006047D5">
        <w:rPr>
          <w:color w:val="0000FF"/>
          <w:sz w:val="28"/>
        </w:rPr>
        <w:sym w:font="Symbol" w:char="F0AA"/>
      </w:r>
      <w:r>
        <w:t xml:space="preserve">, soit début de description d’un 55 ou d’un 5431. </w:t>
      </w:r>
      <w:r w:rsidRPr="006047D5">
        <w:rPr>
          <w:i/>
        </w:rPr>
        <w:t xml:space="preserve">Attention le </w:t>
      </w:r>
      <w:proofErr w:type="spellStart"/>
      <w:r w:rsidRPr="006047D5">
        <w:rPr>
          <w:i/>
        </w:rPr>
        <w:t>rebid</w:t>
      </w:r>
      <w:proofErr w:type="spellEnd"/>
      <w:r w:rsidRPr="006047D5">
        <w:rPr>
          <w:i/>
        </w:rPr>
        <w:t xml:space="preserve"> à 3</w:t>
      </w:r>
      <w:r w:rsidR="006047D5" w:rsidRPr="006047D5">
        <w:rPr>
          <w:i/>
          <w:color w:val="FFC000"/>
          <w:sz w:val="28"/>
        </w:rPr>
        <w:sym w:font="Symbol" w:char="F0A8"/>
      </w:r>
      <w:r w:rsidRPr="006047D5">
        <w:rPr>
          <w:i/>
        </w:rPr>
        <w:t xml:space="preserve"> est donc non forcing.</w:t>
      </w:r>
      <w:r w:rsidR="008475B5" w:rsidRPr="006047D5">
        <w:rPr>
          <w:i/>
        </w:rPr>
        <w:t xml:space="preserve"> Reste dans même esprit que séquences expliquées sur situation précédente.</w:t>
      </w:r>
    </w:p>
    <w:tbl>
      <w:tblPr>
        <w:tblpPr w:leftFromText="141" w:rightFromText="141" w:vertAnchor="text" w:horzAnchor="margin" w:tblpY="10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5070"/>
        <w:gridCol w:w="1701"/>
      </w:tblGrid>
      <w:tr w:rsidR="006047D5" w14:paraId="4464D415" w14:textId="77777777" w:rsidTr="006047D5">
        <w:tc>
          <w:tcPr>
            <w:tcW w:w="5070" w:type="dxa"/>
            <w:tcBorders>
              <w:bottom w:val="single" w:sz="6" w:space="0" w:color="000000"/>
            </w:tcBorders>
            <w:shd w:val="solid" w:color="000080" w:fill="FFFFFF"/>
          </w:tcPr>
          <w:p w14:paraId="0E384D4F" w14:textId="77777777" w:rsidR="006047D5" w:rsidRPr="00153252" w:rsidRDefault="006047D5" w:rsidP="006047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solid" w:color="000080" w:fill="FFFFFF"/>
          </w:tcPr>
          <w:p w14:paraId="20FA7B9C" w14:textId="77777777" w:rsidR="006047D5" w:rsidRPr="00153252" w:rsidRDefault="006047D5" w:rsidP="006047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047D5" w14:paraId="6E4B893D" w14:textId="77777777" w:rsidTr="006047D5">
        <w:tc>
          <w:tcPr>
            <w:tcW w:w="5070" w:type="dxa"/>
            <w:shd w:val="solid" w:color="C0C0C0" w:fill="FFFFFF"/>
          </w:tcPr>
          <w:p w14:paraId="6B28FD3F" w14:textId="77777777" w:rsidR="006047D5" w:rsidRPr="006047D5" w:rsidRDefault="006047D5" w:rsidP="006047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701" w:type="dxa"/>
            <w:shd w:val="solid" w:color="C0C0C0" w:fill="FFFFFF"/>
          </w:tcPr>
          <w:p w14:paraId="1E884F01" w14:textId="77777777" w:rsidR="006047D5" w:rsidRPr="006047D5" w:rsidRDefault="006047D5" w:rsidP="006047D5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/2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6047D5" w14:paraId="0E9AA9D0" w14:textId="77777777" w:rsidTr="006047D5">
        <w:tc>
          <w:tcPr>
            <w:tcW w:w="5070" w:type="dxa"/>
            <w:shd w:val="solid" w:color="C0C0C0" w:fill="FFFFFF"/>
          </w:tcPr>
          <w:p w14:paraId="62DCEBFC" w14:textId="77777777" w:rsidR="006047D5" w:rsidRPr="00153252" w:rsidRDefault="006047D5" w:rsidP="006047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(sur 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)/3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(sur 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1701" w:type="dxa"/>
            <w:shd w:val="solid" w:color="C0C0C0" w:fill="FFFFFF"/>
          </w:tcPr>
          <w:p w14:paraId="50560214" w14:textId="77777777" w:rsidR="006047D5" w:rsidRPr="00153252" w:rsidRDefault="006047D5" w:rsidP="006047D5">
            <w:pPr>
              <w:rPr>
                <w:color w:val="000080"/>
              </w:rPr>
            </w:pPr>
          </w:p>
        </w:tc>
      </w:tr>
    </w:tbl>
    <w:p w14:paraId="5E713D4B" w14:textId="77777777" w:rsidR="0068613E" w:rsidRDefault="0068613E"/>
    <w:p w14:paraId="394950F2" w14:textId="77777777" w:rsidR="006047D5" w:rsidRDefault="006047D5" w:rsidP="0068613E"/>
    <w:p w14:paraId="4CB32091" w14:textId="77777777" w:rsidR="005B415D" w:rsidRPr="006047D5" w:rsidRDefault="00107EAB" w:rsidP="0068613E">
      <w:pPr>
        <w:rPr>
          <w:b/>
        </w:rPr>
      </w:pPr>
      <w:proofErr w:type="spellStart"/>
      <w:r w:rsidRPr="006047D5">
        <w:rPr>
          <w:b/>
        </w:rPr>
        <w:t>Splinter</w:t>
      </w:r>
      <w:proofErr w:type="spellEnd"/>
      <w:r w:rsidRPr="006047D5">
        <w:rPr>
          <w:b/>
        </w:rPr>
        <w:t xml:space="preserve"> avec plus de 15H</w:t>
      </w:r>
    </w:p>
    <w:tbl>
      <w:tblPr>
        <w:tblpPr w:leftFromText="141" w:rightFromText="141" w:vertAnchor="text" w:horzAnchor="margin" w:tblpY="11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047D5" w14:paraId="4F07C4AF" w14:textId="77777777" w:rsidTr="006047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EF52D8D" w14:textId="77777777" w:rsidR="006047D5" w:rsidRPr="00153252" w:rsidRDefault="006047D5" w:rsidP="006047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EE129A6" w14:textId="77777777" w:rsidR="006047D5" w:rsidRPr="00153252" w:rsidRDefault="006047D5" w:rsidP="006047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047D5" w14:paraId="3180350F" w14:textId="77777777" w:rsidTr="006047D5">
        <w:tc>
          <w:tcPr>
            <w:tcW w:w="1101" w:type="dxa"/>
            <w:shd w:val="solid" w:color="C0C0C0" w:fill="FFFFFF"/>
          </w:tcPr>
          <w:p w14:paraId="78113F51" w14:textId="77777777" w:rsidR="006047D5" w:rsidRPr="006047D5" w:rsidRDefault="006047D5" w:rsidP="006047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48B70D26" w14:textId="77777777" w:rsidR="006047D5" w:rsidRPr="006047D5" w:rsidRDefault="006047D5" w:rsidP="006047D5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/2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6047D5" w14:paraId="254D50A6" w14:textId="77777777" w:rsidTr="006047D5">
        <w:tc>
          <w:tcPr>
            <w:tcW w:w="1101" w:type="dxa"/>
            <w:shd w:val="solid" w:color="C0C0C0" w:fill="FFFFFF"/>
          </w:tcPr>
          <w:p w14:paraId="1E805A84" w14:textId="77777777" w:rsidR="006047D5" w:rsidRPr="00153252" w:rsidRDefault="006047D5" w:rsidP="006047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14:paraId="3D1D3A2B" w14:textId="77777777" w:rsidR="006047D5" w:rsidRPr="00153252" w:rsidRDefault="006047D5" w:rsidP="006047D5">
            <w:pPr>
              <w:rPr>
                <w:color w:val="000080"/>
              </w:rPr>
            </w:pPr>
          </w:p>
        </w:tc>
      </w:tr>
    </w:tbl>
    <w:p w14:paraId="221BBFA8" w14:textId="77777777" w:rsidR="00010433" w:rsidRDefault="00010433"/>
    <w:p w14:paraId="1D945139" w14:textId="77777777" w:rsidR="000404F7" w:rsidRDefault="00107EAB">
      <w:r>
        <w:t xml:space="preserve">Si le répondant n’a pas passé d’entrée, main de zone 18-19 avec 3 cartes dans la </w:t>
      </w:r>
      <w:r w:rsidR="00010433">
        <w:t>mineure.</w:t>
      </w:r>
      <w:r w:rsidR="00010433" w:rsidRPr="00010433">
        <w:rPr>
          <w:i/>
        </w:rPr>
        <w:t xml:space="preserve"> Si</w:t>
      </w:r>
      <w:r w:rsidR="008651A4" w:rsidRPr="00010433">
        <w:rPr>
          <w:i/>
        </w:rPr>
        <w:t xml:space="preserve"> le répondant a passé d’entrée, séquence pour jouer 3SA sans indication particulière</w:t>
      </w:r>
      <w:r w:rsidR="008651A4">
        <w:t>.</w:t>
      </w:r>
    </w:p>
    <w:p w14:paraId="5DFCAC3B" w14:textId="77777777" w:rsidR="009624E1" w:rsidRPr="00010433" w:rsidRDefault="009624E1">
      <w:pPr>
        <w:pStyle w:val="Titre2"/>
        <w:rPr>
          <w:u w:val="single"/>
        </w:rPr>
      </w:pPr>
      <w:bookmarkStart w:id="3" w:name="_Toc468559083"/>
      <w:r w:rsidRPr="00010433">
        <w:rPr>
          <w:u w:val="single"/>
        </w:rPr>
        <w:lastRenderedPageBreak/>
        <w:t>Les Jumps et double-Jumps</w:t>
      </w:r>
      <w:bookmarkEnd w:id="3"/>
    </w:p>
    <w:p w14:paraId="416839F0" w14:textId="77777777" w:rsidR="009624E1" w:rsidRDefault="009624E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651A4" w14:paraId="46A7C03C" w14:textId="77777777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683723F" w14:textId="77777777" w:rsidR="008651A4" w:rsidRPr="00153252" w:rsidRDefault="008651A4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BC2AE5C" w14:textId="77777777" w:rsidR="008651A4" w:rsidRPr="00153252" w:rsidRDefault="008651A4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651A4" w14:paraId="41D92E2F" w14:textId="77777777" w:rsidTr="009D3BD5">
        <w:tc>
          <w:tcPr>
            <w:tcW w:w="1101" w:type="dxa"/>
            <w:tcBorders>
              <w:top w:val="single" w:sz="6" w:space="0" w:color="000000"/>
              <w:bottom w:val="single" w:sz="4" w:space="0" w:color="auto"/>
            </w:tcBorders>
            <w:shd w:val="solid" w:color="C0C0C0" w:fill="FFFFFF"/>
          </w:tcPr>
          <w:p w14:paraId="2C869C35" w14:textId="77777777" w:rsidR="008651A4" w:rsidRPr="00010433" w:rsidRDefault="008651A4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tcBorders>
              <w:top w:val="single" w:sz="6" w:space="0" w:color="000000"/>
              <w:bottom w:val="single" w:sz="4" w:space="0" w:color="auto"/>
            </w:tcBorders>
            <w:shd w:val="solid" w:color="C0C0C0" w:fill="FFFFFF"/>
          </w:tcPr>
          <w:p w14:paraId="432371FF" w14:textId="77777777" w:rsidR="008651A4" w:rsidRPr="00010433" w:rsidRDefault="008651A4" w:rsidP="009D3BD5">
            <w:r w:rsidRPr="00153252">
              <w:rPr>
                <w:color w:val="000080"/>
              </w:rPr>
              <w:t>2</w:t>
            </w:r>
            <w:r w:rsidR="00010433">
              <w:rPr>
                <w:color w:val="FFC000"/>
                <w:sz w:val="28"/>
              </w:rPr>
              <w:sym w:font="Symbol" w:char="F0A8"/>
            </w:r>
          </w:p>
        </w:tc>
      </w:tr>
      <w:tr w:rsidR="008651A4" w14:paraId="2179FC34" w14:textId="77777777" w:rsidTr="009D3BD5">
        <w:tc>
          <w:tcPr>
            <w:tcW w:w="1101" w:type="dxa"/>
            <w:tcBorders>
              <w:top w:val="single" w:sz="4" w:space="0" w:color="auto"/>
            </w:tcBorders>
            <w:shd w:val="solid" w:color="C0C0C0" w:fill="FFFFFF"/>
          </w:tcPr>
          <w:p w14:paraId="43CDA627" w14:textId="77777777" w:rsidR="008651A4" w:rsidRPr="00010433" w:rsidRDefault="008651A4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tcBorders>
              <w:top w:val="single" w:sz="4" w:space="0" w:color="auto"/>
            </w:tcBorders>
            <w:shd w:val="solid" w:color="C0C0C0" w:fill="FFFFFF"/>
          </w:tcPr>
          <w:p w14:paraId="436C0148" w14:textId="77777777" w:rsidR="008651A4" w:rsidRPr="00010433" w:rsidRDefault="008651A4" w:rsidP="009D3BD5">
            <w:r w:rsidRPr="00153252">
              <w:rPr>
                <w:color w:val="000080"/>
              </w:rPr>
              <w:t>3</w:t>
            </w:r>
            <w:r w:rsidR="00010433">
              <w:rPr>
                <w:color w:val="008000"/>
                <w:sz w:val="28"/>
              </w:rPr>
              <w:sym w:font="Symbol" w:char="F0A7"/>
            </w:r>
          </w:p>
        </w:tc>
      </w:tr>
    </w:tbl>
    <w:p w14:paraId="5FCD1095" w14:textId="77777777" w:rsidR="008651A4" w:rsidRPr="00D57890" w:rsidRDefault="008651A4">
      <w:pPr>
        <w:rPr>
          <w:u w:val="single"/>
        </w:rPr>
      </w:pPr>
      <w:r w:rsidRPr="00D57890">
        <w:t xml:space="preserve">Main propositionnelle de </w:t>
      </w:r>
      <w:r w:rsidRPr="00D57890">
        <w:rPr>
          <w:u w:val="single"/>
        </w:rPr>
        <w:t>zone 8-9 H avec un fit mineur souvent 6</w:t>
      </w:r>
      <w:r w:rsidRPr="00D57890">
        <w:rPr>
          <w:u w:val="single"/>
          <w:vertAlign w:val="superscript"/>
        </w:rPr>
        <w:t>ème</w:t>
      </w:r>
      <w:r w:rsidRPr="00D57890">
        <w:rPr>
          <w:u w:val="single"/>
        </w:rPr>
        <w:t xml:space="preserve"> (parfois un 54 mineur mais jamais une main 5332). Enchère inchangée sur une ouverture en 3</w:t>
      </w:r>
      <w:r w:rsidRPr="00D57890">
        <w:rPr>
          <w:u w:val="single"/>
          <w:vertAlign w:val="superscript"/>
        </w:rPr>
        <w:t>ème</w:t>
      </w:r>
      <w:r w:rsidRPr="00D57890">
        <w:rPr>
          <w:u w:val="single"/>
        </w:rPr>
        <w:t xml:space="preserve"> ou 4</w:t>
      </w:r>
      <w:r w:rsidRPr="00D57890">
        <w:rPr>
          <w:u w:val="single"/>
          <w:vertAlign w:val="superscript"/>
        </w:rPr>
        <w:t>ème</w:t>
      </w:r>
      <w:r w:rsidRPr="00D57890">
        <w:rPr>
          <w:u w:val="single"/>
        </w:rPr>
        <w:t xml:space="preserve"> </w:t>
      </w:r>
    </w:p>
    <w:p w14:paraId="59021F16" w14:textId="77777777" w:rsidR="008651A4" w:rsidRDefault="008651A4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DD4861" w14:paraId="46CB6B11" w14:textId="77777777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16F6B9B" w14:textId="77777777" w:rsidR="00DD4861" w:rsidRPr="00153252" w:rsidRDefault="00DD4861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A7FE043" w14:textId="77777777" w:rsidR="00DD4861" w:rsidRPr="00153252" w:rsidRDefault="00DD4861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DD4861" w14:paraId="0F0A19BD" w14:textId="77777777" w:rsidTr="009D3BD5">
        <w:tc>
          <w:tcPr>
            <w:tcW w:w="1101" w:type="dxa"/>
            <w:shd w:val="solid" w:color="C0C0C0" w:fill="FFFFFF"/>
          </w:tcPr>
          <w:p w14:paraId="04D74744" w14:textId="77777777" w:rsidR="00DD4861" w:rsidRPr="00010433" w:rsidRDefault="00DD4861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1D5B83F" w14:textId="77777777" w:rsidR="00DD4861" w:rsidRPr="00010433" w:rsidRDefault="00DD4861" w:rsidP="009D3BD5">
            <w:r w:rsidRPr="00153252">
              <w:rPr>
                <w:color w:val="000080"/>
              </w:rPr>
              <w:t>2</w:t>
            </w:r>
            <w:r w:rsidR="00010433">
              <w:rPr>
                <w:color w:val="FF0000"/>
                <w:sz w:val="28"/>
              </w:rPr>
              <w:sym w:font="Symbol" w:char="F0A9"/>
            </w:r>
          </w:p>
        </w:tc>
      </w:tr>
    </w:tbl>
    <w:p w14:paraId="118A1AC4" w14:textId="77777777" w:rsidR="00010433" w:rsidRDefault="00DD4861">
      <w:r w:rsidRPr="000D3A0F">
        <w:t xml:space="preserve">Sur </w:t>
      </w:r>
      <w:r w:rsidR="00B53FE4" w:rsidRPr="000D3A0F">
        <w:t xml:space="preserve">toute </w:t>
      </w:r>
      <w:r w:rsidRPr="000D3A0F">
        <w:t xml:space="preserve">ouverture en </w:t>
      </w:r>
      <w:r w:rsidR="00B53FE4" w:rsidRPr="000D3A0F">
        <w:rPr>
          <w:u w:val="single"/>
        </w:rPr>
        <w:t>(aussi en 3</w:t>
      </w:r>
      <w:r w:rsidR="00B53FE4" w:rsidRPr="000D3A0F">
        <w:rPr>
          <w:u w:val="single"/>
          <w:vertAlign w:val="superscript"/>
        </w:rPr>
        <w:t>ème</w:t>
      </w:r>
      <w:r w:rsidR="00B53FE4" w:rsidRPr="000D3A0F">
        <w:rPr>
          <w:u w:val="single"/>
        </w:rPr>
        <w:t xml:space="preserve"> et 4</w:t>
      </w:r>
      <w:r w:rsidR="00B53FE4" w:rsidRPr="000D3A0F">
        <w:rPr>
          <w:u w:val="single"/>
          <w:vertAlign w:val="superscript"/>
        </w:rPr>
        <w:t>ème</w:t>
      </w:r>
      <w:r w:rsidR="00B53FE4" w:rsidRPr="000D3A0F">
        <w:rPr>
          <w:u w:val="single"/>
        </w:rPr>
        <w:t>)</w:t>
      </w:r>
      <w:r w:rsidR="00D57890" w:rsidRPr="000D3A0F">
        <w:t>, 5</w:t>
      </w:r>
      <w:r w:rsidR="00010433">
        <w:rPr>
          <w:color w:val="0000FF"/>
          <w:sz w:val="28"/>
        </w:rPr>
        <w:sym w:font="Symbol" w:char="F0AA"/>
      </w:r>
      <w:r w:rsidR="00D57890" w:rsidRPr="000D3A0F">
        <w:t xml:space="preserve"> et 4</w:t>
      </w:r>
      <w:r w:rsidR="00010433">
        <w:rPr>
          <w:color w:val="FF0000"/>
          <w:sz w:val="28"/>
        </w:rPr>
        <w:sym w:font="Symbol" w:char="F0A9"/>
      </w:r>
      <w:r w:rsidR="00D57890" w:rsidRPr="000D3A0F">
        <w:t xml:space="preserve"> zone 5</w:t>
      </w:r>
      <w:r w:rsidR="008475B5" w:rsidRPr="000D3A0F">
        <w:t>-10</w:t>
      </w:r>
      <w:r w:rsidRPr="000D3A0F">
        <w:t>H</w:t>
      </w:r>
      <w:r w:rsidR="00C52BAA" w:rsidRPr="000D3A0F">
        <w:t xml:space="preserve">. </w:t>
      </w:r>
    </w:p>
    <w:p w14:paraId="7A318008" w14:textId="77777777" w:rsidR="00D46FBF" w:rsidRPr="000D3A0F" w:rsidRDefault="00C52BAA">
      <w:r w:rsidRPr="000D3A0F">
        <w:t>3</w:t>
      </w:r>
      <w:r w:rsidR="00010433">
        <w:rPr>
          <w:color w:val="FF0000"/>
          <w:sz w:val="28"/>
        </w:rPr>
        <w:sym w:font="Symbol" w:char="F0A9"/>
      </w:r>
      <w:r w:rsidRPr="000D3A0F">
        <w:t xml:space="preserve"> et 3</w:t>
      </w:r>
      <w:r w:rsidR="00010433">
        <w:rPr>
          <w:color w:val="0000FF"/>
          <w:sz w:val="28"/>
        </w:rPr>
        <w:sym w:font="Symbol" w:char="F0AA"/>
      </w:r>
      <w:r w:rsidRPr="000D3A0F">
        <w:t xml:space="preserve"> </w:t>
      </w:r>
      <w:r w:rsidR="00010433" w:rsidRPr="000D3A0F">
        <w:t>fit propositionnel</w:t>
      </w:r>
      <w:r w:rsidRPr="000D3A0F">
        <w:t>. 4</w:t>
      </w:r>
      <w:r w:rsidRPr="000D3A0F">
        <w:rPr>
          <w:vertAlign w:val="superscript"/>
        </w:rPr>
        <w:t>ème</w:t>
      </w:r>
      <w:r w:rsidRPr="000D3A0F">
        <w:t xml:space="preserve"> couleur recherche de complément pour jouer 3SA. Répétition mineure pour jouer la mineure.</w:t>
      </w:r>
      <w:r w:rsidR="00010433">
        <w:t xml:space="preserve"> 2SA relais.</w:t>
      </w:r>
    </w:p>
    <w:p w14:paraId="5809A0E6" w14:textId="77777777" w:rsidR="009717BD" w:rsidRPr="000D3A0F" w:rsidRDefault="000D3A0F">
      <w:r w:rsidRPr="00010433">
        <w:rPr>
          <w:i/>
        </w:rPr>
        <w:t>Par inférence</w:t>
      </w:r>
      <w:r w:rsidR="009717BD" w:rsidRPr="00010433">
        <w:rPr>
          <w:i/>
        </w:rPr>
        <w:t xml:space="preserve"> la séquence 1</w:t>
      </w:r>
      <w:r w:rsidR="00010433" w:rsidRPr="00010433">
        <w:rPr>
          <w:i/>
          <w:color w:val="008000"/>
          <w:sz w:val="28"/>
        </w:rPr>
        <w:sym w:font="Symbol" w:char="F0A7"/>
      </w:r>
      <w:r w:rsidR="009717BD" w:rsidRPr="00010433">
        <w:rPr>
          <w:i/>
        </w:rPr>
        <w:t>-1</w:t>
      </w:r>
      <w:r w:rsidR="00010433" w:rsidRPr="00010433">
        <w:rPr>
          <w:i/>
          <w:color w:val="0000FF"/>
          <w:sz w:val="28"/>
        </w:rPr>
        <w:sym w:font="Symbol" w:char="F0AA"/>
      </w:r>
      <w:r w:rsidR="009717BD" w:rsidRPr="00010433">
        <w:rPr>
          <w:i/>
        </w:rPr>
        <w:t>-2</w:t>
      </w:r>
      <w:r w:rsidR="00010433" w:rsidRPr="00010433">
        <w:rPr>
          <w:i/>
          <w:color w:val="008000"/>
          <w:sz w:val="28"/>
        </w:rPr>
        <w:sym w:font="Symbol" w:char="F0A7"/>
      </w:r>
      <w:r w:rsidR="009717BD" w:rsidRPr="00010433">
        <w:rPr>
          <w:i/>
        </w:rPr>
        <w:t>-2</w:t>
      </w:r>
      <w:r w:rsidR="00010433" w:rsidRPr="00010433">
        <w:rPr>
          <w:i/>
          <w:color w:val="FF0000"/>
          <w:sz w:val="28"/>
        </w:rPr>
        <w:sym w:font="Symbol" w:char="F0A9"/>
      </w:r>
      <w:r w:rsidR="009717BD" w:rsidRPr="00010433">
        <w:rPr>
          <w:i/>
        </w:rPr>
        <w:t xml:space="preserve"> est forcing avec au moins 10H+</w:t>
      </w:r>
      <w:r w:rsidR="009717BD" w:rsidRPr="000D3A0F">
        <w:t xml:space="preserve">. </w:t>
      </w:r>
    </w:p>
    <w:p w14:paraId="046E8A46" w14:textId="77777777" w:rsidR="00CC2B81" w:rsidRDefault="00CC2B81" w:rsidP="00CC2B8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C2B81" w14:paraId="2E235DE5" w14:textId="77777777" w:rsidTr="00B975A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FBB566E" w14:textId="77777777" w:rsidR="00CC2B81" w:rsidRPr="00153252" w:rsidRDefault="00CC2B81" w:rsidP="00B975A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0EF79DF" w14:textId="77777777" w:rsidR="00CC2B81" w:rsidRPr="00153252" w:rsidRDefault="00CC2B81" w:rsidP="00B975A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C2B81" w14:paraId="5B205E63" w14:textId="77777777" w:rsidTr="00B975A2">
        <w:tc>
          <w:tcPr>
            <w:tcW w:w="1101" w:type="dxa"/>
            <w:shd w:val="solid" w:color="C0C0C0" w:fill="FFFFFF"/>
          </w:tcPr>
          <w:p w14:paraId="1DD5D3AA" w14:textId="77777777" w:rsidR="00CC2B81" w:rsidRPr="00010433" w:rsidRDefault="00CC2B81" w:rsidP="00B975A2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2F25E073" w14:textId="77777777" w:rsidR="00CC2B81" w:rsidRPr="00010433" w:rsidRDefault="00CC2B81" w:rsidP="00B975A2">
            <w:r w:rsidRPr="00153252">
              <w:rPr>
                <w:color w:val="000080"/>
              </w:rPr>
              <w:t>2</w:t>
            </w:r>
            <w:r w:rsidR="00010433">
              <w:rPr>
                <w:color w:val="FF0000"/>
                <w:sz w:val="28"/>
              </w:rPr>
              <w:sym w:font="Symbol" w:char="F0A9"/>
            </w:r>
          </w:p>
        </w:tc>
      </w:tr>
      <w:tr w:rsidR="00CC2B81" w14:paraId="5483D8D4" w14:textId="77777777" w:rsidTr="00B975A2">
        <w:tc>
          <w:tcPr>
            <w:tcW w:w="1101" w:type="dxa"/>
            <w:shd w:val="solid" w:color="C0C0C0" w:fill="FFFFFF"/>
          </w:tcPr>
          <w:p w14:paraId="03D1E82A" w14:textId="77777777" w:rsidR="00CC2B81" w:rsidRPr="00153252" w:rsidRDefault="00CC2B81" w:rsidP="00B975A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26C451D3" w14:textId="77777777" w:rsidR="00CC2B81" w:rsidRPr="00153252" w:rsidRDefault="00CC2B81" w:rsidP="00B975A2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61221A4D" w14:textId="77777777" w:rsidR="00CC2B81" w:rsidRPr="000D3A0F" w:rsidRDefault="00CC2B81" w:rsidP="00CC2B81">
      <w:r w:rsidRPr="000D3A0F">
        <w:t>2SA relais avec main au moins propositionnelle. Réponse :</w:t>
      </w:r>
    </w:p>
    <w:p w14:paraId="7457DB47" w14:textId="77777777" w:rsidR="00CC2B81" w:rsidRPr="000D3A0F" w:rsidRDefault="00CC2B81" w:rsidP="00CC2B81">
      <w:r w:rsidRPr="000D3A0F">
        <w:t>3</w:t>
      </w:r>
      <w:r w:rsidR="00010433">
        <w:rPr>
          <w:color w:val="008000"/>
          <w:sz w:val="28"/>
        </w:rPr>
        <w:sym w:font="Symbol" w:char="F0A7"/>
      </w:r>
      <w:r w:rsidRPr="000D3A0F">
        <w:t xml:space="preserve"> : minimum </w:t>
      </w:r>
      <w:r w:rsidR="00010433">
        <w:t>5-4</w:t>
      </w:r>
      <w:r w:rsidRPr="000D3A0F">
        <w:t xml:space="preserve"> : Réponse répétition mineure non forcing, </w:t>
      </w:r>
      <w:r w:rsidRPr="000D3A0F">
        <w:rPr>
          <w:u w:val="single"/>
        </w:rPr>
        <w:t>fit majeur forcing</w:t>
      </w:r>
    </w:p>
    <w:p w14:paraId="698434CB" w14:textId="77777777" w:rsidR="00CC2B81" w:rsidRPr="00153BF4" w:rsidRDefault="000D3A0F" w:rsidP="00CC2B81">
      <w:r w:rsidRPr="000D3A0F">
        <w:t>3</w:t>
      </w:r>
      <w:r w:rsidR="00010433">
        <w:rPr>
          <w:color w:val="FFC000"/>
          <w:sz w:val="28"/>
        </w:rPr>
        <w:sym w:font="Symbol" w:char="F0A8"/>
      </w:r>
      <w:r w:rsidRPr="000D3A0F">
        <w:t xml:space="preserve"> : minimum </w:t>
      </w:r>
      <w:r>
        <w:t>5-5 : Rectif à 3</w:t>
      </w:r>
      <w:r w:rsidR="00010433">
        <w:rPr>
          <w:color w:val="FF0000"/>
          <w:sz w:val="28"/>
        </w:rPr>
        <w:sym w:font="Symbol" w:char="F0A9"/>
      </w:r>
      <w:r>
        <w:t xml:space="preserve"> non</w:t>
      </w:r>
      <w:r w:rsidRPr="000D3A0F">
        <w:t xml:space="preserve"> forcing</w:t>
      </w:r>
      <w:r w:rsidR="00153BF4">
        <w:t>, 3</w:t>
      </w:r>
      <w:r w:rsidR="00153BF4">
        <w:rPr>
          <w:color w:val="0000FF"/>
          <w:sz w:val="28"/>
        </w:rPr>
        <w:sym w:font="Symbol" w:char="F0AA"/>
      </w:r>
      <w:r w:rsidR="00153BF4">
        <w:t xml:space="preserve"> forcing</w:t>
      </w:r>
      <w:r w:rsidR="00981619">
        <w:t>…</w:t>
      </w:r>
    </w:p>
    <w:p w14:paraId="0FEA2F48" w14:textId="77777777" w:rsidR="00CC2B81" w:rsidRPr="000D3A0F" w:rsidRDefault="000D3A0F" w:rsidP="00CC2B81">
      <w:r w:rsidRPr="00BE40B3">
        <w:rPr>
          <w:highlight w:val="yellow"/>
        </w:rPr>
        <w:t>3</w:t>
      </w:r>
      <w:r w:rsidR="00010433" w:rsidRPr="00BE40B3">
        <w:rPr>
          <w:color w:val="FF0000"/>
          <w:sz w:val="28"/>
          <w:highlight w:val="yellow"/>
        </w:rPr>
        <w:sym w:font="Symbol" w:char="F0A9"/>
      </w:r>
      <w:r w:rsidRPr="00BE40B3">
        <w:rPr>
          <w:highlight w:val="yellow"/>
        </w:rPr>
        <w:t> : maximum</w:t>
      </w:r>
      <w:r w:rsidR="00CC2B81" w:rsidRPr="00BE40B3">
        <w:rPr>
          <w:highlight w:val="yellow"/>
        </w:rPr>
        <w:t> </w:t>
      </w:r>
      <w:r w:rsidR="00010433" w:rsidRPr="00BE40B3">
        <w:rPr>
          <w:highlight w:val="yellow"/>
        </w:rPr>
        <w:t>5-5</w:t>
      </w:r>
      <w:r w:rsidR="00010433">
        <w:t xml:space="preserve"> </w:t>
      </w:r>
      <w:r w:rsidR="00CC2B81" w:rsidRPr="000D3A0F">
        <w:t>;</w:t>
      </w:r>
      <w:r w:rsidR="00981619">
        <w:t xml:space="preserve"> 4M PLJ ; </w:t>
      </w:r>
      <w:r w:rsidR="00CC2B81" w:rsidRPr="000D3A0F">
        <w:t xml:space="preserve">tout </w:t>
      </w:r>
      <w:proofErr w:type="spellStart"/>
      <w:r w:rsidR="00CC2B81" w:rsidRPr="000D3A0F">
        <w:t>rebid</w:t>
      </w:r>
      <w:proofErr w:type="spellEnd"/>
      <w:r w:rsidR="00CC2B81" w:rsidRPr="000D3A0F">
        <w:t xml:space="preserve"> est forcing de manche 3</w:t>
      </w:r>
      <w:r w:rsidR="00010433">
        <w:rPr>
          <w:color w:val="0000FF"/>
          <w:sz w:val="28"/>
        </w:rPr>
        <w:sym w:font="Symbol" w:char="F0AA"/>
      </w:r>
      <w:r w:rsidR="00CC2B81" w:rsidRPr="000D3A0F">
        <w:t xml:space="preserve"> fit envie de chelem et 4</w:t>
      </w:r>
      <w:r w:rsidR="00010433">
        <w:rPr>
          <w:color w:val="008000"/>
          <w:sz w:val="28"/>
        </w:rPr>
        <w:sym w:font="Symbol" w:char="F0A7"/>
      </w:r>
      <w:r w:rsidR="00CC2B81" w:rsidRPr="000D3A0F">
        <w:t>/</w:t>
      </w:r>
      <w:r w:rsidR="00010433">
        <w:rPr>
          <w:color w:val="FFC000"/>
          <w:sz w:val="28"/>
        </w:rPr>
        <w:sym w:font="Symbol" w:char="F0A8"/>
      </w:r>
      <w:r w:rsidR="00CC2B81" w:rsidRPr="000D3A0F">
        <w:t xml:space="preserve"> contrôle avec fit </w:t>
      </w:r>
      <w:r w:rsidR="00010433">
        <w:rPr>
          <w:color w:val="FF0000"/>
          <w:sz w:val="28"/>
        </w:rPr>
        <w:sym w:font="Symbol" w:char="F0A9"/>
      </w:r>
      <w:r w:rsidR="00CC2B81" w:rsidRPr="000D3A0F">
        <w:t> ; 4SA BW dans couleur d’ouverture</w:t>
      </w:r>
    </w:p>
    <w:p w14:paraId="2624A756" w14:textId="77777777" w:rsidR="00CC2B81" w:rsidRPr="000D3A0F" w:rsidRDefault="000D3A0F" w:rsidP="00CC2B81">
      <w:r w:rsidRPr="000D3A0F">
        <w:t>3</w:t>
      </w:r>
      <w:r w:rsidR="00010433">
        <w:rPr>
          <w:color w:val="0000FF"/>
          <w:sz w:val="28"/>
        </w:rPr>
        <w:sym w:font="Symbol" w:char="F0AA"/>
      </w:r>
      <w:r w:rsidRPr="000D3A0F">
        <w:t> : maximum 5</w:t>
      </w:r>
      <w:r w:rsidR="00010433">
        <w:t>-</w:t>
      </w:r>
      <w:r w:rsidRPr="000D3A0F">
        <w:t>4</w:t>
      </w:r>
      <w:r w:rsidR="00CC2B81" w:rsidRPr="000D3A0F">
        <w:t> ; 4</w:t>
      </w:r>
      <w:r w:rsidR="00010433">
        <w:rPr>
          <w:color w:val="008000"/>
          <w:sz w:val="28"/>
        </w:rPr>
        <w:sym w:font="Symbol" w:char="F0A7"/>
      </w:r>
      <w:r w:rsidR="009717BD" w:rsidRPr="000D3A0F">
        <w:t>-</w:t>
      </w:r>
      <w:r w:rsidR="00010433">
        <w:rPr>
          <w:color w:val="FFC000"/>
          <w:sz w:val="28"/>
        </w:rPr>
        <w:sym w:font="Symbol" w:char="F0A8"/>
      </w:r>
      <w:r w:rsidR="009717BD" w:rsidRPr="000D3A0F">
        <w:t xml:space="preserve"> contrôle avec fit indéterminé</w:t>
      </w:r>
      <w:r w:rsidR="00CC2B81" w:rsidRPr="000D3A0F">
        <w:t> ; 4SA BW dans couleur d’ouverture</w:t>
      </w:r>
    </w:p>
    <w:p w14:paraId="67346156" w14:textId="77777777" w:rsidR="00DD4861" w:rsidRDefault="00DD486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DD4861" w14:paraId="67FE79C2" w14:textId="77777777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F870AF0" w14:textId="77777777" w:rsidR="00DD4861" w:rsidRPr="00153252" w:rsidRDefault="00DD4861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ABB8C33" w14:textId="77777777" w:rsidR="00DD4861" w:rsidRPr="00153252" w:rsidRDefault="00DD4861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DD4861" w14:paraId="5E1FB465" w14:textId="77777777" w:rsidTr="009D3BD5">
        <w:tc>
          <w:tcPr>
            <w:tcW w:w="1101" w:type="dxa"/>
            <w:shd w:val="solid" w:color="C0C0C0" w:fill="FFFFFF"/>
          </w:tcPr>
          <w:p w14:paraId="289203A2" w14:textId="77777777" w:rsidR="00DD4861" w:rsidRPr="00010433" w:rsidRDefault="00DD4861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04A236DF" w14:textId="77777777" w:rsidR="00DD4861" w:rsidRPr="00010433" w:rsidRDefault="00DD4861" w:rsidP="009D3BD5">
            <w:r w:rsidRPr="00153252">
              <w:rPr>
                <w:color w:val="000080"/>
              </w:rPr>
              <w:t>2</w:t>
            </w:r>
            <w:r w:rsidR="00010433">
              <w:rPr>
                <w:color w:val="0000FF"/>
                <w:sz w:val="28"/>
              </w:rPr>
              <w:sym w:font="Symbol" w:char="F0AA"/>
            </w:r>
          </w:p>
        </w:tc>
      </w:tr>
    </w:tbl>
    <w:p w14:paraId="0158670E" w14:textId="77777777" w:rsidR="00010433" w:rsidRDefault="00DD4861" w:rsidP="00C52BAA">
      <w:r>
        <w:t xml:space="preserve">Sur </w:t>
      </w:r>
      <w:r w:rsidR="00B53FE4">
        <w:t xml:space="preserve">toute ouverture </w:t>
      </w:r>
      <w:r w:rsidR="00B53FE4" w:rsidRPr="00186711">
        <w:rPr>
          <w:u w:val="single"/>
        </w:rPr>
        <w:t>(aussi en 3</w:t>
      </w:r>
      <w:r w:rsidR="00B53FE4" w:rsidRPr="00186711">
        <w:rPr>
          <w:u w:val="single"/>
          <w:vertAlign w:val="superscript"/>
        </w:rPr>
        <w:t>ème</w:t>
      </w:r>
      <w:r w:rsidR="00B53FE4" w:rsidRPr="00186711">
        <w:rPr>
          <w:u w:val="single"/>
        </w:rPr>
        <w:t xml:space="preserve"> et 4</w:t>
      </w:r>
      <w:r w:rsidR="00B53FE4" w:rsidRPr="00186711">
        <w:rPr>
          <w:u w:val="single"/>
          <w:vertAlign w:val="superscript"/>
        </w:rPr>
        <w:t>ème</w:t>
      </w:r>
      <w:r w:rsidR="00B53FE4" w:rsidRPr="00186711">
        <w:rPr>
          <w:u w:val="single"/>
        </w:rPr>
        <w:t>)</w:t>
      </w:r>
      <w:r w:rsidR="009717BD">
        <w:t>,</w:t>
      </w:r>
      <w:r w:rsidR="00B53FE4">
        <w:t xml:space="preserve"> </w:t>
      </w:r>
      <w:r w:rsidR="00B53FE4" w:rsidRPr="00010433">
        <w:rPr>
          <w:b/>
        </w:rPr>
        <w:t xml:space="preserve">unicolore faible à </w:t>
      </w:r>
      <w:r w:rsidR="00010433" w:rsidRPr="00010433">
        <w:rPr>
          <w:b/>
          <w:color w:val="0000FF"/>
          <w:sz w:val="28"/>
        </w:rPr>
        <w:sym w:font="Symbol" w:char="F0AA"/>
      </w:r>
      <w:r w:rsidR="00B53FE4" w:rsidRPr="00010433">
        <w:rPr>
          <w:b/>
        </w:rPr>
        <w:t xml:space="preserve"> zone 4-7H</w:t>
      </w:r>
      <w:r w:rsidR="000D3A0F">
        <w:t xml:space="preserve">. </w:t>
      </w:r>
    </w:p>
    <w:p w14:paraId="377627D4" w14:textId="77777777" w:rsidR="00C52BAA" w:rsidRDefault="000D3A0F" w:rsidP="00C52BAA">
      <w:r>
        <w:t>2SA sur 2</w:t>
      </w:r>
      <w:r w:rsidR="00010433">
        <w:rPr>
          <w:color w:val="0000FF"/>
          <w:sz w:val="28"/>
        </w:rPr>
        <w:sym w:font="Symbol" w:char="F0AA"/>
      </w:r>
      <w:r>
        <w:t xml:space="preserve"> est un</w:t>
      </w:r>
      <w:r w:rsidR="009717BD">
        <w:t xml:space="preserve"> </w:t>
      </w:r>
      <w:r w:rsidR="00D27054">
        <w:t>relais au moins propositionnel.</w:t>
      </w:r>
    </w:p>
    <w:p w14:paraId="4AE2BC25" w14:textId="77777777" w:rsidR="00C52BAA" w:rsidRDefault="00C52BAA" w:rsidP="00DD486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52BAA" w14:paraId="2A57391F" w14:textId="77777777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758AB5C" w14:textId="77777777" w:rsidR="00C52BAA" w:rsidRPr="00153252" w:rsidRDefault="00C52BA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FB2D30C" w14:textId="77777777" w:rsidR="00C52BAA" w:rsidRPr="00153252" w:rsidRDefault="00C52BA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52BAA" w14:paraId="6F569F54" w14:textId="77777777" w:rsidTr="009D3BD5">
        <w:tc>
          <w:tcPr>
            <w:tcW w:w="1101" w:type="dxa"/>
            <w:shd w:val="solid" w:color="C0C0C0" w:fill="FFFFFF"/>
          </w:tcPr>
          <w:p w14:paraId="6F3711DB" w14:textId="77777777" w:rsidR="00C52BAA" w:rsidRPr="00010433" w:rsidRDefault="00C52BAA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2EB4F638" w14:textId="77777777" w:rsidR="00C52BAA" w:rsidRPr="00010433" w:rsidRDefault="00C52BAA" w:rsidP="009D3BD5">
            <w:r>
              <w:rPr>
                <w:color w:val="000080"/>
              </w:rPr>
              <w:t>3</w:t>
            </w:r>
            <w:r w:rsidR="00010433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 w:rsidR="00010433">
              <w:rPr>
                <w:color w:val="FFC000"/>
                <w:sz w:val="28"/>
              </w:rPr>
              <w:sym w:font="Symbol" w:char="F0A8"/>
            </w:r>
          </w:p>
        </w:tc>
      </w:tr>
    </w:tbl>
    <w:p w14:paraId="692B4350" w14:textId="77777777" w:rsidR="00DD4861" w:rsidRDefault="00C52BAA">
      <w:r>
        <w:t xml:space="preserve">Barrage faible </w:t>
      </w:r>
    </w:p>
    <w:p w14:paraId="3BC2402F" w14:textId="77777777" w:rsidR="002B0FA5" w:rsidRDefault="002B0FA5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5811"/>
      </w:tblGrid>
      <w:tr w:rsidR="00C52BAA" w14:paraId="02F60A97" w14:textId="77777777" w:rsidTr="00C52BA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6252909" w14:textId="77777777" w:rsidR="00C52BAA" w:rsidRPr="00153252" w:rsidRDefault="00C52BA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5811" w:type="dxa"/>
            <w:tcBorders>
              <w:bottom w:val="single" w:sz="6" w:space="0" w:color="000000"/>
            </w:tcBorders>
            <w:shd w:val="solid" w:color="000080" w:fill="FFFFFF"/>
          </w:tcPr>
          <w:p w14:paraId="7AA40F90" w14:textId="77777777" w:rsidR="00C52BAA" w:rsidRPr="00153252" w:rsidRDefault="00C52BA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52BAA" w14:paraId="03DF7080" w14:textId="77777777" w:rsidTr="00C52BAA">
        <w:tc>
          <w:tcPr>
            <w:tcW w:w="1101" w:type="dxa"/>
            <w:shd w:val="solid" w:color="C0C0C0" w:fill="FFFFFF"/>
          </w:tcPr>
          <w:p w14:paraId="3400FF53" w14:textId="77777777" w:rsidR="00C52BAA" w:rsidRPr="00010433" w:rsidRDefault="00C52BAA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5811" w:type="dxa"/>
            <w:shd w:val="solid" w:color="C0C0C0" w:fill="FFFFFF"/>
          </w:tcPr>
          <w:p w14:paraId="254FDD09" w14:textId="77777777" w:rsidR="00C52BAA" w:rsidRPr="00010433" w:rsidRDefault="00C52BAA" w:rsidP="009D3BD5">
            <w:r>
              <w:rPr>
                <w:color w:val="000080"/>
              </w:rPr>
              <w:t>3</w:t>
            </w:r>
            <w:r w:rsidR="00010433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 xml:space="preserve"> (sur ouverture 1</w:t>
            </w:r>
            <w:r w:rsidR="00010433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)/3</w:t>
            </w:r>
            <w:r w:rsidR="00010433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 w:rsidR="00010433">
              <w:rPr>
                <w:color w:val="0000FF"/>
                <w:sz w:val="28"/>
              </w:rPr>
              <w:sym w:font="Symbol" w:char="F0AA"/>
            </w:r>
          </w:p>
        </w:tc>
      </w:tr>
    </w:tbl>
    <w:p w14:paraId="2DEB83E4" w14:textId="77777777" w:rsidR="00C52BAA" w:rsidRDefault="00C52BAA" w:rsidP="00FF5072">
      <w:pPr>
        <w:pStyle w:val="Pardeliste"/>
        <w:numPr>
          <w:ilvl w:val="0"/>
          <w:numId w:val="84"/>
        </w:numPr>
      </w:pPr>
      <w:r>
        <w:t>Sur ouverture en 1</w:t>
      </w:r>
      <w:r w:rsidRPr="00981619">
        <w:rPr>
          <w:vertAlign w:val="superscript"/>
        </w:rPr>
        <w:t>er</w:t>
      </w:r>
      <w:r>
        <w:t xml:space="preserve"> et 2</w:t>
      </w:r>
      <w:r w:rsidRPr="00981619">
        <w:rPr>
          <w:vertAlign w:val="superscript"/>
        </w:rPr>
        <w:t>nd</w:t>
      </w:r>
      <w:r w:rsidRPr="00BE40B3">
        <w:rPr>
          <w:highlight w:val="yellow"/>
        </w:rPr>
        <w:t>, barrage</w:t>
      </w:r>
      <w:r>
        <w:t xml:space="preserve"> dans une couleur 7</w:t>
      </w:r>
      <w:r w:rsidRPr="00981619">
        <w:rPr>
          <w:vertAlign w:val="superscript"/>
        </w:rPr>
        <w:t>ème</w:t>
      </w:r>
      <w:r>
        <w:t xml:space="preserve"> </w:t>
      </w:r>
      <w:r w:rsidR="00F45995">
        <w:t xml:space="preserve"> (</w:t>
      </w:r>
      <w:r w:rsidR="00F45995" w:rsidRPr="00F45995">
        <w:rPr>
          <w:i/>
        </w:rPr>
        <w:t>© 1</w:t>
      </w:r>
      <w:r w:rsidR="00F45995" w:rsidRPr="00F45995">
        <w:rPr>
          <w:i/>
          <w:color w:val="FFC000"/>
          <w:sz w:val="28"/>
        </w:rPr>
        <w:sym w:font="Symbol" w:char="F0A8"/>
      </w:r>
      <w:r w:rsidR="009F4C07">
        <w:rPr>
          <w:i/>
          <w:color w:val="FFC000"/>
          <w:sz w:val="28"/>
        </w:rPr>
        <w:t xml:space="preserve"> </w:t>
      </w:r>
      <w:r w:rsidR="00F45995" w:rsidRPr="00F45995">
        <w:rPr>
          <w:i/>
        </w:rPr>
        <w:t>- 4</w:t>
      </w:r>
      <w:r w:rsidR="00F45995" w:rsidRPr="00F45995">
        <w:rPr>
          <w:i/>
          <w:color w:val="008000"/>
          <w:sz w:val="28"/>
        </w:rPr>
        <w:sym w:font="Symbol" w:char="F0A7"/>
      </w:r>
      <w:r w:rsidR="00F45995" w:rsidRPr="00F45995">
        <w:rPr>
          <w:i/>
        </w:rPr>
        <w:t xml:space="preserve"> est BW</w:t>
      </w:r>
      <w:r w:rsidR="00F45995">
        <w:t>)</w:t>
      </w:r>
    </w:p>
    <w:p w14:paraId="3F2F8DCE" w14:textId="77777777" w:rsidR="00981619" w:rsidRPr="00BE40B3" w:rsidRDefault="00C52BAA" w:rsidP="00FF5072">
      <w:pPr>
        <w:pStyle w:val="Pardeliste"/>
        <w:numPr>
          <w:ilvl w:val="0"/>
          <w:numId w:val="84"/>
        </w:numPr>
        <w:rPr>
          <w:highlight w:val="yellow"/>
        </w:rPr>
      </w:pPr>
      <w:r w:rsidRPr="00BE40B3">
        <w:rPr>
          <w:highlight w:val="yellow"/>
        </w:rPr>
        <w:t>Sur ouverture en 3</w:t>
      </w:r>
      <w:r w:rsidRPr="00BE40B3">
        <w:rPr>
          <w:highlight w:val="yellow"/>
          <w:vertAlign w:val="superscript"/>
        </w:rPr>
        <w:t>ème</w:t>
      </w:r>
      <w:r w:rsidRPr="00BE40B3">
        <w:rPr>
          <w:highlight w:val="yellow"/>
        </w:rPr>
        <w:t xml:space="preserve"> et 4</w:t>
      </w:r>
      <w:r w:rsidRPr="00BE40B3">
        <w:rPr>
          <w:highlight w:val="yellow"/>
          <w:vertAlign w:val="superscript"/>
        </w:rPr>
        <w:t>ème</w:t>
      </w:r>
      <w:r w:rsidRPr="00BE40B3">
        <w:rPr>
          <w:highlight w:val="yellow"/>
        </w:rPr>
        <w:t>, montre main propo</w:t>
      </w:r>
      <w:r w:rsidR="00981619" w:rsidRPr="00BE40B3">
        <w:rPr>
          <w:highlight w:val="yellow"/>
        </w:rPr>
        <w:t xml:space="preserve">sitionnelle avec un bicolore 55. </w:t>
      </w:r>
    </w:p>
    <w:p w14:paraId="1E5FF8B8" w14:textId="77777777" w:rsidR="00C52BAA" w:rsidRPr="00981619" w:rsidRDefault="00981619" w:rsidP="00981619">
      <w:pPr>
        <w:ind w:firstLine="708"/>
        <w:rPr>
          <w:i/>
        </w:rPr>
      </w:pPr>
      <w:r w:rsidRPr="00981619">
        <w:rPr>
          <w:i/>
        </w:rPr>
        <w:t>(</w:t>
      </w:r>
      <w:r>
        <w:rPr>
          <w:i/>
        </w:rPr>
        <w:t>S</w:t>
      </w:r>
      <w:r w:rsidRPr="00981619">
        <w:rPr>
          <w:i/>
        </w:rPr>
        <w:t>i 1m-3M, inférence de la non</w:t>
      </w:r>
      <w:r w:rsidR="00FC244B">
        <w:rPr>
          <w:i/>
        </w:rPr>
        <w:t>-</w:t>
      </w:r>
      <w:r w:rsidRPr="00981619">
        <w:rPr>
          <w:i/>
        </w:rPr>
        <w:t>ouverture de 2M en fonction de la vulnérabilité)</w:t>
      </w:r>
    </w:p>
    <w:p w14:paraId="62D57F5C" w14:textId="77777777" w:rsidR="00C52BAA" w:rsidRDefault="00C52BAA"/>
    <w:p w14:paraId="3383E86E" w14:textId="77777777" w:rsidR="00010433" w:rsidRDefault="00010433"/>
    <w:p w14:paraId="66788F09" w14:textId="77777777" w:rsidR="00010433" w:rsidRDefault="00010433"/>
    <w:p w14:paraId="3A144C9F" w14:textId="77777777" w:rsidR="00010433" w:rsidRDefault="00010433"/>
    <w:p w14:paraId="37CC4F5F" w14:textId="77777777" w:rsidR="00010433" w:rsidRDefault="00010433"/>
    <w:p w14:paraId="340DC0A9" w14:textId="77777777" w:rsidR="009624E1" w:rsidRPr="00F816C7" w:rsidRDefault="00F816C7" w:rsidP="00CD4844">
      <w:pPr>
        <w:pStyle w:val="Titre2"/>
        <w:rPr>
          <w:u w:val="single"/>
        </w:rPr>
      </w:pPr>
      <w:bookmarkStart w:id="4" w:name="_Toc468559084"/>
      <w:r w:rsidRPr="00F816C7">
        <w:rPr>
          <w:u w:val="single"/>
        </w:rPr>
        <w:lastRenderedPageBreak/>
        <w:t>La séquence</w:t>
      </w:r>
      <w:r w:rsidR="009624E1" w:rsidRPr="00F816C7">
        <w:rPr>
          <w:u w:val="single"/>
        </w:rPr>
        <w:t xml:space="preserve"> 1</w:t>
      </w:r>
      <w:r w:rsidRPr="00F816C7">
        <w:rPr>
          <w:color w:val="008000"/>
          <w:sz w:val="32"/>
          <w:u w:val="single"/>
        </w:rPr>
        <w:sym w:font="Symbol" w:char="F0A7"/>
      </w:r>
      <w:r w:rsidR="009624E1" w:rsidRPr="00F816C7">
        <w:rPr>
          <w:u w:val="single"/>
        </w:rPr>
        <w:t>/</w:t>
      </w:r>
      <w:r w:rsidRPr="00F816C7">
        <w:rPr>
          <w:color w:val="FFC000"/>
          <w:sz w:val="32"/>
          <w:u w:val="single"/>
        </w:rPr>
        <w:sym w:font="Symbol" w:char="F0A8"/>
      </w:r>
      <w:r w:rsidR="009624E1" w:rsidRPr="00F816C7">
        <w:rPr>
          <w:u w:val="single"/>
        </w:rPr>
        <w:t xml:space="preserve">-1 </w:t>
      </w:r>
      <w:r w:rsidRPr="00F816C7">
        <w:rPr>
          <w:color w:val="FF0000"/>
          <w:sz w:val="32"/>
          <w:u w:val="single"/>
        </w:rPr>
        <w:sym w:font="Symbol" w:char="F0A9"/>
      </w:r>
      <w:r w:rsidR="009624E1" w:rsidRPr="00F816C7">
        <w:rPr>
          <w:u w:val="single"/>
        </w:rPr>
        <w:t>/</w:t>
      </w:r>
      <w:r w:rsidRPr="00F816C7">
        <w:rPr>
          <w:color w:val="0000FF"/>
          <w:sz w:val="32"/>
          <w:u w:val="single"/>
        </w:rPr>
        <w:sym w:font="Symbol" w:char="F0AA"/>
      </w:r>
      <w:r w:rsidR="009624E1" w:rsidRPr="00F816C7">
        <w:rPr>
          <w:u w:val="single"/>
        </w:rPr>
        <w:t>- 1SA</w:t>
      </w:r>
      <w:bookmarkEnd w:id="4"/>
    </w:p>
    <w:p w14:paraId="0EA4E25F" w14:textId="77777777" w:rsidR="00F816C7" w:rsidRPr="00F816C7" w:rsidRDefault="00F816C7" w:rsidP="00F816C7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5811"/>
      </w:tblGrid>
      <w:tr w:rsidR="005D03BA" w14:paraId="72F7505E" w14:textId="77777777" w:rsidTr="005D03B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68D1B38" w14:textId="77777777" w:rsidR="005D03BA" w:rsidRPr="00153252" w:rsidRDefault="005D03B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5811" w:type="dxa"/>
            <w:tcBorders>
              <w:bottom w:val="single" w:sz="6" w:space="0" w:color="000000"/>
            </w:tcBorders>
            <w:shd w:val="solid" w:color="000080" w:fill="FFFFFF"/>
          </w:tcPr>
          <w:p w14:paraId="4E5A22D6" w14:textId="77777777" w:rsidR="005D03BA" w:rsidRPr="00153252" w:rsidRDefault="005D03B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D03BA" w14:paraId="741FDC72" w14:textId="77777777" w:rsidTr="005D03BA">
        <w:tc>
          <w:tcPr>
            <w:tcW w:w="1101" w:type="dxa"/>
            <w:shd w:val="solid" w:color="C0C0C0" w:fill="FFFFFF"/>
          </w:tcPr>
          <w:p w14:paraId="14D3242E" w14:textId="77777777" w:rsidR="005D03BA" w:rsidRPr="00F816C7" w:rsidRDefault="005D03BA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F816C7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F816C7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5811" w:type="dxa"/>
            <w:shd w:val="solid" w:color="C0C0C0" w:fill="FFFFFF"/>
          </w:tcPr>
          <w:p w14:paraId="031FC046" w14:textId="77777777" w:rsidR="005D03BA" w:rsidRPr="00F816C7" w:rsidRDefault="00FC36C4" w:rsidP="009D3BD5">
            <w:r>
              <w:rPr>
                <w:color w:val="000080"/>
              </w:rPr>
              <w:t>1</w:t>
            </w:r>
            <w:r w:rsidR="00F816C7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</w:t>
            </w:r>
            <w:r w:rsidR="005D03BA" w:rsidRPr="00153252">
              <w:rPr>
                <w:color w:val="000080"/>
              </w:rPr>
              <w:t>1</w:t>
            </w:r>
            <w:r w:rsidR="00F816C7">
              <w:rPr>
                <w:color w:val="FF0000"/>
                <w:sz w:val="28"/>
              </w:rPr>
              <w:sym w:font="Symbol" w:char="F0A9"/>
            </w:r>
            <w:r w:rsidR="005D03BA">
              <w:rPr>
                <w:color w:val="000080"/>
              </w:rPr>
              <w:t>/1</w:t>
            </w:r>
            <w:r w:rsidR="00F816C7">
              <w:rPr>
                <w:color w:val="0000FF"/>
                <w:sz w:val="28"/>
              </w:rPr>
              <w:sym w:font="Symbol" w:char="F0AA"/>
            </w:r>
          </w:p>
        </w:tc>
      </w:tr>
      <w:tr w:rsidR="005D03BA" w14:paraId="7D4B2112" w14:textId="77777777" w:rsidTr="005D03BA">
        <w:tc>
          <w:tcPr>
            <w:tcW w:w="1101" w:type="dxa"/>
            <w:shd w:val="solid" w:color="C0C0C0" w:fill="FFFFFF"/>
          </w:tcPr>
          <w:p w14:paraId="05590944" w14:textId="77777777" w:rsidR="005D03BA" w:rsidRPr="00153252" w:rsidRDefault="005D03BA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5811" w:type="dxa"/>
            <w:shd w:val="solid" w:color="C0C0C0" w:fill="FFFFFF"/>
          </w:tcPr>
          <w:p w14:paraId="43C525E2" w14:textId="77777777" w:rsidR="005D03BA" w:rsidRPr="00153252" w:rsidRDefault="00F816C7" w:rsidP="009D3BD5">
            <w:pPr>
              <w:rPr>
                <w:color w:val="000080"/>
              </w:rPr>
            </w:pPr>
            <w:r w:rsidRPr="00F816C7">
              <w:t>3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(sur ouverture 1</w:t>
            </w:r>
            <w:r w:rsidRPr="00F816C7">
              <w:rPr>
                <w:color w:val="FFC000"/>
              </w:rPr>
              <w:sym w:font="Symbol" w:char="F0A8"/>
            </w:r>
            <w:r>
              <w:rPr>
                <w:color w:val="000080"/>
              </w:rPr>
              <w:t>)</w:t>
            </w:r>
            <w:r>
              <w:rPr>
                <w:color w:val="008000"/>
                <w:sz w:val="28"/>
              </w:rPr>
              <w:t xml:space="preserve"> </w:t>
            </w:r>
            <w:r>
              <w:t>/</w:t>
            </w:r>
            <w:r w:rsidR="005D03BA" w:rsidRPr="00F816C7">
              <w:t>3</w:t>
            </w:r>
            <w:r>
              <w:rPr>
                <w:color w:val="FFC000"/>
                <w:sz w:val="28"/>
              </w:rPr>
              <w:sym w:font="Symbol" w:char="F0A8"/>
            </w:r>
            <w:r w:rsidR="00FC36C4">
              <w:rPr>
                <w:color w:val="000080"/>
              </w:rPr>
              <w:t>/3</w:t>
            </w:r>
            <w:r>
              <w:rPr>
                <w:color w:val="FF0000"/>
                <w:sz w:val="28"/>
              </w:rPr>
              <w:sym w:font="Symbol" w:char="F0A9"/>
            </w:r>
            <w:r w:rsidR="00FC36C4"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  <w:r w:rsidR="00FC36C4">
              <w:rPr>
                <w:color w:val="000080"/>
              </w:rPr>
              <w:t xml:space="preserve"> (sur réponse</w:t>
            </w:r>
            <w:r w:rsidR="005D03BA">
              <w:rPr>
                <w:color w:val="000080"/>
              </w:rPr>
              <w:t xml:space="preserve"> 1♠)</w:t>
            </w:r>
          </w:p>
        </w:tc>
      </w:tr>
    </w:tbl>
    <w:p w14:paraId="4640A4CD" w14:textId="77777777" w:rsidR="005D03BA" w:rsidRDefault="005D03BA">
      <w:r>
        <w:t>Forcing de manche 55 (si</w:t>
      </w:r>
      <w:r w:rsidR="00FC36C4">
        <w:t xml:space="preserve"> autre couleur) ou </w:t>
      </w:r>
      <w:r w:rsidR="00FC36C4" w:rsidRPr="009F4C07">
        <w:rPr>
          <w:b/>
        </w:rPr>
        <w:t>belle couleur</w:t>
      </w:r>
      <w:r>
        <w:t xml:space="preserve"> 6</w:t>
      </w:r>
      <w:r w:rsidRPr="005D03BA">
        <w:rPr>
          <w:vertAlign w:val="superscript"/>
        </w:rPr>
        <w:t>ème</w:t>
      </w:r>
      <w:r>
        <w:t xml:space="preserve"> en zone forte (si répétition)</w:t>
      </w:r>
    </w:p>
    <w:p w14:paraId="38FF30A7" w14:textId="77777777" w:rsidR="005D03BA" w:rsidRDefault="005D03BA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D03BA" w14:paraId="642AB724" w14:textId="77777777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0FA4AE3" w14:textId="77777777" w:rsidR="005D03BA" w:rsidRPr="00153252" w:rsidRDefault="005D03B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D17C69A" w14:textId="77777777" w:rsidR="005D03BA" w:rsidRPr="00153252" w:rsidRDefault="005D03B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D03BA" w14:paraId="0C9E5B60" w14:textId="77777777" w:rsidTr="009D3BD5">
        <w:tc>
          <w:tcPr>
            <w:tcW w:w="1101" w:type="dxa"/>
            <w:shd w:val="solid" w:color="C0C0C0" w:fill="FFFFFF"/>
          </w:tcPr>
          <w:p w14:paraId="55C0DEEE" w14:textId="77777777" w:rsidR="005D03BA" w:rsidRPr="00F816C7" w:rsidRDefault="005D03BA" w:rsidP="009D3BD5">
            <w:pPr>
              <w:rPr>
                <w:b/>
                <w:bCs/>
              </w:rPr>
            </w:pPr>
            <w:r w:rsidRPr="00F816C7">
              <w:rPr>
                <w:b/>
                <w:bCs/>
                <w:color w:val="000000"/>
              </w:rPr>
              <w:t>1</w:t>
            </w:r>
            <w:r w:rsidR="00F816C7" w:rsidRPr="00F816C7">
              <w:rPr>
                <w:b/>
                <w:bCs/>
                <w:color w:val="008000"/>
              </w:rPr>
              <w:sym w:font="Symbol" w:char="F0A7"/>
            </w:r>
            <w:r w:rsidRPr="00F816C7">
              <w:rPr>
                <w:b/>
                <w:bCs/>
                <w:color w:val="000000"/>
              </w:rPr>
              <w:t>/</w:t>
            </w:r>
            <w:r w:rsidR="00F816C7" w:rsidRPr="00F816C7">
              <w:rPr>
                <w:b/>
                <w:bCs/>
                <w:color w:val="FFC000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3353E27" w14:textId="77777777" w:rsidR="005D03BA" w:rsidRPr="00F816C7" w:rsidRDefault="005D03BA" w:rsidP="009D3BD5">
            <w:r w:rsidRPr="00F816C7">
              <w:rPr>
                <w:color w:val="000080"/>
              </w:rPr>
              <w:t>1</w:t>
            </w:r>
            <w:r w:rsidR="00F816C7" w:rsidRPr="00F816C7">
              <w:rPr>
                <w:color w:val="FF0000"/>
              </w:rPr>
              <w:sym w:font="Symbol" w:char="F0A9"/>
            </w:r>
            <w:r w:rsidRPr="00F816C7">
              <w:rPr>
                <w:color w:val="000080"/>
              </w:rPr>
              <w:t>/1</w:t>
            </w:r>
            <w:r w:rsidR="00F816C7" w:rsidRPr="00F816C7">
              <w:rPr>
                <w:color w:val="0000FF"/>
              </w:rPr>
              <w:sym w:font="Symbol" w:char="F0AA"/>
            </w:r>
          </w:p>
        </w:tc>
      </w:tr>
      <w:tr w:rsidR="005D03BA" w14:paraId="075FC359" w14:textId="77777777" w:rsidTr="009D3BD5">
        <w:tc>
          <w:tcPr>
            <w:tcW w:w="1101" w:type="dxa"/>
            <w:shd w:val="solid" w:color="C0C0C0" w:fill="FFFFFF"/>
          </w:tcPr>
          <w:p w14:paraId="3224395C" w14:textId="77777777" w:rsidR="005D03BA" w:rsidRPr="00153252" w:rsidRDefault="005D03BA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14:paraId="32B93CD7" w14:textId="77777777" w:rsidR="005D03BA" w:rsidRPr="00F816C7" w:rsidRDefault="005D03BA" w:rsidP="009D3BD5">
            <w:r w:rsidRPr="00F816C7">
              <w:rPr>
                <w:color w:val="000080"/>
              </w:rPr>
              <w:t>3</w:t>
            </w:r>
            <w:r w:rsidR="00F816C7" w:rsidRPr="00F816C7">
              <w:rPr>
                <w:color w:val="008000"/>
              </w:rPr>
              <w:sym w:font="Symbol" w:char="F0A7"/>
            </w:r>
            <w:r w:rsidR="00FC36C4" w:rsidRPr="00F816C7">
              <w:rPr>
                <w:color w:val="000080"/>
              </w:rPr>
              <w:t>/3</w:t>
            </w:r>
            <w:r w:rsidR="00F816C7" w:rsidRPr="00F816C7">
              <w:rPr>
                <w:color w:val="FFC000"/>
              </w:rPr>
              <w:sym w:font="Symbol" w:char="F0A8"/>
            </w:r>
          </w:p>
        </w:tc>
      </w:tr>
    </w:tbl>
    <w:p w14:paraId="7FD5EC7E" w14:textId="77777777" w:rsidR="00F816C7" w:rsidRDefault="00D27054">
      <w:r>
        <w:t>Forcing de manche avec 4 cartes dans la majeure et 5</w:t>
      </w:r>
      <w:r w:rsidR="00F816C7">
        <w:rPr>
          <w:color w:val="008000"/>
          <w:sz w:val="28"/>
        </w:rPr>
        <w:sym w:font="Symbol" w:char="F0A7"/>
      </w:r>
      <w:r>
        <w:t xml:space="preserve"> ou 4</w:t>
      </w:r>
      <w:r w:rsidR="00F816C7">
        <w:rPr>
          <w:color w:val="FFC000"/>
          <w:sz w:val="28"/>
        </w:rPr>
        <w:sym w:font="Symbol" w:char="F0A8"/>
      </w:r>
      <w:r>
        <w:t xml:space="preserve"> suivant ouverture.</w:t>
      </w:r>
    </w:p>
    <w:p w14:paraId="4CDEA2B2" w14:textId="77777777" w:rsidR="005D03BA" w:rsidRDefault="00D27054">
      <w:r>
        <w:t xml:space="preserve"> Recherche de chelem, ou de meilleure manche avec souvent un singleton.</w:t>
      </w:r>
    </w:p>
    <w:tbl>
      <w:tblPr>
        <w:tblpPr w:leftFromText="141" w:rightFromText="141" w:vertAnchor="text" w:horzAnchor="margin" w:tblpY="14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153BF4" w14:paraId="5B54320A" w14:textId="77777777" w:rsidTr="00153BF4">
        <w:trPr>
          <w:trHeight w:val="224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14:paraId="1414697F" w14:textId="77777777"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E1FF703" w14:textId="77777777"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53BF4" w14:paraId="21FBCF19" w14:textId="77777777" w:rsidTr="00153BF4">
        <w:trPr>
          <w:trHeight w:val="286"/>
        </w:trPr>
        <w:tc>
          <w:tcPr>
            <w:tcW w:w="1057" w:type="dxa"/>
            <w:shd w:val="solid" w:color="C0C0C0" w:fill="FFFFFF"/>
          </w:tcPr>
          <w:p w14:paraId="48107E87" w14:textId="77777777" w:rsidR="00153BF4" w:rsidRPr="00F816C7" w:rsidRDefault="00153BF4" w:rsidP="00153BF4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BD2D32A" w14:textId="77777777" w:rsidR="00153BF4" w:rsidRPr="00153252" w:rsidRDefault="00153BF4" w:rsidP="00153BF4">
            <w:pPr>
              <w:spacing w:after="100" w:afterAutospacing="1"/>
              <w:rPr>
                <w:color w:val="000080"/>
              </w:rPr>
            </w:pPr>
            <w:r>
              <w:rPr>
                <w:color w:val="000080"/>
              </w:rPr>
              <w:t>1♠</w:t>
            </w:r>
          </w:p>
        </w:tc>
      </w:tr>
      <w:tr w:rsidR="00153BF4" w14:paraId="20134834" w14:textId="77777777" w:rsidTr="00153BF4">
        <w:trPr>
          <w:trHeight w:val="248"/>
        </w:trPr>
        <w:tc>
          <w:tcPr>
            <w:tcW w:w="1057" w:type="dxa"/>
            <w:shd w:val="solid" w:color="C0C0C0" w:fill="FFFFFF"/>
          </w:tcPr>
          <w:p w14:paraId="5444A794" w14:textId="77777777" w:rsidR="00153BF4" w:rsidRPr="00153252" w:rsidRDefault="00153BF4" w:rsidP="00153BF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14:paraId="68DDCD21" w14:textId="77777777" w:rsidR="00153BF4" w:rsidRPr="00224351" w:rsidRDefault="00153BF4" w:rsidP="00153BF4">
            <w:pPr>
              <w:spacing w:after="100" w:afterAutospacing="1"/>
            </w:pPr>
            <w:r w:rsidRPr="00224351">
              <w:rPr>
                <w:color w:val="000080"/>
              </w:rPr>
              <w:t>4</w:t>
            </w:r>
            <w:r w:rsidRPr="00224351">
              <w:rPr>
                <w:color w:val="008000"/>
              </w:rPr>
              <w:sym w:font="Symbol" w:char="F0A7"/>
            </w:r>
            <w:r w:rsidRPr="00224351">
              <w:rPr>
                <w:color w:val="000080"/>
              </w:rPr>
              <w:t>/4</w:t>
            </w:r>
            <w:r w:rsidRPr="00224351">
              <w:rPr>
                <w:color w:val="FFC000"/>
              </w:rPr>
              <w:sym w:font="Symbol" w:char="F0A8"/>
            </w:r>
            <w:r w:rsidRPr="00224351">
              <w:rPr>
                <w:color w:val="000080"/>
              </w:rPr>
              <w:t>/4</w:t>
            </w:r>
            <w:r w:rsidRPr="00224351">
              <w:rPr>
                <w:color w:val="FF0000"/>
              </w:rPr>
              <w:sym w:font="Symbol" w:char="F0A9"/>
            </w:r>
          </w:p>
        </w:tc>
      </w:tr>
    </w:tbl>
    <w:p w14:paraId="1EC5A4DF" w14:textId="77777777" w:rsidR="009D3BD5" w:rsidRDefault="009D3BD5"/>
    <w:p w14:paraId="1F52B869" w14:textId="77777777" w:rsidR="00153BF4" w:rsidRDefault="00153BF4"/>
    <w:p w14:paraId="43794CDE" w14:textId="77777777" w:rsidR="009D3BD5" w:rsidRDefault="009D3BD5">
      <w:r w:rsidRPr="00FC36C4">
        <w:t xml:space="preserve">Respectivement </w:t>
      </w:r>
      <w:r w:rsidR="00F816C7" w:rsidRPr="00F816C7">
        <w:rPr>
          <w:color w:val="008000"/>
        </w:rPr>
        <w:t>4</w:t>
      </w:r>
      <w:r w:rsidR="00F816C7" w:rsidRPr="00F816C7">
        <w:rPr>
          <w:color w:val="008000"/>
        </w:rPr>
        <w:sym w:font="Symbol" w:char="F0A7"/>
      </w:r>
      <w:r w:rsidR="00F816C7" w:rsidRPr="00F816C7">
        <w:t xml:space="preserve"> : </w:t>
      </w:r>
      <w:r w:rsidRPr="00224351">
        <w:t>5</w:t>
      </w:r>
      <w:r w:rsidR="00F816C7" w:rsidRPr="00F816C7">
        <w:rPr>
          <w:color w:val="0000FF"/>
        </w:rPr>
        <w:sym w:font="Symbol" w:char="F0AA"/>
      </w:r>
      <w:r w:rsidRPr="00F816C7">
        <w:t>-6</w:t>
      </w:r>
      <w:r w:rsidR="00F816C7" w:rsidRPr="00F816C7">
        <w:rPr>
          <w:color w:val="FF0000"/>
        </w:rPr>
        <w:sym w:font="Symbol" w:char="F0A9"/>
      </w:r>
      <w:r w:rsidR="007A32AA">
        <w:rPr>
          <w:color w:val="FF0000"/>
        </w:rPr>
        <w:t xml:space="preserve"> (j’aurais répondu 1</w:t>
      </w:r>
      <w:r w:rsidR="007A32AA">
        <w:rPr>
          <w:color w:val="FF0000"/>
          <w:sz w:val="28"/>
        </w:rPr>
        <w:sym w:font="Symbol" w:char="F0A9"/>
      </w:r>
      <w:r w:rsidR="007A32AA">
        <w:t>)</w:t>
      </w:r>
      <w:r w:rsidR="00D27054" w:rsidRPr="00FC36C4">
        <w:t>,</w:t>
      </w:r>
      <w:r w:rsidR="00F816C7">
        <w:t xml:space="preserve"> 4</w:t>
      </w:r>
      <w:r w:rsidR="00F816C7">
        <w:rPr>
          <w:color w:val="FFC000"/>
          <w:sz w:val="28"/>
        </w:rPr>
        <w:sym w:font="Symbol" w:char="F0A8"/>
      </w:r>
      <w:r w:rsidR="00F816C7">
        <w:t xml:space="preserve">: </w:t>
      </w:r>
      <w:r w:rsidR="00D27054" w:rsidRPr="00FC36C4">
        <w:t>6</w:t>
      </w:r>
      <w:r w:rsidR="00F816C7">
        <w:rPr>
          <w:color w:val="0000FF"/>
          <w:sz w:val="28"/>
        </w:rPr>
        <w:sym w:font="Symbol" w:char="F0AA"/>
      </w:r>
      <w:r w:rsidR="00D27054" w:rsidRPr="00FC36C4">
        <w:t>-5</w:t>
      </w:r>
      <w:r w:rsidR="00F816C7">
        <w:rPr>
          <w:color w:val="FF0000"/>
          <w:sz w:val="28"/>
        </w:rPr>
        <w:sym w:font="Symbol" w:char="F0A9"/>
      </w:r>
      <w:r w:rsidR="00D27054" w:rsidRPr="00FC36C4">
        <w:t>,</w:t>
      </w:r>
      <w:r w:rsidR="00F816C7">
        <w:t xml:space="preserve"> </w:t>
      </w:r>
      <w:r w:rsidR="00F816C7" w:rsidRPr="00224351">
        <w:t>4</w:t>
      </w:r>
      <w:r w:rsidR="00F816C7" w:rsidRPr="00224351">
        <w:rPr>
          <w:color w:val="FF0000"/>
        </w:rPr>
        <w:sym w:font="Symbol" w:char="F0A9"/>
      </w:r>
      <w:r w:rsidR="00F816C7" w:rsidRPr="00224351">
        <w:t xml:space="preserve"> : </w:t>
      </w:r>
      <w:r w:rsidR="00D27054" w:rsidRPr="00224351">
        <w:t>6</w:t>
      </w:r>
      <w:r w:rsidR="00F816C7" w:rsidRPr="00224351">
        <w:rPr>
          <w:color w:val="0000FF"/>
        </w:rPr>
        <w:sym w:font="Symbol" w:char="F0AA"/>
      </w:r>
      <w:r w:rsidR="00D27054" w:rsidRPr="00224351">
        <w:t>-6</w:t>
      </w:r>
      <w:r w:rsidR="00F816C7" w:rsidRPr="00224351">
        <w:rPr>
          <w:color w:val="FF0000"/>
        </w:rPr>
        <w:sym w:font="Symbol" w:char="F0A9"/>
      </w:r>
      <w:r w:rsidR="00D27054" w:rsidRPr="00FC36C4">
        <w:t xml:space="preserve"> dans zone de man</w:t>
      </w:r>
      <w:r w:rsidRPr="00FC36C4">
        <w:t>che</w:t>
      </w:r>
    </w:p>
    <w:p w14:paraId="4C939FEF" w14:textId="77777777" w:rsidR="00AD546E" w:rsidRDefault="00AD546E"/>
    <w:p w14:paraId="566B7B26" w14:textId="77777777" w:rsidR="00AD546E" w:rsidRDefault="00AD546E"/>
    <w:p w14:paraId="74604D26" w14:textId="3553B035" w:rsidR="00AD546E" w:rsidRDefault="00AD546E">
      <w:ins w:id="5" w:author="Utilisateur de Microsoft Office" w:date="2017-09-02T14:39:00Z">
        <w:r>
          <w:t>A supprimer STP</w:t>
        </w:r>
      </w:ins>
    </w:p>
    <w:p w14:paraId="2D7C9DAC" w14:textId="77777777" w:rsidR="00AD546E" w:rsidRPr="00FC36C4" w:rsidRDefault="00AD546E"/>
    <w:tbl>
      <w:tblPr>
        <w:tblpPr w:leftFromText="141" w:rightFromText="141" w:vertAnchor="text" w:horzAnchor="margin" w:tblpY="1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53BF4" w14:paraId="4A6AC7E6" w14:textId="77777777" w:rsidTr="00153BF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F86A762" w14:textId="77777777"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BD02010" w14:textId="77777777"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53BF4" w14:paraId="5E23C195" w14:textId="77777777" w:rsidTr="00153BF4">
        <w:tc>
          <w:tcPr>
            <w:tcW w:w="1101" w:type="dxa"/>
            <w:shd w:val="solid" w:color="C0C0C0" w:fill="FFFFFF"/>
          </w:tcPr>
          <w:p w14:paraId="7D83A455" w14:textId="77777777" w:rsidR="00153BF4" w:rsidRPr="00224351" w:rsidRDefault="00153BF4" w:rsidP="00153BF4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E4452A8" w14:textId="77777777" w:rsidR="00153BF4" w:rsidRPr="00224351" w:rsidRDefault="00153BF4" w:rsidP="00153BF4">
            <w:r w:rsidRPr="00224351">
              <w:t>1</w:t>
            </w:r>
            <w:r w:rsidRPr="00224351">
              <w:rPr>
                <w:color w:val="FF0000"/>
              </w:rPr>
              <w:sym w:font="Symbol" w:char="F0A9"/>
            </w:r>
            <w:r w:rsidRPr="00224351">
              <w:rPr>
                <w:color w:val="000080"/>
              </w:rPr>
              <w:t>/1</w:t>
            </w:r>
            <w:r w:rsidRPr="00224351">
              <w:rPr>
                <w:color w:val="0000FF"/>
              </w:rPr>
              <w:sym w:font="Symbol" w:char="F0AA"/>
            </w:r>
          </w:p>
        </w:tc>
      </w:tr>
      <w:tr w:rsidR="00153BF4" w14:paraId="230B9E98" w14:textId="77777777" w:rsidTr="00153BF4">
        <w:tc>
          <w:tcPr>
            <w:tcW w:w="1101" w:type="dxa"/>
            <w:shd w:val="solid" w:color="C0C0C0" w:fill="FFFFFF"/>
          </w:tcPr>
          <w:p w14:paraId="1CC66712" w14:textId="77777777" w:rsidR="00153BF4" w:rsidRPr="00153252" w:rsidRDefault="00153BF4" w:rsidP="00153BF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14:paraId="026CCD46" w14:textId="77777777" w:rsidR="00153BF4" w:rsidRPr="00153252" w:rsidRDefault="00153BF4" w:rsidP="00153BF4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</w:tbl>
    <w:p w14:paraId="0FCFEE7D" w14:textId="77777777" w:rsidR="009D3BD5" w:rsidRDefault="009D3BD5"/>
    <w:p w14:paraId="36FCDD8B" w14:textId="77777777" w:rsidR="00153BF4" w:rsidRDefault="00153BF4"/>
    <w:p w14:paraId="1DCBF6D0" w14:textId="77777777" w:rsidR="00153BF4" w:rsidRDefault="00153BF4"/>
    <w:p w14:paraId="34C850D2" w14:textId="77777777" w:rsidR="00224351" w:rsidRDefault="00D27054">
      <w:r>
        <w:t>Texas pour 3</w:t>
      </w:r>
      <w:r w:rsidR="00224351">
        <w:rPr>
          <w:color w:val="008000"/>
          <w:sz w:val="28"/>
        </w:rPr>
        <w:sym w:font="Symbol" w:char="F0A7"/>
      </w:r>
      <w:r>
        <w:t>.</w:t>
      </w:r>
    </w:p>
    <w:p w14:paraId="03D1582B" w14:textId="77777777" w:rsidR="009D3BD5" w:rsidRDefault="00D27054">
      <w:pPr>
        <w:rPr>
          <w:ins w:id="6" w:author="Utilisateur de Microsoft Office" w:date="2017-09-02T14:40:00Z"/>
        </w:rPr>
      </w:pPr>
      <w:r>
        <w:t xml:space="preserve"> Cache soit une main faible à </w:t>
      </w:r>
      <w:r w:rsidR="00224351">
        <w:rPr>
          <w:color w:val="008000"/>
          <w:sz w:val="28"/>
        </w:rPr>
        <w:sym w:font="Symbol" w:char="F0A7"/>
      </w:r>
      <w:r>
        <w:t xml:space="preserve"> soit un fit </w:t>
      </w:r>
      <w:r w:rsidR="00224351">
        <w:rPr>
          <w:color w:val="FFC000"/>
          <w:sz w:val="28"/>
        </w:rPr>
        <w:sym w:font="Symbol" w:char="F0A8"/>
      </w:r>
      <w:r>
        <w:t xml:space="preserve"> propositionnel sans majeure 5</w:t>
      </w:r>
      <w:r w:rsidRPr="00D27054">
        <w:rPr>
          <w:vertAlign w:val="superscript"/>
        </w:rPr>
        <w:t>ème</w:t>
      </w:r>
      <w:r w:rsidR="00224351">
        <w:t xml:space="preserve"> (3</w:t>
      </w:r>
      <w:r w:rsidR="00224351">
        <w:rPr>
          <w:color w:val="FFC000"/>
          <w:sz w:val="28"/>
        </w:rPr>
        <w:sym w:font="Symbol" w:char="F0A8"/>
      </w:r>
      <w:r w:rsidR="00224351">
        <w:t>)</w:t>
      </w:r>
    </w:p>
    <w:p w14:paraId="669BA284" w14:textId="77777777" w:rsidR="00AD546E" w:rsidRDefault="00AD546E">
      <w:pPr>
        <w:rPr>
          <w:ins w:id="7" w:author="Utilisateur de Microsoft Office" w:date="2017-09-02T14:40:00Z"/>
        </w:rPr>
      </w:pPr>
    </w:p>
    <w:p w14:paraId="1C63E0A4" w14:textId="77777777" w:rsidR="00AD546E" w:rsidRDefault="00AD546E"/>
    <w:p w14:paraId="11300EDD" w14:textId="77777777" w:rsidR="00153BF4" w:rsidRDefault="00153BF4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61"/>
        <w:gridCol w:w="1461"/>
      </w:tblGrid>
      <w:tr w:rsidR="009D3BD5" w14:paraId="77D0CEA2" w14:textId="77777777" w:rsidTr="007A32AA">
        <w:tc>
          <w:tcPr>
            <w:tcW w:w="1261" w:type="dxa"/>
            <w:tcBorders>
              <w:bottom w:val="single" w:sz="6" w:space="0" w:color="000000"/>
            </w:tcBorders>
            <w:shd w:val="solid" w:color="000080" w:fill="FFFFFF"/>
          </w:tcPr>
          <w:p w14:paraId="7BB6F253" w14:textId="77777777" w:rsidR="009D3BD5" w:rsidRPr="00153252" w:rsidRDefault="009D3BD5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61" w:type="dxa"/>
            <w:tcBorders>
              <w:bottom w:val="single" w:sz="6" w:space="0" w:color="000000"/>
            </w:tcBorders>
            <w:shd w:val="solid" w:color="000080" w:fill="FFFFFF"/>
          </w:tcPr>
          <w:p w14:paraId="347B4347" w14:textId="77777777" w:rsidR="009D3BD5" w:rsidRPr="00153252" w:rsidRDefault="009D3BD5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D3BD5" w14:paraId="2512A249" w14:textId="77777777" w:rsidTr="007A32AA">
        <w:tc>
          <w:tcPr>
            <w:tcW w:w="1261" w:type="dxa"/>
            <w:shd w:val="solid" w:color="C0C0C0" w:fill="FFFFFF"/>
          </w:tcPr>
          <w:p w14:paraId="209426DF" w14:textId="77777777" w:rsidR="009D3BD5" w:rsidRPr="007A32AA" w:rsidRDefault="009D3BD5" w:rsidP="009D3BD5">
            <w:pPr>
              <w:rPr>
                <w:b/>
                <w:bCs/>
                <w:sz w:val="28"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224351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224351">
              <w:rPr>
                <w:b/>
                <w:bCs/>
                <w:color w:val="FFC000"/>
                <w:sz w:val="28"/>
              </w:rPr>
              <w:sym w:font="Symbol" w:char="F0A8"/>
            </w:r>
            <w:r w:rsidR="007A32AA" w:rsidRPr="007A32AA">
              <w:rPr>
                <w:b/>
                <w:bCs/>
                <w:i/>
                <w:color w:val="FFC000"/>
                <w:sz w:val="28"/>
                <w:u w:val="single"/>
              </w:rPr>
              <w:t>/</w:t>
            </w:r>
            <w:r w:rsidR="007A32AA" w:rsidRPr="007A32AA">
              <w:rPr>
                <w:b/>
                <w:bCs/>
                <w:i/>
                <w:color w:val="FF0000"/>
                <w:sz w:val="32"/>
                <w:u w:val="single"/>
              </w:rPr>
              <w:sym w:font="Symbol" w:char="F0A9"/>
            </w:r>
          </w:p>
        </w:tc>
        <w:tc>
          <w:tcPr>
            <w:tcW w:w="1461" w:type="dxa"/>
            <w:shd w:val="solid" w:color="C0C0C0" w:fill="FFFFFF"/>
          </w:tcPr>
          <w:p w14:paraId="6EA402F7" w14:textId="77777777" w:rsidR="009D3BD5" w:rsidRPr="00224351" w:rsidRDefault="009D3BD5" w:rsidP="009D3BD5">
            <w:r w:rsidRPr="00153252">
              <w:rPr>
                <w:color w:val="000080"/>
              </w:rPr>
              <w:t>1</w:t>
            </w:r>
            <w:r w:rsidR="00224351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 w:rsidR="00224351">
              <w:rPr>
                <w:color w:val="0000FF"/>
                <w:sz w:val="28"/>
              </w:rPr>
              <w:sym w:font="Symbol" w:char="F0AA"/>
            </w:r>
          </w:p>
        </w:tc>
      </w:tr>
      <w:tr w:rsidR="009D3BD5" w14:paraId="0F77E23B" w14:textId="77777777" w:rsidTr="007A32AA">
        <w:tc>
          <w:tcPr>
            <w:tcW w:w="1261" w:type="dxa"/>
            <w:shd w:val="solid" w:color="C0C0C0" w:fill="FFFFFF"/>
          </w:tcPr>
          <w:p w14:paraId="56E89B5E" w14:textId="77777777" w:rsidR="009D3BD5" w:rsidRPr="00153252" w:rsidRDefault="009D3BD5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461" w:type="dxa"/>
            <w:shd w:val="solid" w:color="C0C0C0" w:fill="FFFFFF"/>
          </w:tcPr>
          <w:p w14:paraId="349D3E9D" w14:textId="77777777" w:rsidR="009D3BD5" w:rsidRPr="00224351" w:rsidRDefault="009D3BD5" w:rsidP="009D3BD5">
            <w:r>
              <w:rPr>
                <w:color w:val="000080"/>
              </w:rPr>
              <w:t>2</w:t>
            </w:r>
            <w:r w:rsidR="00224351">
              <w:rPr>
                <w:color w:val="008000"/>
                <w:sz w:val="28"/>
              </w:rPr>
              <w:sym w:font="Symbol" w:char="F0A7"/>
            </w:r>
            <w:r w:rsidR="00224351">
              <w:t xml:space="preserve"> : </w:t>
            </w:r>
            <w:proofErr w:type="spellStart"/>
            <w:r w:rsidR="00224351" w:rsidRPr="007A32AA">
              <w:rPr>
                <w:b/>
              </w:rPr>
              <w:t>Roudi</w:t>
            </w:r>
            <w:proofErr w:type="spellEnd"/>
          </w:p>
        </w:tc>
      </w:tr>
      <w:tr w:rsidR="009D3BD5" w14:paraId="4E085167" w14:textId="77777777" w:rsidTr="007A32AA">
        <w:tc>
          <w:tcPr>
            <w:tcW w:w="1261" w:type="dxa"/>
            <w:shd w:val="solid" w:color="C0C0C0" w:fill="FFFFFF"/>
          </w:tcPr>
          <w:p w14:paraId="052EB912" w14:textId="77777777" w:rsidR="009D3BD5" w:rsidRDefault="00224351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</w:t>
            </w:r>
            <w:r w:rsidR="00D27054">
              <w:rPr>
                <w:b/>
                <w:bCs/>
                <w:color w:val="000000"/>
              </w:rPr>
              <w:t>?</w:t>
            </w:r>
          </w:p>
        </w:tc>
        <w:tc>
          <w:tcPr>
            <w:tcW w:w="1461" w:type="dxa"/>
            <w:shd w:val="solid" w:color="C0C0C0" w:fill="FFFFFF"/>
          </w:tcPr>
          <w:p w14:paraId="6C7E8D86" w14:textId="77777777" w:rsidR="009D3BD5" w:rsidRDefault="009D3BD5" w:rsidP="009D3BD5">
            <w:pPr>
              <w:rPr>
                <w:color w:val="000080"/>
              </w:rPr>
            </w:pPr>
          </w:p>
        </w:tc>
      </w:tr>
    </w:tbl>
    <w:p w14:paraId="3027C2D9" w14:textId="77777777" w:rsidR="009D3BD5" w:rsidRDefault="00D27054">
      <w:r>
        <w:t>Réponses :</w:t>
      </w:r>
    </w:p>
    <w:p w14:paraId="006ABDED" w14:textId="77777777" w:rsidR="00D27054" w:rsidRDefault="00D27054">
      <w:r>
        <w:t>2</w:t>
      </w:r>
      <w:r w:rsidR="00224351">
        <w:rPr>
          <w:color w:val="FFC000"/>
          <w:sz w:val="28"/>
        </w:rPr>
        <w:sym w:font="Symbol" w:char="F0A8"/>
      </w:r>
      <w:r>
        <w:t> : pas de fit force indéterminée</w:t>
      </w:r>
    </w:p>
    <w:p w14:paraId="1A04DE54" w14:textId="77777777" w:rsidR="00D27054" w:rsidRDefault="00D27054">
      <w:r>
        <w:t>2</w:t>
      </w:r>
      <w:r w:rsidR="00224351">
        <w:rPr>
          <w:color w:val="FF0000"/>
          <w:sz w:val="28"/>
        </w:rPr>
        <w:sym w:font="Symbol" w:char="F0A9"/>
      </w:r>
      <w:r>
        <w:t> : fit main mini</w:t>
      </w:r>
    </w:p>
    <w:p w14:paraId="47D1FCF4" w14:textId="77777777" w:rsidR="00D27054" w:rsidRDefault="00D27054">
      <w:r>
        <w:t>2</w:t>
      </w:r>
      <w:r w:rsidR="00224351">
        <w:rPr>
          <w:color w:val="0000FF"/>
          <w:sz w:val="28"/>
        </w:rPr>
        <w:sym w:font="Symbol" w:char="F0AA"/>
      </w:r>
      <w:r>
        <w:t> : fit main maxi</w:t>
      </w:r>
    </w:p>
    <w:p w14:paraId="5DE20A12" w14:textId="77777777" w:rsidR="007A32AA" w:rsidRPr="007A32AA" w:rsidRDefault="007A32AA">
      <w:pPr>
        <w:rPr>
          <w:i/>
        </w:rPr>
      </w:pPr>
      <w:r w:rsidRPr="007A32AA">
        <w:rPr>
          <w:i/>
        </w:rPr>
        <w:t>1m/</w:t>
      </w:r>
      <w:r w:rsidRPr="007A32AA">
        <w:rPr>
          <w:i/>
          <w:u w:val="single"/>
        </w:rPr>
        <w:t>1</w:t>
      </w:r>
      <w:r w:rsidRPr="007A32AA">
        <w:rPr>
          <w:i/>
          <w:color w:val="FF0000"/>
          <w:sz w:val="28"/>
          <w:u w:val="single"/>
        </w:rPr>
        <w:sym w:font="Symbol" w:char="F0A9"/>
      </w:r>
      <w:r w:rsidRPr="007A32AA">
        <w:rPr>
          <w:i/>
        </w:rPr>
        <w:t xml:space="preserve">  1M  1SA  2</w:t>
      </w:r>
      <w:r w:rsidRPr="007A32AA">
        <w:rPr>
          <w:i/>
          <w:color w:val="008000"/>
          <w:sz w:val="28"/>
        </w:rPr>
        <w:sym w:font="Symbol" w:char="F0A7"/>
      </w:r>
      <w:r w:rsidRPr="007A32AA">
        <w:rPr>
          <w:i/>
        </w:rPr>
        <w:t xml:space="preserve">  2</w:t>
      </w:r>
      <w:r w:rsidRPr="007A32AA">
        <w:rPr>
          <w:i/>
          <w:color w:val="FFC000"/>
          <w:sz w:val="28"/>
        </w:rPr>
        <w:sym w:font="Symbol" w:char="F0A8"/>
      </w:r>
      <w:r w:rsidRPr="007A32AA">
        <w:rPr>
          <w:i/>
        </w:rPr>
        <w:t xml:space="preserve"> 3M </w:t>
      </w:r>
      <w:r w:rsidRPr="007A32AA">
        <w:t>est « </w:t>
      </w:r>
      <w:proofErr w:type="spellStart"/>
      <w:r w:rsidRPr="007A32AA">
        <w:t>chelemisant</w:t>
      </w:r>
      <w:proofErr w:type="spellEnd"/>
      <w:r w:rsidRPr="007A32AA">
        <w:t> »  avec 6 cartes de mauvaise qualité</w:t>
      </w:r>
      <w:r>
        <w:rPr>
          <w:i/>
        </w:rPr>
        <w:t xml:space="preserve">(3SA </w:t>
      </w:r>
      <w:proofErr w:type="spellStart"/>
      <w:r>
        <w:rPr>
          <w:i/>
        </w:rPr>
        <w:t>cdf</w:t>
      </w:r>
      <w:proofErr w:type="spellEnd"/>
      <w:r>
        <w:rPr>
          <w:i/>
        </w:rPr>
        <w:t>)</w:t>
      </w:r>
    </w:p>
    <w:p w14:paraId="43A94C93" w14:textId="77777777" w:rsidR="007A32AA" w:rsidRDefault="007A32AA">
      <w:pPr>
        <w:rPr>
          <w:ins w:id="8" w:author="Utilisateur de Microsoft Office" w:date="2017-09-02T14:40:00Z"/>
          <w:i/>
        </w:rPr>
      </w:pPr>
      <w:r w:rsidRPr="007A32AA">
        <w:rPr>
          <w:i/>
        </w:rPr>
        <w:t xml:space="preserve">La </w:t>
      </w:r>
      <w:proofErr w:type="spellStart"/>
      <w:r w:rsidRPr="007A32AA">
        <w:rPr>
          <w:i/>
        </w:rPr>
        <w:t>séq</w:t>
      </w:r>
      <w:proofErr w:type="spellEnd"/>
      <w:r w:rsidRPr="007A32AA">
        <w:rPr>
          <w:i/>
        </w:rPr>
        <w:t>.  1m/1</w:t>
      </w:r>
      <w:r w:rsidRPr="007A32AA">
        <w:rPr>
          <w:i/>
          <w:color w:val="FF0000"/>
          <w:sz w:val="28"/>
        </w:rPr>
        <w:sym w:font="Symbol" w:char="F0A9"/>
      </w:r>
      <w:r w:rsidRPr="007A32AA">
        <w:rPr>
          <w:i/>
        </w:rPr>
        <w:t xml:space="preserve">  1M  1SA  3M garantit 6 belles cartes.</w:t>
      </w:r>
    </w:p>
    <w:p w14:paraId="2E98C5E9" w14:textId="77777777" w:rsidR="00F66F14" w:rsidRPr="007A32AA" w:rsidRDefault="00F66F14">
      <w:pPr>
        <w:rPr>
          <w:i/>
        </w:rPr>
      </w:pPr>
    </w:p>
    <w:tbl>
      <w:tblPr>
        <w:tblpPr w:leftFromText="141" w:rightFromText="141" w:vertAnchor="text" w:tblpY="14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53BF4" w14:paraId="4BCC2D36" w14:textId="77777777" w:rsidTr="00153BF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0EB7CCB" w14:textId="77777777"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51F45F8" w14:textId="77777777"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53BF4" w14:paraId="515D4801" w14:textId="77777777" w:rsidTr="00153BF4">
        <w:tc>
          <w:tcPr>
            <w:tcW w:w="1101" w:type="dxa"/>
            <w:shd w:val="solid" w:color="C0C0C0" w:fill="FFFFFF"/>
          </w:tcPr>
          <w:p w14:paraId="72EF3CAB" w14:textId="77777777" w:rsidR="00153BF4" w:rsidRPr="00224351" w:rsidRDefault="00153BF4" w:rsidP="00153BF4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EF753F8" w14:textId="77777777" w:rsidR="00153BF4" w:rsidRPr="00224351" w:rsidRDefault="00153BF4" w:rsidP="00153BF4">
            <w:r w:rsidRPr="00153252"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153BF4" w14:paraId="4D3058F1" w14:textId="77777777" w:rsidTr="00153BF4">
        <w:tc>
          <w:tcPr>
            <w:tcW w:w="1101" w:type="dxa"/>
            <w:shd w:val="solid" w:color="C0C0C0" w:fill="FFFFFF"/>
          </w:tcPr>
          <w:p w14:paraId="02A03252" w14:textId="77777777" w:rsidR="00153BF4" w:rsidRPr="00153252" w:rsidRDefault="00153BF4" w:rsidP="00153BF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14:paraId="56B7331A" w14:textId="77777777" w:rsidR="00153BF4" w:rsidRPr="00224351" w:rsidRDefault="00153BF4" w:rsidP="00153BF4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</w:tbl>
    <w:p w14:paraId="52D106FE" w14:textId="77777777" w:rsidR="009D3BD5" w:rsidRDefault="009D3BD5"/>
    <w:p w14:paraId="38061843" w14:textId="77777777" w:rsidR="00153BF4" w:rsidRDefault="00153BF4" w:rsidP="002103AD"/>
    <w:p w14:paraId="5CDDA1F2" w14:textId="77777777" w:rsidR="00153BF4" w:rsidRDefault="00153BF4" w:rsidP="002103AD"/>
    <w:p w14:paraId="3D9AB86D" w14:textId="77777777" w:rsidR="009F7E8E" w:rsidRDefault="00D27054" w:rsidP="002103AD">
      <w:pPr>
        <w:rPr>
          <w:color w:val="FFC000"/>
          <w:sz w:val="28"/>
        </w:rPr>
      </w:pPr>
      <w:r>
        <w:t xml:space="preserve">Main faible fit </w:t>
      </w:r>
      <w:r w:rsidR="00224351">
        <w:rPr>
          <w:color w:val="FFC000"/>
          <w:sz w:val="28"/>
        </w:rPr>
        <w:sym w:font="Symbol" w:char="F0A8"/>
      </w:r>
      <w:r>
        <w:t xml:space="preserve"> ou canapé </w:t>
      </w:r>
      <w:r w:rsidR="00224351">
        <w:rPr>
          <w:color w:val="FFC000"/>
          <w:sz w:val="28"/>
        </w:rPr>
        <w:sym w:font="Symbol" w:char="F0A8"/>
      </w:r>
    </w:p>
    <w:p w14:paraId="73A1FC92" w14:textId="77777777" w:rsidR="00153BF4" w:rsidRPr="00224351" w:rsidRDefault="00153BF4" w:rsidP="002103AD"/>
    <w:tbl>
      <w:tblPr>
        <w:tblpPr w:leftFromText="141" w:rightFromText="141" w:vertAnchor="text" w:horzAnchor="margin" w:tblpY="9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224351" w14:paraId="31405342" w14:textId="77777777" w:rsidTr="00224351">
        <w:trPr>
          <w:trHeight w:val="214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14:paraId="2863581D" w14:textId="77777777" w:rsidR="00224351" w:rsidRPr="00153252" w:rsidRDefault="00224351" w:rsidP="0022435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63819BE" w14:textId="77777777" w:rsidR="00224351" w:rsidRPr="00153252" w:rsidRDefault="00224351" w:rsidP="0022435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24351" w14:paraId="09C0C329" w14:textId="77777777" w:rsidTr="00224351">
        <w:trPr>
          <w:trHeight w:val="273"/>
        </w:trPr>
        <w:tc>
          <w:tcPr>
            <w:tcW w:w="1057" w:type="dxa"/>
            <w:shd w:val="solid" w:color="C0C0C0" w:fill="FFFFFF"/>
          </w:tcPr>
          <w:p w14:paraId="0BC6DE86" w14:textId="77777777" w:rsidR="00224351" w:rsidRPr="00224351" w:rsidRDefault="00224351" w:rsidP="00224351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7538275" w14:textId="77777777" w:rsidR="00224351" w:rsidRPr="00224351" w:rsidRDefault="00224351" w:rsidP="00224351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224351" w14:paraId="2A07525B" w14:textId="77777777" w:rsidTr="00224351">
        <w:trPr>
          <w:trHeight w:val="273"/>
        </w:trPr>
        <w:tc>
          <w:tcPr>
            <w:tcW w:w="1057" w:type="dxa"/>
            <w:shd w:val="solid" w:color="C0C0C0" w:fill="FFFFFF"/>
          </w:tcPr>
          <w:p w14:paraId="430BAAA6" w14:textId="77777777" w:rsidR="00224351" w:rsidRPr="00153252" w:rsidRDefault="00224351" w:rsidP="002243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14:paraId="319E8955" w14:textId="77777777" w:rsidR="00224351" w:rsidRPr="00224351" w:rsidRDefault="00224351" w:rsidP="00224351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</w:tbl>
    <w:p w14:paraId="75EF23AE" w14:textId="77777777" w:rsidR="000D3A0F" w:rsidRDefault="000D3A0F" w:rsidP="000D3A0F"/>
    <w:p w14:paraId="7238B402" w14:textId="77777777" w:rsidR="00224351" w:rsidRDefault="00224351" w:rsidP="00224351"/>
    <w:p w14:paraId="045E9CDA" w14:textId="77777777" w:rsidR="00153BF4" w:rsidRDefault="00153BF4" w:rsidP="00224351">
      <w:pPr>
        <w:rPr>
          <w:b/>
        </w:rPr>
      </w:pPr>
    </w:p>
    <w:p w14:paraId="3CB40EDE" w14:textId="77777777" w:rsidR="000D3A0F" w:rsidRPr="00224351" w:rsidRDefault="000D3A0F" w:rsidP="00224351">
      <w:pPr>
        <w:rPr>
          <w:b/>
        </w:rPr>
      </w:pPr>
      <w:r w:rsidRPr="00224351">
        <w:rPr>
          <w:b/>
        </w:rPr>
        <w:t>Main 5</w:t>
      </w:r>
      <w:r w:rsidR="00224351" w:rsidRPr="00224351">
        <w:rPr>
          <w:b/>
          <w:color w:val="0000FF"/>
        </w:rPr>
        <w:sym w:font="Symbol" w:char="F0AA"/>
      </w:r>
      <w:r w:rsidR="00224351" w:rsidRPr="00224351">
        <w:rPr>
          <w:b/>
          <w:color w:val="0000FF"/>
        </w:rPr>
        <w:t>/</w:t>
      </w:r>
      <w:r w:rsidRPr="00224351">
        <w:rPr>
          <w:b/>
        </w:rPr>
        <w:t>5</w:t>
      </w:r>
      <w:r w:rsidR="00224351" w:rsidRPr="00224351">
        <w:rPr>
          <w:b/>
          <w:color w:val="FF0000"/>
        </w:rPr>
        <w:sym w:font="Symbol" w:char="F0A9"/>
      </w:r>
      <w:r w:rsidRPr="00224351">
        <w:rPr>
          <w:b/>
        </w:rPr>
        <w:t xml:space="preserve"> de zone 10-11</w:t>
      </w:r>
      <w:r w:rsidR="00224351" w:rsidRPr="00224351">
        <w:rPr>
          <w:b/>
        </w:rPr>
        <w:t>H</w:t>
      </w:r>
    </w:p>
    <w:p w14:paraId="62AB32EA" w14:textId="77777777" w:rsidR="000D3A0F" w:rsidRDefault="000D3A0F" w:rsidP="002103AD"/>
    <w:p w14:paraId="5CCD13CC" w14:textId="77777777" w:rsidR="00153BF4" w:rsidRPr="00153BF4" w:rsidRDefault="00153BF4" w:rsidP="00153BF4">
      <w:bookmarkStart w:id="9" w:name="_Toc468559085"/>
    </w:p>
    <w:p w14:paraId="427D5C51" w14:textId="77777777" w:rsidR="009624E1" w:rsidRDefault="00224351" w:rsidP="00CD4844">
      <w:pPr>
        <w:pStyle w:val="Titre2"/>
        <w:rPr>
          <w:color w:val="008000"/>
          <w:sz w:val="32"/>
          <w:u w:val="single"/>
        </w:rPr>
      </w:pPr>
      <w:r w:rsidRPr="00224351">
        <w:rPr>
          <w:u w:val="single"/>
        </w:rPr>
        <w:t>La</w:t>
      </w:r>
      <w:r w:rsidR="009624E1" w:rsidRPr="00224351">
        <w:rPr>
          <w:u w:val="single"/>
        </w:rPr>
        <w:t xml:space="preserve"> séquence 1</w:t>
      </w:r>
      <w:r w:rsidRPr="00224351">
        <w:rPr>
          <w:color w:val="FFC000"/>
          <w:sz w:val="32"/>
          <w:u w:val="single"/>
        </w:rPr>
        <w:sym w:font="Symbol" w:char="F0A8"/>
      </w:r>
      <w:r w:rsidR="009624E1" w:rsidRPr="00224351">
        <w:rPr>
          <w:u w:val="single"/>
        </w:rPr>
        <w:t>-2</w:t>
      </w:r>
      <w:bookmarkEnd w:id="9"/>
      <w:r w:rsidRPr="00224351">
        <w:rPr>
          <w:color w:val="008000"/>
          <w:sz w:val="32"/>
          <w:u w:val="single"/>
        </w:rPr>
        <w:sym w:font="Symbol" w:char="F0A7"/>
      </w:r>
    </w:p>
    <w:p w14:paraId="5E4B55C8" w14:textId="77777777" w:rsidR="00224351" w:rsidRPr="00224351" w:rsidRDefault="00224351" w:rsidP="0022435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C7B3A" w14:paraId="316DF536" w14:textId="77777777" w:rsidTr="002C7B3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B26C901" w14:textId="77777777" w:rsidR="002C7B3A" w:rsidRPr="00153252" w:rsidRDefault="002C7B3A" w:rsidP="002C7B3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9F9DBB1" w14:textId="77777777" w:rsidR="002C7B3A" w:rsidRPr="00153252" w:rsidRDefault="002C7B3A" w:rsidP="002C7B3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C7B3A" w14:paraId="05F867BB" w14:textId="77777777" w:rsidTr="002C7B3A">
        <w:tc>
          <w:tcPr>
            <w:tcW w:w="1101" w:type="dxa"/>
            <w:shd w:val="solid" w:color="C0C0C0" w:fill="FFFFFF"/>
          </w:tcPr>
          <w:p w14:paraId="6264DF46" w14:textId="77777777" w:rsidR="002C7B3A" w:rsidRPr="00224351" w:rsidRDefault="002C7B3A" w:rsidP="002C7B3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224351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2D66548" w14:textId="77777777" w:rsidR="002C7B3A" w:rsidRPr="00224351" w:rsidRDefault="002C7B3A" w:rsidP="002C7B3A">
            <w:r>
              <w:rPr>
                <w:color w:val="000080"/>
              </w:rPr>
              <w:t>2</w:t>
            </w:r>
            <w:r w:rsidR="00224351">
              <w:rPr>
                <w:color w:val="008000"/>
                <w:sz w:val="28"/>
              </w:rPr>
              <w:sym w:font="Symbol" w:char="F0A7"/>
            </w:r>
          </w:p>
        </w:tc>
      </w:tr>
      <w:tr w:rsidR="002C7B3A" w14:paraId="31216F46" w14:textId="77777777" w:rsidTr="002C7B3A">
        <w:tc>
          <w:tcPr>
            <w:tcW w:w="1101" w:type="dxa"/>
            <w:shd w:val="solid" w:color="C0C0C0" w:fill="FFFFFF"/>
          </w:tcPr>
          <w:p w14:paraId="25B02BFB" w14:textId="77777777" w:rsidR="002C7B3A" w:rsidRPr="00153252" w:rsidRDefault="002C7B3A" w:rsidP="002C7B3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7293F4C0" w14:textId="77777777" w:rsidR="002C7B3A" w:rsidRPr="00153252" w:rsidRDefault="002C7B3A" w:rsidP="002C7B3A">
            <w:pPr>
              <w:rPr>
                <w:color w:val="000080"/>
              </w:rPr>
            </w:pPr>
          </w:p>
        </w:tc>
      </w:tr>
    </w:tbl>
    <w:p w14:paraId="6AB69E47" w14:textId="77777777" w:rsidR="008045F4" w:rsidRPr="008045F4" w:rsidRDefault="002C7B3A" w:rsidP="00AA0E4B">
      <w:pPr>
        <w:numPr>
          <w:ilvl w:val="0"/>
          <w:numId w:val="2"/>
        </w:numPr>
      </w:pPr>
      <w:r>
        <w:t>2</w:t>
      </w:r>
      <w:r w:rsidR="00224351">
        <w:rPr>
          <w:color w:val="FFC000"/>
          <w:sz w:val="28"/>
        </w:rPr>
        <w:sym w:font="Symbol" w:char="F0A8"/>
      </w:r>
      <w:r>
        <w:t xml:space="preserve"> : </w:t>
      </w:r>
      <w:r w:rsidR="00D27054">
        <w:rPr>
          <w:b/>
          <w:bCs/>
        </w:rPr>
        <w:t xml:space="preserve">promet </w:t>
      </w:r>
      <w:r w:rsidR="008045F4">
        <w:rPr>
          <w:b/>
          <w:bCs/>
        </w:rPr>
        <w:t>5</w:t>
      </w:r>
      <w:r w:rsidR="00224351">
        <w:rPr>
          <w:b/>
          <w:bCs/>
          <w:color w:val="FFC000"/>
          <w:sz w:val="28"/>
        </w:rPr>
        <w:sym w:font="Symbol" w:char="F0A8"/>
      </w:r>
      <w:r w:rsidR="008045F4">
        <w:rPr>
          <w:b/>
          <w:bCs/>
        </w:rPr>
        <w:t xml:space="preserve"> ou une main mini avec 4</w:t>
      </w:r>
      <w:r w:rsidR="00224351">
        <w:rPr>
          <w:b/>
          <w:bCs/>
          <w:color w:val="008000"/>
          <w:sz w:val="28"/>
        </w:rPr>
        <w:sym w:font="Symbol" w:char="F0A7"/>
      </w:r>
      <w:r w:rsidR="008045F4">
        <w:rPr>
          <w:b/>
          <w:bCs/>
        </w:rPr>
        <w:t xml:space="preserve">. </w:t>
      </w:r>
    </w:p>
    <w:p w14:paraId="7AE2FF6D" w14:textId="77777777" w:rsidR="002C7B3A" w:rsidRPr="00224351" w:rsidRDefault="008045F4" w:rsidP="008045F4">
      <w:pPr>
        <w:ind w:left="360"/>
        <w:rPr>
          <w:i/>
        </w:rPr>
      </w:pPr>
      <w:r w:rsidRPr="00224351">
        <w:rPr>
          <w:b/>
          <w:bCs/>
          <w:i/>
        </w:rPr>
        <w:t>Les séquences 1</w:t>
      </w:r>
      <w:r w:rsidR="00224351" w:rsidRPr="00224351">
        <w:rPr>
          <w:b/>
          <w:bCs/>
          <w:i/>
          <w:color w:val="FFC000"/>
          <w:sz w:val="28"/>
        </w:rPr>
        <w:sym w:font="Symbol" w:char="F0A8"/>
      </w:r>
      <w:r w:rsidRPr="00224351">
        <w:rPr>
          <w:b/>
          <w:bCs/>
          <w:i/>
        </w:rPr>
        <w:t>-2</w:t>
      </w:r>
      <w:r w:rsidR="00224351" w:rsidRPr="00224351">
        <w:rPr>
          <w:b/>
          <w:bCs/>
          <w:i/>
          <w:color w:val="008000"/>
          <w:sz w:val="28"/>
        </w:rPr>
        <w:sym w:font="Symbol" w:char="F0A7"/>
      </w:r>
      <w:r w:rsidRPr="00224351">
        <w:rPr>
          <w:b/>
          <w:bCs/>
          <w:i/>
        </w:rPr>
        <w:t>-2</w:t>
      </w:r>
      <w:r w:rsidR="00224351" w:rsidRPr="00224351">
        <w:rPr>
          <w:b/>
          <w:bCs/>
          <w:i/>
          <w:color w:val="FFC000"/>
          <w:sz w:val="28"/>
        </w:rPr>
        <w:sym w:font="Symbol" w:char="F0A8"/>
      </w:r>
      <w:r w:rsidRPr="00224351">
        <w:rPr>
          <w:b/>
          <w:bCs/>
          <w:i/>
        </w:rPr>
        <w:t>-2SA-3</w:t>
      </w:r>
      <w:r w:rsidR="00224351" w:rsidRPr="00224351">
        <w:rPr>
          <w:b/>
          <w:bCs/>
          <w:i/>
          <w:color w:val="008000"/>
          <w:sz w:val="28"/>
        </w:rPr>
        <w:sym w:font="Symbol" w:char="F0A7"/>
      </w:r>
      <w:r w:rsidRPr="00224351">
        <w:rPr>
          <w:b/>
          <w:bCs/>
          <w:i/>
        </w:rPr>
        <w:t xml:space="preserve"> et 1</w:t>
      </w:r>
      <w:r w:rsidR="00224351" w:rsidRPr="00224351">
        <w:rPr>
          <w:b/>
          <w:bCs/>
          <w:i/>
          <w:color w:val="FFC000"/>
          <w:sz w:val="28"/>
        </w:rPr>
        <w:sym w:font="Symbol" w:char="F0A8"/>
      </w:r>
      <w:r w:rsidRPr="00224351">
        <w:rPr>
          <w:b/>
          <w:bCs/>
          <w:i/>
        </w:rPr>
        <w:t>-2</w:t>
      </w:r>
      <w:r w:rsidR="00224351" w:rsidRPr="00224351">
        <w:rPr>
          <w:b/>
          <w:bCs/>
          <w:i/>
          <w:color w:val="008000"/>
          <w:sz w:val="28"/>
        </w:rPr>
        <w:sym w:font="Symbol" w:char="F0A7"/>
      </w:r>
      <w:r w:rsidRPr="00224351">
        <w:rPr>
          <w:b/>
          <w:bCs/>
          <w:i/>
        </w:rPr>
        <w:t>-2</w:t>
      </w:r>
      <w:r w:rsidR="00224351" w:rsidRPr="00224351">
        <w:rPr>
          <w:b/>
          <w:bCs/>
          <w:i/>
          <w:color w:val="FFC000"/>
          <w:sz w:val="28"/>
        </w:rPr>
        <w:sym w:font="Symbol" w:char="F0A8"/>
      </w:r>
      <w:r w:rsidRPr="00224351">
        <w:rPr>
          <w:b/>
          <w:bCs/>
          <w:i/>
        </w:rPr>
        <w:t>-3</w:t>
      </w:r>
      <w:r w:rsidR="00224351" w:rsidRPr="00224351">
        <w:rPr>
          <w:b/>
          <w:bCs/>
          <w:i/>
          <w:color w:val="008000"/>
          <w:sz w:val="28"/>
        </w:rPr>
        <w:sym w:font="Symbol" w:char="F0A7"/>
      </w:r>
      <w:r w:rsidRPr="00224351">
        <w:rPr>
          <w:b/>
          <w:bCs/>
          <w:i/>
        </w:rPr>
        <w:t xml:space="preserve"> sont Non forcing</w:t>
      </w:r>
    </w:p>
    <w:p w14:paraId="716DFF8A" w14:textId="77777777" w:rsidR="008F5EA8" w:rsidRDefault="002C7B3A" w:rsidP="00AA0E4B">
      <w:pPr>
        <w:numPr>
          <w:ilvl w:val="0"/>
          <w:numId w:val="2"/>
        </w:numPr>
      </w:pPr>
      <w:r>
        <w:t>2</w:t>
      </w:r>
      <w:r w:rsidR="008F5EA8">
        <w:rPr>
          <w:color w:val="FF0000"/>
          <w:sz w:val="28"/>
        </w:rPr>
        <w:sym w:font="Symbol" w:char="F0A9"/>
      </w:r>
      <w:r>
        <w:t>/</w:t>
      </w:r>
      <w:r w:rsidR="008F5EA8">
        <w:rPr>
          <w:color w:val="0000FF"/>
          <w:sz w:val="28"/>
        </w:rPr>
        <w:sym w:font="Symbol" w:char="F0AA"/>
      </w:r>
      <w:r>
        <w:t xml:space="preserve"> : naturel </w:t>
      </w:r>
      <w:r w:rsidR="008045F4">
        <w:t xml:space="preserve">forcing de manche </w:t>
      </w:r>
      <w:r>
        <w:t>promet 5</w:t>
      </w:r>
      <w:r w:rsidR="008F5EA8">
        <w:rPr>
          <w:color w:val="FFC000"/>
          <w:sz w:val="28"/>
        </w:rPr>
        <w:sym w:font="Symbol" w:char="F0A8"/>
      </w:r>
      <w:r>
        <w:t xml:space="preserve"> et 4</w:t>
      </w:r>
      <w:r w:rsidR="008F5EA8">
        <w:rPr>
          <w:color w:val="FF0000"/>
          <w:sz w:val="28"/>
        </w:rPr>
        <w:sym w:font="Symbol" w:char="F0A9"/>
      </w:r>
      <w:r>
        <w:t>/</w:t>
      </w:r>
      <w:r w:rsidR="008F5EA8">
        <w:rPr>
          <w:color w:val="0000FF"/>
          <w:sz w:val="28"/>
        </w:rPr>
        <w:sym w:font="Symbol" w:char="F0AA"/>
      </w:r>
      <w:r w:rsidR="008045F4">
        <w:t xml:space="preserve"> </w:t>
      </w:r>
    </w:p>
    <w:p w14:paraId="23F15695" w14:textId="77777777" w:rsidR="002C7B3A" w:rsidRPr="008F5EA8" w:rsidRDefault="008045F4" w:rsidP="008F5EA8">
      <w:pPr>
        <w:ind w:left="360"/>
        <w:rPr>
          <w:i/>
        </w:rPr>
      </w:pPr>
      <w:r w:rsidRPr="008F5EA8">
        <w:rPr>
          <w:i/>
        </w:rPr>
        <w:t>(</w:t>
      </w:r>
      <w:r w:rsidR="008F5EA8" w:rsidRPr="008F5EA8">
        <w:rPr>
          <w:i/>
        </w:rPr>
        <w:t>Peut</w:t>
      </w:r>
      <w:r w:rsidRPr="008F5EA8">
        <w:rPr>
          <w:i/>
        </w:rPr>
        <w:t xml:space="preserve"> être le début de la description d’un 65)</w:t>
      </w:r>
    </w:p>
    <w:p w14:paraId="7C9358EF" w14:textId="77777777" w:rsidR="002C7B3A" w:rsidRDefault="002C7B3A" w:rsidP="00AA0E4B">
      <w:pPr>
        <w:numPr>
          <w:ilvl w:val="0"/>
          <w:numId w:val="2"/>
        </w:numPr>
      </w:pPr>
      <w:r>
        <w:t xml:space="preserve">2SA : </w:t>
      </w:r>
      <w:r w:rsidRPr="00981619">
        <w:rPr>
          <w:bCs/>
        </w:rPr>
        <w:t>naturel forcing</w:t>
      </w:r>
      <w:r w:rsidR="008045F4" w:rsidRPr="00981619">
        <w:rPr>
          <w:bCs/>
        </w:rPr>
        <w:t xml:space="preserve"> de manche zone 12-14 ou 18 et +</w:t>
      </w:r>
      <w:r w:rsidR="00981619">
        <w:rPr>
          <w:bCs/>
        </w:rPr>
        <w:t xml:space="preserve"> (mini-maxi)</w:t>
      </w:r>
    </w:p>
    <w:p w14:paraId="3BC7BB9D" w14:textId="77777777" w:rsidR="002C7B3A" w:rsidRDefault="002C7B3A" w:rsidP="00AA0E4B">
      <w:pPr>
        <w:numPr>
          <w:ilvl w:val="0"/>
          <w:numId w:val="2"/>
        </w:numPr>
      </w:pPr>
      <w:r>
        <w:t>3</w:t>
      </w:r>
      <w:r w:rsidR="008F5EA8">
        <w:rPr>
          <w:color w:val="008000"/>
          <w:sz w:val="28"/>
        </w:rPr>
        <w:sym w:font="Symbol" w:char="F0A7"/>
      </w:r>
      <w:r>
        <w:t> : 4</w:t>
      </w:r>
      <w:r w:rsidR="008F5EA8">
        <w:rPr>
          <w:color w:val="008000"/>
          <w:sz w:val="28"/>
        </w:rPr>
        <w:sym w:font="Symbol" w:char="F0A7"/>
      </w:r>
      <w:r>
        <w:t xml:space="preserve"> à partir de </w:t>
      </w:r>
      <w:r w:rsidRPr="008F5EA8">
        <w:rPr>
          <w:b/>
        </w:rPr>
        <w:t>13+</w:t>
      </w:r>
    </w:p>
    <w:p w14:paraId="78755A5C" w14:textId="77777777" w:rsidR="002C7B3A" w:rsidRDefault="002C7B3A" w:rsidP="00AA0E4B">
      <w:pPr>
        <w:numPr>
          <w:ilvl w:val="0"/>
          <w:numId w:val="2"/>
        </w:numPr>
      </w:pPr>
      <w:r>
        <w:t>3</w:t>
      </w:r>
      <w:r w:rsidR="008F5EA8">
        <w:rPr>
          <w:color w:val="FFC000"/>
          <w:sz w:val="28"/>
        </w:rPr>
        <w:sym w:font="Symbol" w:char="F0A8"/>
      </w:r>
      <w:r>
        <w:t> : classique avec 6</w:t>
      </w:r>
      <w:r w:rsidR="008F5EA8">
        <w:rPr>
          <w:color w:val="FFC000"/>
          <w:sz w:val="28"/>
        </w:rPr>
        <w:sym w:font="Symbol" w:char="F0A8"/>
      </w:r>
      <w:r>
        <w:t xml:space="preserve"> et 15-17</w:t>
      </w:r>
      <w:r w:rsidR="008F5EA8">
        <w:t>H</w:t>
      </w:r>
    </w:p>
    <w:p w14:paraId="491883F1" w14:textId="77777777" w:rsidR="002C7B3A" w:rsidRPr="00FC36C4" w:rsidRDefault="002C7B3A" w:rsidP="00AA0E4B">
      <w:pPr>
        <w:numPr>
          <w:ilvl w:val="0"/>
          <w:numId w:val="2"/>
        </w:numPr>
      </w:pPr>
      <w:r w:rsidRPr="00FC36C4">
        <w:t>3</w:t>
      </w:r>
      <w:r w:rsidR="008F5EA8">
        <w:rPr>
          <w:color w:val="FF0000"/>
          <w:sz w:val="28"/>
        </w:rPr>
        <w:sym w:font="Symbol" w:char="F0A9"/>
      </w:r>
      <w:r w:rsidRPr="00FC36C4">
        <w:t>/</w:t>
      </w:r>
      <w:r w:rsidR="008F5EA8">
        <w:rPr>
          <w:color w:val="0000FF"/>
          <w:sz w:val="28"/>
        </w:rPr>
        <w:sym w:font="Symbol" w:char="F0AA"/>
      </w:r>
      <w:r w:rsidR="008045F4" w:rsidRPr="00FC36C4">
        <w:t xml:space="preserve"> : </w:t>
      </w:r>
      <w:proofErr w:type="spellStart"/>
      <w:r w:rsidR="008045F4" w:rsidRPr="00FC36C4">
        <w:t>splinter</w:t>
      </w:r>
      <w:proofErr w:type="spellEnd"/>
      <w:r w:rsidR="008045F4" w:rsidRPr="00FC36C4">
        <w:t xml:space="preserve"> zone 15 et +</w:t>
      </w:r>
      <w:r w:rsidRPr="00FC36C4">
        <w:t xml:space="preserve"> </w:t>
      </w:r>
    </w:p>
    <w:p w14:paraId="4C8A8C97" w14:textId="77777777" w:rsidR="002C7B3A" w:rsidRPr="004171A4" w:rsidRDefault="002C7B3A" w:rsidP="00AA0E4B">
      <w:pPr>
        <w:numPr>
          <w:ilvl w:val="0"/>
          <w:numId w:val="2"/>
        </w:numPr>
      </w:pPr>
      <w:r w:rsidRPr="004171A4">
        <w:t xml:space="preserve">3SA : zone 15-17 tricolore singleton </w:t>
      </w:r>
      <w:r w:rsidR="008F5EA8">
        <w:rPr>
          <w:color w:val="008000"/>
          <w:sz w:val="28"/>
        </w:rPr>
        <w:sym w:font="Symbol" w:char="F0A7"/>
      </w:r>
      <w:r w:rsidRPr="004171A4">
        <w:t xml:space="preserve">. </w:t>
      </w:r>
      <w:r w:rsidRPr="00981619">
        <w:t>Réponses en Texas</w:t>
      </w:r>
      <w:r w:rsidRPr="004171A4">
        <w:t xml:space="preserve"> </w:t>
      </w:r>
    </w:p>
    <w:p w14:paraId="7A40671A" w14:textId="77777777" w:rsidR="002C7B3A" w:rsidRDefault="002C7B3A" w:rsidP="00AA0E4B">
      <w:pPr>
        <w:numPr>
          <w:ilvl w:val="0"/>
          <w:numId w:val="2"/>
        </w:numPr>
      </w:pPr>
      <w:r w:rsidRPr="004171A4">
        <w:t xml:space="preserve">4SA : zone 18-19 tricolore singleton </w:t>
      </w:r>
      <w:r w:rsidR="008F5EA8">
        <w:rPr>
          <w:color w:val="008000"/>
          <w:sz w:val="28"/>
        </w:rPr>
        <w:sym w:font="Symbol" w:char="F0A7"/>
      </w:r>
      <w:r w:rsidRPr="004171A4">
        <w:t xml:space="preserve">. </w:t>
      </w:r>
      <w:r w:rsidRPr="00981619">
        <w:rPr>
          <w:b/>
        </w:rPr>
        <w:t xml:space="preserve">Réponses en Texas </w:t>
      </w:r>
    </w:p>
    <w:p w14:paraId="13C04004" w14:textId="77777777" w:rsidR="008F5EA8" w:rsidRPr="004171A4" w:rsidRDefault="008F5EA8" w:rsidP="008F5EA8">
      <w:pPr>
        <w:ind w:left="360"/>
      </w:pPr>
    </w:p>
    <w:tbl>
      <w:tblPr>
        <w:tblpPr w:leftFromText="141" w:rightFromText="141" w:vertAnchor="text" w:horzAnchor="margin" w:tblpY="17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8F5EA8" w14:paraId="4ADB5BB8" w14:textId="77777777" w:rsidTr="008F5EA8">
        <w:trPr>
          <w:trHeight w:val="186"/>
        </w:trPr>
        <w:tc>
          <w:tcPr>
            <w:tcW w:w="876" w:type="dxa"/>
            <w:tcBorders>
              <w:bottom w:val="single" w:sz="6" w:space="0" w:color="000000"/>
            </w:tcBorders>
            <w:shd w:val="solid" w:color="000080" w:fill="FFFFFF"/>
          </w:tcPr>
          <w:p w14:paraId="51649EC3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075" w:type="dxa"/>
            <w:tcBorders>
              <w:bottom w:val="single" w:sz="6" w:space="0" w:color="000000"/>
            </w:tcBorders>
            <w:shd w:val="solid" w:color="000080" w:fill="FFFFFF"/>
          </w:tcPr>
          <w:p w14:paraId="1C2B795B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14:paraId="15C76914" w14:textId="77777777" w:rsidTr="008F5EA8">
        <w:trPr>
          <w:trHeight w:val="237"/>
        </w:trPr>
        <w:tc>
          <w:tcPr>
            <w:tcW w:w="876" w:type="dxa"/>
            <w:shd w:val="solid" w:color="C0C0C0" w:fill="FFFFFF"/>
          </w:tcPr>
          <w:p w14:paraId="5C5A7C81" w14:textId="77777777"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075" w:type="dxa"/>
            <w:shd w:val="solid" w:color="C0C0C0" w:fill="FFFFFF"/>
          </w:tcPr>
          <w:p w14:paraId="166758D4" w14:textId="77777777"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  <w:tr w:rsidR="008F5EA8" w14:paraId="6C4BD9FC" w14:textId="77777777" w:rsidTr="008F5EA8">
        <w:trPr>
          <w:trHeight w:val="237"/>
        </w:trPr>
        <w:tc>
          <w:tcPr>
            <w:tcW w:w="876" w:type="dxa"/>
            <w:shd w:val="solid" w:color="C0C0C0" w:fill="FFFFFF"/>
          </w:tcPr>
          <w:p w14:paraId="1E16D040" w14:textId="77777777"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075" w:type="dxa"/>
            <w:shd w:val="solid" w:color="C0C0C0" w:fill="FFFFFF"/>
          </w:tcPr>
          <w:p w14:paraId="6C3FF2A0" w14:textId="77777777"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8F5EA8" w14:paraId="066C5F06" w14:textId="77777777" w:rsidTr="008F5EA8">
        <w:trPr>
          <w:trHeight w:val="195"/>
        </w:trPr>
        <w:tc>
          <w:tcPr>
            <w:tcW w:w="876" w:type="dxa"/>
            <w:shd w:val="solid" w:color="C0C0C0" w:fill="FFFFFF"/>
          </w:tcPr>
          <w:p w14:paraId="34F68E1C" w14:textId="77777777" w:rsidR="008F5EA8" w:rsidRDefault="008F5EA8" w:rsidP="008F5EA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075" w:type="dxa"/>
            <w:shd w:val="solid" w:color="C0C0C0" w:fill="FFFFFF"/>
          </w:tcPr>
          <w:p w14:paraId="71B6A1DC" w14:textId="77777777" w:rsidR="008F5EA8" w:rsidRDefault="008F5EA8" w:rsidP="008F5EA8">
            <w:pPr>
              <w:rPr>
                <w:color w:val="000080"/>
              </w:rPr>
            </w:pPr>
          </w:p>
        </w:tc>
      </w:tr>
    </w:tbl>
    <w:p w14:paraId="06862474" w14:textId="77777777" w:rsidR="00573CAB" w:rsidRDefault="00573CAB"/>
    <w:p w14:paraId="63311D40" w14:textId="77777777" w:rsidR="00153BF4" w:rsidRDefault="008F5EA8" w:rsidP="002C7B3A">
      <w:r>
        <w:t xml:space="preserve">   </w:t>
      </w:r>
    </w:p>
    <w:p w14:paraId="6E3C1968" w14:textId="77777777" w:rsidR="00153BF4" w:rsidRDefault="00153BF4" w:rsidP="002C7B3A"/>
    <w:p w14:paraId="12A79FF9" w14:textId="77777777" w:rsidR="002C7B3A" w:rsidRPr="004171A4" w:rsidRDefault="00153BF4" w:rsidP="002C7B3A">
      <w:r>
        <w:t xml:space="preserve">   </w:t>
      </w:r>
      <w:r w:rsidR="002C7B3A" w:rsidRPr="004171A4">
        <w:t>3</w:t>
      </w:r>
      <w:r w:rsidR="008F5EA8">
        <w:rPr>
          <w:color w:val="FF0000"/>
          <w:sz w:val="28"/>
        </w:rPr>
        <w:sym w:font="Symbol" w:char="F0A9"/>
      </w:r>
      <w:r w:rsidR="008F5EA8">
        <w:t> :</w:t>
      </w:r>
      <w:r w:rsidR="002C7B3A" w:rsidRPr="004171A4">
        <w:t xml:space="preserve"> 4 cartes à </w:t>
      </w:r>
      <w:r w:rsidR="008F5EA8">
        <w:rPr>
          <w:color w:val="FF0000"/>
          <w:sz w:val="28"/>
        </w:rPr>
        <w:sym w:font="Symbol" w:char="F0A9"/>
      </w:r>
      <w:r w:rsidR="002C7B3A" w:rsidRPr="004171A4">
        <w:t xml:space="preserve"> sans arrêt </w:t>
      </w:r>
      <w:r w:rsidR="008F5EA8">
        <w:rPr>
          <w:color w:val="0000FF"/>
          <w:sz w:val="28"/>
        </w:rPr>
        <w:sym w:font="Symbol" w:char="F0AA"/>
      </w:r>
      <w:r w:rsidR="002C7B3A" w:rsidRPr="004171A4">
        <w:t xml:space="preserve"> </w:t>
      </w:r>
    </w:p>
    <w:p w14:paraId="43B0CA3B" w14:textId="77777777" w:rsidR="002C7B3A" w:rsidRDefault="008F5EA8" w:rsidP="002C7B3A">
      <w:r>
        <w:t xml:space="preserve">  </w:t>
      </w:r>
      <w:r w:rsidR="002C7B3A">
        <w:t>3SA</w:t>
      </w:r>
      <w:r>
        <w:t> :</w:t>
      </w:r>
      <w:r w:rsidR="002C7B3A">
        <w:t xml:space="preserve"> 4 cartes à </w:t>
      </w:r>
      <w:r>
        <w:rPr>
          <w:color w:val="FF0000"/>
          <w:sz w:val="28"/>
        </w:rPr>
        <w:sym w:font="Symbol" w:char="F0A9"/>
      </w:r>
      <w:r w:rsidR="002C7B3A">
        <w:t xml:space="preserve"> avec ar</w:t>
      </w:r>
      <w:r w:rsidR="002C7B3A" w:rsidRPr="004171A4">
        <w:t xml:space="preserve">rêt </w:t>
      </w:r>
      <w:r>
        <w:rPr>
          <w:color w:val="0000FF"/>
          <w:sz w:val="28"/>
        </w:rPr>
        <w:sym w:font="Symbol" w:char="F0AA"/>
      </w:r>
      <w:r w:rsidR="002C7B3A">
        <w:t xml:space="preserve"> </w:t>
      </w:r>
    </w:p>
    <w:p w14:paraId="704B0ACE" w14:textId="77777777" w:rsidR="008F5EA8" w:rsidRDefault="008F5EA8" w:rsidP="002C7B3A"/>
    <w:tbl>
      <w:tblPr>
        <w:tblpPr w:leftFromText="141" w:rightFromText="141" w:vertAnchor="text" w:tblpY="1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F5EA8" w14:paraId="64B8C4EC" w14:textId="77777777" w:rsidTr="008F5EA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9EA64B8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0269F45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14:paraId="22CEB72B" w14:textId="77777777" w:rsidTr="008F5EA8">
        <w:tc>
          <w:tcPr>
            <w:tcW w:w="1101" w:type="dxa"/>
            <w:shd w:val="solid" w:color="C0C0C0" w:fill="FFFFFF"/>
          </w:tcPr>
          <w:p w14:paraId="1F678E0B" w14:textId="77777777"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2C10AF8" w14:textId="77777777"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  <w:tr w:rsidR="008F5EA8" w14:paraId="64663FFA" w14:textId="77777777" w:rsidTr="008F5EA8">
        <w:tc>
          <w:tcPr>
            <w:tcW w:w="1101" w:type="dxa"/>
            <w:shd w:val="solid" w:color="C0C0C0" w:fill="FFFFFF"/>
          </w:tcPr>
          <w:p w14:paraId="6F55B5C0" w14:textId="77777777"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462A6B61" w14:textId="77777777"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8F5EA8" w14:paraId="39EF6050" w14:textId="77777777" w:rsidTr="008F5EA8">
        <w:tc>
          <w:tcPr>
            <w:tcW w:w="1101" w:type="dxa"/>
            <w:shd w:val="solid" w:color="C0C0C0" w:fill="FFFFFF"/>
          </w:tcPr>
          <w:p w14:paraId="41B14E8F" w14:textId="77777777" w:rsidR="008F5EA8" w:rsidRDefault="008F5EA8" w:rsidP="008F5EA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4A1F9DA3" w14:textId="77777777" w:rsidR="008F5EA8" w:rsidRDefault="008F5EA8" w:rsidP="008F5EA8">
            <w:pPr>
              <w:rPr>
                <w:color w:val="000080"/>
              </w:rPr>
            </w:pPr>
          </w:p>
        </w:tc>
      </w:tr>
    </w:tbl>
    <w:p w14:paraId="2F4EBEB2" w14:textId="77777777" w:rsidR="008F5EA8" w:rsidRPr="00334025" w:rsidRDefault="008F5EA8" w:rsidP="002C7B3A"/>
    <w:p w14:paraId="7AF68023" w14:textId="77777777" w:rsidR="008F5EA8" w:rsidRDefault="002C7B3A">
      <w:r w:rsidRPr="004171A4">
        <w:t>3</w:t>
      </w:r>
      <w:r w:rsidR="008F5EA8">
        <w:rPr>
          <w:color w:val="0000FF"/>
          <w:sz w:val="28"/>
        </w:rPr>
        <w:sym w:font="Symbol" w:char="F0AA"/>
      </w:r>
      <w:r w:rsidR="008F5EA8">
        <w:rPr>
          <w:color w:val="0000FF"/>
          <w:sz w:val="28"/>
        </w:rPr>
        <w:t> </w:t>
      </w:r>
      <w:r w:rsidR="008F5EA8">
        <w:t>:</w:t>
      </w:r>
      <w:r w:rsidRPr="004171A4">
        <w:t xml:space="preserve"> </w:t>
      </w:r>
      <w:r w:rsidR="008F5EA8">
        <w:t xml:space="preserve"> 4 </w:t>
      </w:r>
      <w:r w:rsidRPr="004171A4">
        <w:t xml:space="preserve">cartes à </w:t>
      </w:r>
      <w:r w:rsidR="008F5EA8">
        <w:rPr>
          <w:color w:val="0000FF"/>
          <w:sz w:val="28"/>
        </w:rPr>
        <w:sym w:font="Symbol" w:char="F0AA"/>
      </w:r>
      <w:r w:rsidRPr="004171A4">
        <w:t xml:space="preserve"> sans a</w:t>
      </w:r>
      <w:r>
        <w:t>rrê</w:t>
      </w:r>
      <w:r w:rsidRPr="004171A4">
        <w:t xml:space="preserve">t </w:t>
      </w:r>
      <w:r w:rsidR="008F5EA8">
        <w:rPr>
          <w:color w:val="FF0000"/>
          <w:sz w:val="28"/>
        </w:rPr>
        <w:sym w:font="Symbol" w:char="F0A9"/>
      </w:r>
    </w:p>
    <w:p w14:paraId="5D9EB7DF" w14:textId="77777777" w:rsidR="009624E1" w:rsidRPr="008F5EA8" w:rsidRDefault="002C7B3A">
      <w:r w:rsidRPr="004171A4">
        <w:t>3SA</w:t>
      </w:r>
      <w:r w:rsidR="008F5EA8">
        <w:t> :</w:t>
      </w:r>
      <w:r w:rsidRPr="004171A4">
        <w:t xml:space="preserve"> 4 cartes à </w:t>
      </w:r>
      <w:r w:rsidR="008F5EA8">
        <w:rPr>
          <w:color w:val="0000FF"/>
          <w:sz w:val="28"/>
        </w:rPr>
        <w:sym w:font="Symbol" w:char="F0AA"/>
      </w:r>
      <w:r w:rsidRPr="004171A4">
        <w:t xml:space="preserve"> avec arrêt </w:t>
      </w:r>
      <w:r w:rsidR="008F5EA8">
        <w:rPr>
          <w:color w:val="FF0000"/>
          <w:sz w:val="28"/>
        </w:rPr>
        <w:sym w:font="Symbol" w:char="F0A9"/>
      </w:r>
    </w:p>
    <w:p w14:paraId="2D00DB47" w14:textId="77777777" w:rsidR="00153BF4" w:rsidRDefault="00153BF4" w:rsidP="00A97B3D">
      <w:pPr>
        <w:pStyle w:val="Titre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0" w:name="_Toc468559086"/>
    </w:p>
    <w:p w14:paraId="14E8F089" w14:textId="77777777" w:rsidR="009624E1" w:rsidRDefault="009624E1" w:rsidP="00A97B3D">
      <w:pPr>
        <w:pStyle w:val="Titre2"/>
        <w:rPr>
          <w:color w:val="FFC000"/>
          <w:sz w:val="32"/>
          <w:u w:val="single"/>
        </w:rPr>
      </w:pPr>
      <w:r w:rsidRPr="008F5EA8">
        <w:rPr>
          <w:u w:val="single"/>
        </w:rPr>
        <w:t xml:space="preserve">Séquences </w:t>
      </w:r>
      <w:r w:rsidR="002E375B" w:rsidRPr="008F5EA8">
        <w:rPr>
          <w:u w:val="single"/>
        </w:rPr>
        <w:t>spécifiques</w:t>
      </w:r>
      <w:bookmarkEnd w:id="10"/>
      <w:r w:rsidR="008F5EA8" w:rsidRPr="008F5EA8">
        <w:rPr>
          <w:u w:val="single"/>
        </w:rPr>
        <w:t xml:space="preserve"> 1</w:t>
      </w:r>
      <w:r w:rsidR="008F5EA8" w:rsidRPr="008F5EA8">
        <w:rPr>
          <w:color w:val="008000"/>
          <w:sz w:val="32"/>
          <w:u w:val="single"/>
        </w:rPr>
        <w:sym w:font="Symbol" w:char="F0A7"/>
      </w:r>
      <w:r w:rsidR="008F5EA8" w:rsidRPr="008F5EA8">
        <w:rPr>
          <w:u w:val="single"/>
        </w:rPr>
        <w:t>-1</w:t>
      </w:r>
      <w:r w:rsidR="008F5EA8" w:rsidRPr="008F5EA8">
        <w:rPr>
          <w:color w:val="FFC000"/>
          <w:sz w:val="32"/>
          <w:u w:val="single"/>
        </w:rPr>
        <w:sym w:font="Symbol" w:char="F0A8"/>
      </w:r>
    </w:p>
    <w:p w14:paraId="47608505" w14:textId="77777777" w:rsidR="008F5EA8" w:rsidRPr="008F5EA8" w:rsidRDefault="008F5EA8" w:rsidP="008F5EA8"/>
    <w:tbl>
      <w:tblPr>
        <w:tblpPr w:leftFromText="141" w:rightFromText="141" w:vertAnchor="text" w:horzAnchor="margin" w:tblpY="5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F5EA8" w14:paraId="56515195" w14:textId="77777777" w:rsidTr="008F5EA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CDBF512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D558EB9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14:paraId="4AFDE688" w14:textId="77777777" w:rsidTr="008F5EA8">
        <w:tc>
          <w:tcPr>
            <w:tcW w:w="1101" w:type="dxa"/>
            <w:shd w:val="solid" w:color="C0C0C0" w:fill="FFFFFF"/>
          </w:tcPr>
          <w:p w14:paraId="08B39D12" w14:textId="77777777" w:rsidR="008F5EA8" w:rsidRPr="008F5EA8" w:rsidRDefault="008F5EA8" w:rsidP="008F5EA8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D9D6A24" w14:textId="77777777" w:rsidR="008F5EA8" w:rsidRPr="008F5EA8" w:rsidRDefault="008F5EA8" w:rsidP="008F5EA8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8F5EA8" w14:paraId="777647DE" w14:textId="77777777" w:rsidTr="008F5EA8">
        <w:tc>
          <w:tcPr>
            <w:tcW w:w="1101" w:type="dxa"/>
            <w:shd w:val="solid" w:color="C0C0C0" w:fill="FFFFFF"/>
          </w:tcPr>
          <w:p w14:paraId="0981C833" w14:textId="77777777"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2EA095E" w14:textId="77777777"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14:paraId="0FAFFEFF" w14:textId="77777777" w:rsidR="009624E1" w:rsidRDefault="009624E1"/>
    <w:p w14:paraId="6DD62D1D" w14:textId="77777777" w:rsidR="008F5EA8" w:rsidRDefault="008F5EA8" w:rsidP="009F7E8E">
      <w:pPr>
        <w:rPr>
          <w:b/>
          <w:bCs/>
        </w:rPr>
      </w:pPr>
    </w:p>
    <w:p w14:paraId="4C8D9F61" w14:textId="77777777" w:rsidR="002C7B3A" w:rsidRPr="00981619" w:rsidRDefault="002C7B3A" w:rsidP="009F7E8E">
      <w:pPr>
        <w:rPr>
          <w:bCs/>
        </w:rPr>
      </w:pPr>
      <w:r w:rsidRPr="00981619">
        <w:rPr>
          <w:bCs/>
        </w:rPr>
        <w:t>Propositionnelle</w:t>
      </w:r>
    </w:p>
    <w:p w14:paraId="7028312A" w14:textId="77777777" w:rsidR="00C71452" w:rsidRDefault="00C71452" w:rsidP="009F7E8E">
      <w:pPr>
        <w:rPr>
          <w:b/>
          <w:bCs/>
        </w:rPr>
      </w:pPr>
    </w:p>
    <w:p w14:paraId="50F30BCC" w14:textId="77777777" w:rsidR="008F5EA8" w:rsidRDefault="008F5EA8" w:rsidP="009F7E8E">
      <w:pPr>
        <w:rPr>
          <w:b/>
          <w:bCs/>
        </w:rPr>
      </w:pPr>
    </w:p>
    <w:tbl>
      <w:tblPr>
        <w:tblpPr w:leftFromText="141" w:rightFromText="141" w:vertAnchor="text" w:tblpY="10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F5EA8" w14:paraId="3676C76B" w14:textId="77777777" w:rsidTr="008F5EA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7186E8C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F55B7BE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14:paraId="24D7F77B" w14:textId="77777777" w:rsidTr="008F5EA8">
        <w:tc>
          <w:tcPr>
            <w:tcW w:w="1101" w:type="dxa"/>
            <w:shd w:val="solid" w:color="C0C0C0" w:fill="FFFFFF"/>
          </w:tcPr>
          <w:p w14:paraId="05CD3415" w14:textId="77777777" w:rsidR="008F5EA8" w:rsidRPr="008F5EA8" w:rsidRDefault="008F5EA8" w:rsidP="008F5EA8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2C53C5CC" w14:textId="77777777" w:rsidR="008F5EA8" w:rsidRPr="008F5EA8" w:rsidRDefault="008F5EA8" w:rsidP="008F5EA8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8F5EA8" w14:paraId="3B89258B" w14:textId="77777777" w:rsidTr="008F5EA8">
        <w:tc>
          <w:tcPr>
            <w:tcW w:w="1101" w:type="dxa"/>
            <w:shd w:val="solid" w:color="C0C0C0" w:fill="FFFFFF"/>
          </w:tcPr>
          <w:p w14:paraId="0C3DF165" w14:textId="77777777"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F625CA6" w14:textId="77777777" w:rsidR="008F5EA8" w:rsidRPr="008F5EA8" w:rsidRDefault="008F5EA8" w:rsidP="008F5EA8">
            <w:r>
              <w:rPr>
                <w:color w:val="000080"/>
              </w:rPr>
              <w:t>3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14:paraId="17722C27" w14:textId="77777777" w:rsidR="008F5EA8" w:rsidRPr="002C7B3A" w:rsidRDefault="008F5EA8" w:rsidP="009F7E8E">
      <w:pPr>
        <w:rPr>
          <w:b/>
          <w:bCs/>
        </w:rPr>
      </w:pPr>
    </w:p>
    <w:p w14:paraId="121481CD" w14:textId="77777777" w:rsidR="008F5EA8" w:rsidRDefault="008F5EA8">
      <w:pPr>
        <w:rPr>
          <w:b/>
        </w:rPr>
      </w:pPr>
    </w:p>
    <w:p w14:paraId="37C460B4" w14:textId="77777777" w:rsidR="009624E1" w:rsidRPr="00981619" w:rsidRDefault="002C7B3A">
      <w:r w:rsidRPr="00981619">
        <w:t>F</w:t>
      </w:r>
      <w:r w:rsidR="00C71452" w:rsidRPr="00981619">
        <w:t>orcing de Manche</w:t>
      </w:r>
    </w:p>
    <w:p w14:paraId="03BE9AF5" w14:textId="77777777" w:rsidR="008F5EA8" w:rsidRDefault="008F5EA8">
      <w:pPr>
        <w:rPr>
          <w:b/>
        </w:rPr>
      </w:pPr>
    </w:p>
    <w:p w14:paraId="424B5A02" w14:textId="77777777" w:rsidR="008F5EA8" w:rsidRDefault="008F5EA8">
      <w:pPr>
        <w:rPr>
          <w:b/>
        </w:rPr>
      </w:pPr>
    </w:p>
    <w:tbl>
      <w:tblPr>
        <w:tblpPr w:leftFromText="141" w:rightFromText="141" w:vertAnchor="text" w:horzAnchor="margin" w:tblpY="8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F5EA8" w14:paraId="1270CB50" w14:textId="77777777" w:rsidTr="008F5EA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FC8D09F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5F8520F" w14:textId="77777777"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14:paraId="128D3B2A" w14:textId="77777777" w:rsidTr="008F5EA8">
        <w:tc>
          <w:tcPr>
            <w:tcW w:w="1101" w:type="dxa"/>
            <w:shd w:val="solid" w:color="C0C0C0" w:fill="FFFFFF"/>
          </w:tcPr>
          <w:p w14:paraId="0C3488F1" w14:textId="77777777" w:rsidR="008F5EA8" w:rsidRPr="008F5EA8" w:rsidRDefault="008F5EA8" w:rsidP="008F5EA8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567646F6" w14:textId="77777777" w:rsidR="008F5EA8" w:rsidRPr="008F5EA8" w:rsidRDefault="008F5EA8" w:rsidP="008F5EA8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8F5EA8" w14:paraId="6507290B" w14:textId="77777777" w:rsidTr="008F5EA8">
        <w:tc>
          <w:tcPr>
            <w:tcW w:w="1101" w:type="dxa"/>
            <w:shd w:val="solid" w:color="C0C0C0" w:fill="FFFFFF"/>
          </w:tcPr>
          <w:p w14:paraId="4F236E08" w14:textId="77777777" w:rsidR="008F5EA8" w:rsidRPr="00153252" w:rsidRDefault="008F5EA8" w:rsidP="008F5EA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1D411674" w14:textId="77777777" w:rsidR="008F5EA8" w:rsidRPr="008F5EA8" w:rsidRDefault="008F5EA8" w:rsidP="008F5EA8">
            <w:r w:rsidRPr="008F5EA8">
              <w:rPr>
                <w:color w:val="000080"/>
              </w:rPr>
              <w:t>3</w:t>
            </w:r>
            <w:r w:rsidRPr="008F5EA8">
              <w:rPr>
                <w:color w:val="008000"/>
              </w:rPr>
              <w:sym w:font="Symbol" w:char="F0A7"/>
            </w:r>
            <w:r w:rsidRPr="008F5EA8">
              <w:rPr>
                <w:color w:val="000080"/>
              </w:rPr>
              <w:t>/3</w:t>
            </w:r>
            <w:r w:rsidRPr="008F5EA8">
              <w:rPr>
                <w:color w:val="FFC000"/>
              </w:rPr>
              <w:sym w:font="Symbol" w:char="F0A8"/>
            </w:r>
          </w:p>
        </w:tc>
      </w:tr>
    </w:tbl>
    <w:p w14:paraId="5EBE8115" w14:textId="77777777" w:rsidR="008F5EA8" w:rsidRPr="00FC36C4" w:rsidRDefault="008F5EA8">
      <w:pPr>
        <w:rPr>
          <w:b/>
        </w:rPr>
      </w:pPr>
    </w:p>
    <w:p w14:paraId="4D6AE6A8" w14:textId="77777777" w:rsidR="008F5EA8" w:rsidRDefault="008F5EA8">
      <w:pPr>
        <w:rPr>
          <w:b/>
        </w:rPr>
      </w:pPr>
    </w:p>
    <w:p w14:paraId="191FA7AE" w14:textId="77777777" w:rsidR="00FE53EB" w:rsidRPr="00981619" w:rsidRDefault="00FE53EB">
      <w:r w:rsidRPr="00981619">
        <w:t>Naturel Forcing</w:t>
      </w:r>
    </w:p>
    <w:p w14:paraId="6E708038" w14:textId="77777777" w:rsidR="008F5EA8" w:rsidRDefault="008F5EA8">
      <w:pPr>
        <w:rPr>
          <w:b/>
        </w:rPr>
      </w:pPr>
    </w:p>
    <w:p w14:paraId="6CF3E585" w14:textId="77777777" w:rsidR="00C71452" w:rsidRDefault="00C71452" w:rsidP="00C71452"/>
    <w:tbl>
      <w:tblPr>
        <w:tblpPr w:leftFromText="141" w:rightFromText="141" w:horzAnchor="margin" w:tblpY="-21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71452" w14:paraId="1BC504D8" w14:textId="77777777" w:rsidTr="00EF614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3B8FED9" w14:textId="77777777" w:rsidR="00C71452" w:rsidRPr="00153252" w:rsidRDefault="00C71452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B15BB73" w14:textId="77777777" w:rsidR="00C71452" w:rsidRPr="00153252" w:rsidRDefault="00C71452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71452" w14:paraId="0CC0B34C" w14:textId="77777777" w:rsidTr="00EF6148">
        <w:tc>
          <w:tcPr>
            <w:tcW w:w="1101" w:type="dxa"/>
            <w:shd w:val="solid" w:color="C0C0C0" w:fill="FFFFFF"/>
          </w:tcPr>
          <w:p w14:paraId="705792AE" w14:textId="77777777" w:rsidR="00C71452" w:rsidRPr="00242278" w:rsidRDefault="00C71452" w:rsidP="00EF6148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242278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AA31099" w14:textId="77777777" w:rsidR="00C71452" w:rsidRPr="00242278" w:rsidRDefault="00C71452" w:rsidP="00EF6148">
            <w:r>
              <w:rPr>
                <w:color w:val="000080"/>
              </w:rPr>
              <w:t>1</w:t>
            </w:r>
            <w:r w:rsidR="00242278">
              <w:rPr>
                <w:color w:val="FFC000"/>
                <w:sz w:val="28"/>
              </w:rPr>
              <w:sym w:font="Symbol" w:char="F0A8"/>
            </w:r>
          </w:p>
        </w:tc>
      </w:tr>
      <w:tr w:rsidR="00C71452" w14:paraId="35251C24" w14:textId="77777777" w:rsidTr="00EF6148">
        <w:tc>
          <w:tcPr>
            <w:tcW w:w="1101" w:type="dxa"/>
            <w:shd w:val="solid" w:color="C0C0C0" w:fill="FFFFFF"/>
          </w:tcPr>
          <w:p w14:paraId="57AB2BCC" w14:textId="77777777" w:rsidR="00C71452" w:rsidRPr="00242278" w:rsidRDefault="00C71452" w:rsidP="00EF614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 w:rsidR="00242278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CBC0BFF" w14:textId="77777777" w:rsidR="00C71452" w:rsidRPr="00153252" w:rsidRDefault="00C71452" w:rsidP="00EF6148">
            <w:pPr>
              <w:rPr>
                <w:color w:val="000080"/>
              </w:rPr>
            </w:pPr>
          </w:p>
        </w:tc>
      </w:tr>
    </w:tbl>
    <w:p w14:paraId="6BB55722" w14:textId="77777777" w:rsidR="00242278" w:rsidRDefault="00C71452">
      <w:pPr>
        <w:rPr>
          <w:b/>
        </w:rPr>
      </w:pPr>
      <w:r w:rsidRPr="008F0E19">
        <w:rPr>
          <w:b/>
        </w:rPr>
        <w:t>Forcing de manche</w:t>
      </w:r>
      <w:r w:rsidR="00480DCC" w:rsidRPr="008F0E19">
        <w:rPr>
          <w:b/>
        </w:rPr>
        <w:t xml:space="preserve"> avec 5</w:t>
      </w:r>
      <w:r w:rsidR="00242278">
        <w:rPr>
          <w:b/>
          <w:color w:val="008000"/>
          <w:sz w:val="28"/>
        </w:rPr>
        <w:sym w:font="Symbol" w:char="F0A7"/>
      </w:r>
      <w:r w:rsidR="00480DCC" w:rsidRPr="008F0E19">
        <w:rPr>
          <w:b/>
        </w:rPr>
        <w:t xml:space="preserve"> et 4</w:t>
      </w:r>
      <w:r w:rsidR="00242278">
        <w:rPr>
          <w:b/>
          <w:color w:val="FFC000"/>
          <w:sz w:val="28"/>
        </w:rPr>
        <w:sym w:font="Symbol" w:char="F0A8"/>
      </w:r>
      <w:r w:rsidRPr="008F0E19">
        <w:rPr>
          <w:b/>
        </w:rPr>
        <w:t xml:space="preserve">. </w:t>
      </w:r>
    </w:p>
    <w:p w14:paraId="26DCAD30" w14:textId="77777777" w:rsidR="00EF6148" w:rsidRDefault="00EF6148">
      <w:pPr>
        <w:rPr>
          <w:b/>
        </w:rPr>
      </w:pPr>
    </w:p>
    <w:p w14:paraId="7AECCB66" w14:textId="77777777" w:rsidR="00EF6148" w:rsidRDefault="00EF6148">
      <w:pPr>
        <w:rPr>
          <w:b/>
        </w:rPr>
      </w:pPr>
    </w:p>
    <w:p w14:paraId="6943F466" w14:textId="77777777" w:rsidR="00242278" w:rsidRDefault="00C71452">
      <w:pPr>
        <w:rPr>
          <w:i/>
        </w:rPr>
      </w:pPr>
      <w:r w:rsidRPr="00242278">
        <w:rPr>
          <w:i/>
        </w:rPr>
        <w:t>Par inférence 1</w:t>
      </w:r>
      <w:r w:rsidR="00242278" w:rsidRPr="00242278">
        <w:rPr>
          <w:i/>
          <w:color w:val="008000"/>
          <w:sz w:val="28"/>
        </w:rPr>
        <w:sym w:font="Symbol" w:char="F0A7"/>
      </w:r>
      <w:r w:rsidRPr="00242278">
        <w:rPr>
          <w:i/>
        </w:rPr>
        <w:t>-1</w:t>
      </w:r>
      <w:r w:rsidR="00242278" w:rsidRPr="00242278">
        <w:rPr>
          <w:i/>
          <w:color w:val="FFC000"/>
          <w:sz w:val="28"/>
        </w:rPr>
        <w:sym w:font="Symbol" w:char="F0A8"/>
      </w:r>
      <w:r w:rsidRPr="00242278">
        <w:rPr>
          <w:i/>
        </w:rPr>
        <w:t>-2</w:t>
      </w:r>
      <w:r w:rsidR="00242278" w:rsidRPr="00242278">
        <w:rPr>
          <w:i/>
          <w:color w:val="FFC000"/>
          <w:sz w:val="28"/>
        </w:rPr>
        <w:sym w:font="Symbol" w:char="F0A8"/>
      </w:r>
      <w:r w:rsidRPr="00242278">
        <w:rPr>
          <w:i/>
        </w:rPr>
        <w:t xml:space="preserve"> couvre des mains avec 5</w:t>
      </w:r>
      <w:r w:rsidR="00242278" w:rsidRPr="00242278">
        <w:rPr>
          <w:i/>
          <w:color w:val="008000"/>
          <w:sz w:val="28"/>
        </w:rPr>
        <w:sym w:font="Symbol" w:char="F0A7"/>
      </w:r>
      <w:r w:rsidRPr="00242278">
        <w:rPr>
          <w:i/>
        </w:rPr>
        <w:t xml:space="preserve"> et 4</w:t>
      </w:r>
      <w:r w:rsidR="00242278" w:rsidRPr="00242278">
        <w:rPr>
          <w:i/>
          <w:color w:val="FFC000"/>
          <w:sz w:val="28"/>
        </w:rPr>
        <w:sym w:font="Symbol" w:char="F0A8"/>
      </w:r>
      <w:r w:rsidRPr="00242278">
        <w:rPr>
          <w:i/>
        </w:rPr>
        <w:t xml:space="preserve"> pouvant aller jusqu’à 17H</w:t>
      </w:r>
      <w:r w:rsidR="00480DCC" w:rsidRPr="00242278">
        <w:rPr>
          <w:i/>
        </w:rPr>
        <w:t xml:space="preserve">. </w:t>
      </w:r>
    </w:p>
    <w:p w14:paraId="6F03E011" w14:textId="77777777" w:rsidR="00FE53EB" w:rsidRDefault="00480DCC">
      <w:pPr>
        <w:rPr>
          <w:i/>
        </w:rPr>
      </w:pPr>
      <w:r w:rsidRPr="00242278">
        <w:rPr>
          <w:i/>
        </w:rPr>
        <w:t xml:space="preserve">Le partenaire répète donc ses </w:t>
      </w:r>
      <w:r w:rsidR="00242278">
        <w:rPr>
          <w:i/>
          <w:color w:val="FFC000"/>
          <w:sz w:val="28"/>
        </w:rPr>
        <w:sym w:font="Symbol" w:char="F0A8"/>
      </w:r>
      <w:r w:rsidRPr="00242278">
        <w:rPr>
          <w:i/>
        </w:rPr>
        <w:t xml:space="preserve"> en zone de manche en face de 16-17H</w:t>
      </w:r>
    </w:p>
    <w:tbl>
      <w:tblPr>
        <w:tblpPr w:leftFromText="141" w:rightFromText="141" w:vertAnchor="text" w:horzAnchor="margin" w:tblpY="16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757E2" w14:paraId="739109F1" w14:textId="77777777" w:rsidTr="006757E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2B7E56A" w14:textId="77777777"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3E8C316" w14:textId="77777777"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757E2" w14:paraId="3CB363AE" w14:textId="77777777" w:rsidTr="006757E2">
        <w:tc>
          <w:tcPr>
            <w:tcW w:w="1101" w:type="dxa"/>
            <w:shd w:val="solid" w:color="C0C0C0" w:fill="FFFFFF"/>
          </w:tcPr>
          <w:p w14:paraId="1E37696D" w14:textId="77777777" w:rsidR="006757E2" w:rsidRPr="00242278" w:rsidRDefault="006757E2" w:rsidP="006757E2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4ED42C46" w14:textId="77777777" w:rsidR="006757E2" w:rsidRPr="00153252" w:rsidRDefault="006757E2" w:rsidP="006757E2">
            <w:pPr>
              <w:rPr>
                <w:color w:val="000080"/>
              </w:rPr>
            </w:pPr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/1SA</w:t>
            </w:r>
          </w:p>
        </w:tc>
      </w:tr>
      <w:tr w:rsidR="006757E2" w14:paraId="4EE3605A" w14:textId="77777777" w:rsidTr="006757E2">
        <w:tc>
          <w:tcPr>
            <w:tcW w:w="1101" w:type="dxa"/>
            <w:shd w:val="solid" w:color="C0C0C0" w:fill="FFFFFF"/>
          </w:tcPr>
          <w:p w14:paraId="4903D36A" w14:textId="77777777" w:rsidR="006757E2" w:rsidRPr="00242278" w:rsidRDefault="006757E2" w:rsidP="006757E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2D2751B" w14:textId="77777777" w:rsidR="006757E2" w:rsidRPr="00153252" w:rsidRDefault="006757E2" w:rsidP="006757E2">
            <w:pPr>
              <w:rPr>
                <w:color w:val="000080"/>
              </w:rPr>
            </w:pPr>
          </w:p>
        </w:tc>
      </w:tr>
    </w:tbl>
    <w:p w14:paraId="03F44AD8" w14:textId="77777777" w:rsidR="00242278" w:rsidRPr="00242278" w:rsidRDefault="00242278">
      <w:pPr>
        <w:rPr>
          <w:i/>
        </w:rPr>
      </w:pPr>
    </w:p>
    <w:p w14:paraId="4DE7F465" w14:textId="77777777" w:rsidR="006757E2" w:rsidRDefault="006757E2"/>
    <w:p w14:paraId="56979BCF" w14:textId="77777777" w:rsidR="00FE53EB" w:rsidRDefault="00C71452">
      <w:pPr>
        <w:rPr>
          <w:b/>
        </w:rPr>
      </w:pPr>
      <w:proofErr w:type="spellStart"/>
      <w:r w:rsidRPr="008F0E19">
        <w:rPr>
          <w:b/>
        </w:rPr>
        <w:t>Splinter</w:t>
      </w:r>
      <w:proofErr w:type="spellEnd"/>
      <w:r w:rsidR="00242278">
        <w:rPr>
          <w:b/>
        </w:rPr>
        <w:t xml:space="preserve"> ; </w:t>
      </w:r>
      <w:r w:rsidR="00242278" w:rsidRPr="008F0E19">
        <w:rPr>
          <w:b/>
        </w:rPr>
        <w:t>zone</w:t>
      </w:r>
      <w:r w:rsidRPr="008F0E19">
        <w:rPr>
          <w:b/>
        </w:rPr>
        <w:t xml:space="preserve"> du 2 fort en mineur</w:t>
      </w:r>
      <w:r w:rsidR="00242278">
        <w:rPr>
          <w:b/>
        </w:rPr>
        <w:t xml:space="preserve"> </w:t>
      </w:r>
      <w:r w:rsidRPr="008F0E19">
        <w:rPr>
          <w:b/>
        </w:rPr>
        <w:t>18 et +</w:t>
      </w:r>
      <w:r w:rsidR="00242278">
        <w:rPr>
          <w:b/>
        </w:rPr>
        <w:t xml:space="preserve"> ; </w:t>
      </w:r>
      <w:r w:rsidR="00FE53EB" w:rsidRPr="008F0E19">
        <w:rPr>
          <w:b/>
        </w:rPr>
        <w:t>6331</w:t>
      </w:r>
      <w:r w:rsidRPr="008F0E19">
        <w:rPr>
          <w:b/>
        </w:rPr>
        <w:t xml:space="preserve"> ou 7321 </w:t>
      </w:r>
    </w:p>
    <w:p w14:paraId="11413B3B" w14:textId="77777777" w:rsidR="00242278" w:rsidRDefault="00242278">
      <w:pPr>
        <w:rPr>
          <w:b/>
        </w:rPr>
      </w:pPr>
    </w:p>
    <w:p w14:paraId="0E89F08C" w14:textId="77777777" w:rsidR="00242278" w:rsidRPr="008F0E19" w:rsidRDefault="00242278">
      <w:pPr>
        <w:rPr>
          <w:b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757E2" w14:paraId="34E4FBCE" w14:textId="77777777" w:rsidTr="006757E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CDDE17B" w14:textId="77777777"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720157B" w14:textId="77777777"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757E2" w14:paraId="1B44ECB2" w14:textId="77777777" w:rsidTr="006757E2">
        <w:tc>
          <w:tcPr>
            <w:tcW w:w="1101" w:type="dxa"/>
            <w:shd w:val="solid" w:color="C0C0C0" w:fill="FFFFFF"/>
          </w:tcPr>
          <w:p w14:paraId="4F9CEBCC" w14:textId="77777777" w:rsidR="006757E2" w:rsidRPr="00242278" w:rsidRDefault="006757E2" w:rsidP="006757E2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520EC268" w14:textId="77777777" w:rsidR="006757E2" w:rsidRPr="00153252" w:rsidRDefault="006757E2" w:rsidP="006757E2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6757E2" w14:paraId="3E4FDC05" w14:textId="77777777" w:rsidTr="006757E2">
        <w:tc>
          <w:tcPr>
            <w:tcW w:w="1101" w:type="dxa"/>
            <w:shd w:val="solid" w:color="C0C0C0" w:fill="FFFFFF"/>
          </w:tcPr>
          <w:p w14:paraId="3E392522" w14:textId="77777777" w:rsidR="006757E2" w:rsidRPr="00242278" w:rsidRDefault="006757E2" w:rsidP="006757E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152533B" w14:textId="77777777" w:rsidR="006757E2" w:rsidRPr="00153252" w:rsidRDefault="006757E2" w:rsidP="006757E2">
            <w:pPr>
              <w:rPr>
                <w:color w:val="000080"/>
              </w:rPr>
            </w:pPr>
          </w:p>
        </w:tc>
      </w:tr>
    </w:tbl>
    <w:p w14:paraId="18B880A3" w14:textId="77777777" w:rsidR="00480DCC" w:rsidRDefault="00480DCC">
      <w:pPr>
        <w:rPr>
          <w:b/>
        </w:rPr>
      </w:pPr>
    </w:p>
    <w:p w14:paraId="792BB85D" w14:textId="77777777" w:rsidR="008F594A" w:rsidRDefault="008F594A">
      <w:pPr>
        <w:rPr>
          <w:b/>
        </w:rPr>
      </w:pPr>
      <w:proofErr w:type="spellStart"/>
      <w:r w:rsidRPr="008F0E19">
        <w:rPr>
          <w:b/>
        </w:rPr>
        <w:t>Splinter</w:t>
      </w:r>
      <w:proofErr w:type="spellEnd"/>
      <w:r w:rsidR="00242278">
        <w:rPr>
          <w:b/>
        </w:rPr>
        <w:t xml:space="preserve"> ; </w:t>
      </w:r>
      <w:r w:rsidRPr="008F0E19">
        <w:rPr>
          <w:b/>
        </w:rPr>
        <w:t>zone du 2 fort en mineur</w:t>
      </w:r>
      <w:r w:rsidR="00242278">
        <w:rPr>
          <w:b/>
        </w:rPr>
        <w:t xml:space="preserve"> </w:t>
      </w:r>
      <w:r w:rsidRPr="008F0E19">
        <w:rPr>
          <w:b/>
        </w:rPr>
        <w:t>18 et +</w:t>
      </w:r>
      <w:r w:rsidR="00242278">
        <w:rPr>
          <w:b/>
        </w:rPr>
        <w:t> ;</w:t>
      </w:r>
      <w:r w:rsidRPr="008F0E19">
        <w:rPr>
          <w:b/>
        </w:rPr>
        <w:t xml:space="preserve"> 6331 ou 7321 </w:t>
      </w:r>
    </w:p>
    <w:p w14:paraId="1D4CCF1C" w14:textId="77777777" w:rsidR="00242278" w:rsidRDefault="00242278">
      <w:pPr>
        <w:rPr>
          <w:b/>
        </w:rPr>
      </w:pPr>
    </w:p>
    <w:p w14:paraId="26B21A73" w14:textId="77777777" w:rsidR="00242278" w:rsidRPr="008F0E19" w:rsidRDefault="00242278">
      <w:pPr>
        <w:rPr>
          <w:b/>
        </w:rPr>
      </w:pPr>
    </w:p>
    <w:tbl>
      <w:tblPr>
        <w:tblpPr w:leftFromText="141" w:rightFromText="141" w:vertAnchor="text" w:horzAnchor="margin" w:tblpY="-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757E2" w14:paraId="22E2EBB6" w14:textId="77777777" w:rsidTr="00AD6A6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9AD66E0" w14:textId="77777777" w:rsidR="006757E2" w:rsidRPr="00153252" w:rsidRDefault="006757E2" w:rsidP="00AD6A6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C506296" w14:textId="77777777" w:rsidR="006757E2" w:rsidRPr="00153252" w:rsidRDefault="006757E2" w:rsidP="00AD6A6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757E2" w14:paraId="476E5450" w14:textId="77777777" w:rsidTr="00AD6A64">
        <w:tc>
          <w:tcPr>
            <w:tcW w:w="1101" w:type="dxa"/>
            <w:shd w:val="solid" w:color="C0C0C0" w:fill="FFFFFF"/>
          </w:tcPr>
          <w:p w14:paraId="76796913" w14:textId="77777777" w:rsidR="006757E2" w:rsidRPr="00AD6A64" w:rsidRDefault="006757E2" w:rsidP="00AD6A64">
            <w:pPr>
              <w:rPr>
                <w:b/>
                <w:bCs/>
              </w:rPr>
            </w:pPr>
            <w:r w:rsidRPr="00AD6A64">
              <w:rPr>
                <w:b/>
                <w:bCs/>
                <w:color w:val="000000"/>
              </w:rPr>
              <w:t>1</w:t>
            </w:r>
            <w:r w:rsidRPr="00AD6A64">
              <w:rPr>
                <w:b/>
                <w:bCs/>
                <w:color w:val="008000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2AC0F471" w14:textId="77777777" w:rsidR="006757E2" w:rsidRPr="00AD6A64" w:rsidRDefault="006757E2" w:rsidP="00AD6A64">
            <w:r w:rsidRPr="00AD6A64">
              <w:rPr>
                <w:color w:val="000080"/>
              </w:rPr>
              <w:t>1</w:t>
            </w:r>
            <w:r w:rsidRPr="00AD6A64">
              <w:rPr>
                <w:color w:val="FFC000"/>
              </w:rPr>
              <w:sym w:font="Symbol" w:char="F0A8"/>
            </w:r>
          </w:p>
        </w:tc>
      </w:tr>
      <w:tr w:rsidR="006757E2" w14:paraId="368CB99F" w14:textId="77777777" w:rsidTr="00AD6A64">
        <w:tc>
          <w:tcPr>
            <w:tcW w:w="1101" w:type="dxa"/>
            <w:shd w:val="solid" w:color="C0C0C0" w:fill="FFFFFF"/>
          </w:tcPr>
          <w:p w14:paraId="6EA562EB" w14:textId="77777777" w:rsidR="006757E2" w:rsidRPr="00AD6A64" w:rsidRDefault="006757E2" w:rsidP="00AD6A64">
            <w:pPr>
              <w:rPr>
                <w:b/>
                <w:bCs/>
                <w:color w:val="000000"/>
              </w:rPr>
            </w:pPr>
            <w:r w:rsidRPr="00AD6A64"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14:paraId="59D0B3C0" w14:textId="77777777" w:rsidR="006757E2" w:rsidRPr="00AD6A64" w:rsidRDefault="006757E2" w:rsidP="00AD6A64">
            <w:pPr>
              <w:rPr>
                <w:color w:val="000080"/>
              </w:rPr>
            </w:pPr>
          </w:p>
        </w:tc>
      </w:tr>
    </w:tbl>
    <w:p w14:paraId="4FB9DFAE" w14:textId="77777777" w:rsidR="008F594A" w:rsidRDefault="008F594A">
      <w:pPr>
        <w:rPr>
          <w:b/>
        </w:rPr>
      </w:pPr>
    </w:p>
    <w:p w14:paraId="28C6E4AA" w14:textId="77777777" w:rsidR="00AD6A64" w:rsidRDefault="00C71452" w:rsidP="00AD6A64">
      <w:pPr>
        <w:rPr>
          <w:b/>
          <w:color w:val="FFC000"/>
          <w:sz w:val="28"/>
        </w:rPr>
      </w:pPr>
      <w:r w:rsidRPr="008F0E19">
        <w:rPr>
          <w:b/>
        </w:rPr>
        <w:t>Zone du 2 fort en mineur</w:t>
      </w:r>
      <w:r w:rsidR="00242278">
        <w:rPr>
          <w:b/>
        </w:rPr>
        <w:t xml:space="preserve"> ; </w:t>
      </w:r>
      <w:r w:rsidR="00242278" w:rsidRPr="008F0E19">
        <w:rPr>
          <w:b/>
        </w:rPr>
        <w:t>avec</w:t>
      </w:r>
      <w:r w:rsidRPr="008F0E19">
        <w:rPr>
          <w:b/>
        </w:rPr>
        <w:t xml:space="preserve"> 6322 ou 7222 ou singleton </w:t>
      </w:r>
      <w:r w:rsidR="00242278">
        <w:rPr>
          <w:b/>
          <w:color w:val="FFC000"/>
          <w:sz w:val="28"/>
        </w:rPr>
        <w:sym w:font="Symbol" w:char="F0A8"/>
      </w:r>
    </w:p>
    <w:p w14:paraId="713F080D" w14:textId="77777777" w:rsidR="00AD6A64" w:rsidRDefault="00AD6A64" w:rsidP="00AD6A64">
      <w:pPr>
        <w:rPr>
          <w:b/>
          <w:color w:val="FFC000"/>
          <w:sz w:val="28"/>
        </w:rPr>
      </w:pPr>
    </w:p>
    <w:p w14:paraId="1A24C0B4" w14:textId="77777777" w:rsidR="00242278" w:rsidRPr="00AD6A64" w:rsidRDefault="00242278" w:rsidP="00AD6A64">
      <w:pPr>
        <w:ind w:firstLine="708"/>
        <w:rPr>
          <w:rFonts w:ascii="Arial" w:hAnsi="Arial" w:cs="Arial"/>
          <w:b/>
          <w:i/>
          <w:sz w:val="28"/>
          <w:szCs w:val="28"/>
        </w:rPr>
      </w:pPr>
      <w:r w:rsidRPr="00AD6A64">
        <w:rPr>
          <w:rFonts w:ascii="Arial" w:hAnsi="Arial" w:cs="Arial"/>
          <w:b/>
          <w:i/>
          <w:sz w:val="28"/>
          <w:szCs w:val="28"/>
          <w:u w:val="single"/>
        </w:rPr>
        <w:t>Bicolores chers</w:t>
      </w:r>
    </w:p>
    <w:tbl>
      <w:tblPr>
        <w:tblpPr w:leftFromText="141" w:rightFromText="141" w:vertAnchor="text" w:horzAnchor="margin" w:tblpY="11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3C2202" w14:paraId="1D366D27" w14:textId="77777777" w:rsidTr="003C2202">
        <w:trPr>
          <w:trHeight w:val="69"/>
        </w:trPr>
        <w:tc>
          <w:tcPr>
            <w:tcW w:w="935" w:type="dxa"/>
            <w:tcBorders>
              <w:bottom w:val="single" w:sz="6" w:space="0" w:color="000000"/>
            </w:tcBorders>
            <w:shd w:val="solid" w:color="000080" w:fill="FFFFFF"/>
          </w:tcPr>
          <w:p w14:paraId="0F01751D" w14:textId="77777777" w:rsidR="003C2202" w:rsidRPr="00153252" w:rsidRDefault="003C2202" w:rsidP="003C220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  <w:shd w:val="solid" w:color="000080" w:fill="FFFFFF"/>
          </w:tcPr>
          <w:p w14:paraId="45F68418" w14:textId="77777777" w:rsidR="003C2202" w:rsidRPr="00153252" w:rsidRDefault="003C2202" w:rsidP="003C220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C2202" w14:paraId="4675863D" w14:textId="77777777" w:rsidTr="003C2202">
        <w:trPr>
          <w:trHeight w:val="69"/>
        </w:trPr>
        <w:tc>
          <w:tcPr>
            <w:tcW w:w="935" w:type="dxa"/>
            <w:shd w:val="solid" w:color="C0C0C0" w:fill="FFFFFF"/>
          </w:tcPr>
          <w:p w14:paraId="4C06423D" w14:textId="77777777" w:rsidR="003C2202" w:rsidRPr="003C2202" w:rsidRDefault="003C2202" w:rsidP="003C2202">
            <w:pPr>
              <w:rPr>
                <w:b/>
                <w:bCs/>
              </w:rPr>
            </w:pPr>
            <w:r w:rsidRPr="003C2202">
              <w:rPr>
                <w:b/>
                <w:bCs/>
                <w:color w:val="000000"/>
              </w:rPr>
              <w:t>1</w:t>
            </w:r>
            <w:r w:rsidRPr="003C2202">
              <w:rPr>
                <w:b/>
                <w:bCs/>
                <w:color w:val="008000"/>
              </w:rPr>
              <w:sym w:font="Symbol" w:char="F0A7"/>
            </w:r>
          </w:p>
        </w:tc>
        <w:tc>
          <w:tcPr>
            <w:tcW w:w="1147" w:type="dxa"/>
            <w:shd w:val="solid" w:color="C0C0C0" w:fill="FFFFFF"/>
          </w:tcPr>
          <w:p w14:paraId="27280C88" w14:textId="77777777" w:rsidR="003C2202" w:rsidRPr="003C2202" w:rsidRDefault="003C2202" w:rsidP="003C2202">
            <w:r w:rsidRPr="003C2202">
              <w:rPr>
                <w:color w:val="000080"/>
              </w:rPr>
              <w:t>1</w:t>
            </w:r>
            <w:r w:rsidRPr="003C2202">
              <w:rPr>
                <w:color w:val="FF0000"/>
              </w:rPr>
              <w:sym w:font="Symbol" w:char="F0A9"/>
            </w:r>
          </w:p>
        </w:tc>
      </w:tr>
      <w:tr w:rsidR="003C2202" w14:paraId="04F02960" w14:textId="77777777" w:rsidTr="003C2202">
        <w:trPr>
          <w:trHeight w:val="291"/>
        </w:trPr>
        <w:tc>
          <w:tcPr>
            <w:tcW w:w="935" w:type="dxa"/>
            <w:shd w:val="solid" w:color="C0C0C0" w:fill="FFFFFF"/>
          </w:tcPr>
          <w:p w14:paraId="25AB9AEB" w14:textId="77777777" w:rsidR="003C2202" w:rsidRDefault="003C2202" w:rsidP="003C2202">
            <w:pPr>
              <w:rPr>
                <w:b/>
                <w:bCs/>
                <w:color w:val="FFC000"/>
              </w:rPr>
            </w:pPr>
            <w:r w:rsidRPr="003C2202">
              <w:rPr>
                <w:b/>
                <w:bCs/>
                <w:color w:val="000000"/>
              </w:rPr>
              <w:t>2</w:t>
            </w:r>
            <w:r w:rsidRPr="003C2202">
              <w:rPr>
                <w:b/>
                <w:bCs/>
                <w:color w:val="FFC000"/>
              </w:rPr>
              <w:sym w:font="Symbol" w:char="F0A8"/>
            </w:r>
          </w:p>
          <w:p w14:paraId="4362EB29" w14:textId="77777777" w:rsidR="003C2202" w:rsidRPr="003C2202" w:rsidRDefault="003C2202" w:rsidP="003C2202">
            <w:pPr>
              <w:rPr>
                <w:b/>
                <w:bCs/>
              </w:rPr>
            </w:pPr>
            <w:r w:rsidRPr="003C2202">
              <w:rPr>
                <w:b/>
                <w:bCs/>
              </w:rPr>
              <w:t>?</w:t>
            </w:r>
          </w:p>
        </w:tc>
        <w:tc>
          <w:tcPr>
            <w:tcW w:w="1147" w:type="dxa"/>
            <w:shd w:val="solid" w:color="C0C0C0" w:fill="FFFFFF"/>
          </w:tcPr>
          <w:p w14:paraId="44E449CD" w14:textId="77777777" w:rsidR="003C2202" w:rsidRPr="003C2202" w:rsidRDefault="003C2202" w:rsidP="003C2202">
            <w:pPr>
              <w:rPr>
                <w:color w:val="000080"/>
              </w:rPr>
            </w:pPr>
            <w:r>
              <w:rPr>
                <w:color w:val="000080"/>
              </w:rPr>
              <w:t xml:space="preserve"> ?</w:t>
            </w:r>
          </w:p>
        </w:tc>
      </w:tr>
    </w:tbl>
    <w:p w14:paraId="0C6FEA92" w14:textId="77777777" w:rsidR="009624E1" w:rsidRDefault="009624E1">
      <w:pPr>
        <w:rPr>
          <w:b/>
        </w:rPr>
      </w:pPr>
    </w:p>
    <w:p w14:paraId="3C869A56" w14:textId="77777777" w:rsidR="00C366E3" w:rsidRDefault="00C366E3" w:rsidP="00C71452">
      <w:pPr>
        <w:rPr>
          <w:b/>
        </w:rPr>
      </w:pPr>
    </w:p>
    <w:p w14:paraId="12DBB108" w14:textId="77777777" w:rsidR="00C366E3" w:rsidRDefault="00C366E3" w:rsidP="00C71452">
      <w:pPr>
        <w:rPr>
          <w:b/>
        </w:rPr>
      </w:pPr>
    </w:p>
    <w:p w14:paraId="112346F1" w14:textId="77777777" w:rsidR="003C2202" w:rsidRPr="002034CC" w:rsidRDefault="00C71452" w:rsidP="00C71452">
      <w:pPr>
        <w:rPr>
          <w:b/>
        </w:rPr>
      </w:pPr>
      <w:r w:rsidRPr="008F0E19">
        <w:rPr>
          <w:b/>
        </w:rPr>
        <w:t xml:space="preserve">Soit </w:t>
      </w:r>
      <w:r w:rsidR="003C2202" w:rsidRPr="008F0E19">
        <w:rPr>
          <w:b/>
        </w:rPr>
        <w:t>naturel,</w:t>
      </w:r>
      <w:r w:rsidR="003C2202">
        <w:rPr>
          <w:b/>
        </w:rPr>
        <w:t xml:space="preserve"> </w:t>
      </w:r>
      <w:r w:rsidRPr="008F0E19">
        <w:rPr>
          <w:b/>
        </w:rPr>
        <w:t xml:space="preserve">soit 2 fort </w:t>
      </w:r>
      <w:r w:rsidR="002034CC">
        <w:rPr>
          <w:b/>
        </w:rPr>
        <w:t xml:space="preserve">à </w:t>
      </w:r>
      <w:r w:rsidR="002034CC">
        <w:rPr>
          <w:b/>
          <w:color w:val="008000"/>
          <w:sz w:val="28"/>
        </w:rPr>
        <w:sym w:font="Symbol" w:char="F0A7"/>
      </w:r>
    </w:p>
    <w:p w14:paraId="11654686" w14:textId="77777777" w:rsidR="00EF6148" w:rsidRDefault="00EF6148" w:rsidP="00C71452">
      <w:pPr>
        <w:rPr>
          <w:b/>
        </w:rPr>
      </w:pPr>
    </w:p>
    <w:p w14:paraId="754F3447" w14:textId="77777777" w:rsidR="003C2202" w:rsidRPr="008F0E19" w:rsidRDefault="00C71452" w:rsidP="00C71452">
      <w:pPr>
        <w:rPr>
          <w:b/>
        </w:rPr>
      </w:pPr>
      <w:r w:rsidRPr="008F0E19">
        <w:rPr>
          <w:b/>
        </w:rPr>
        <w:t>Les réponses sont :</w:t>
      </w:r>
    </w:p>
    <w:p w14:paraId="7A95916F" w14:textId="77777777" w:rsidR="0003755D" w:rsidRPr="0003755D" w:rsidRDefault="009168EB" w:rsidP="00FF5072">
      <w:pPr>
        <w:pStyle w:val="Pardeliste"/>
        <w:numPr>
          <w:ilvl w:val="0"/>
          <w:numId w:val="33"/>
        </w:numPr>
        <w:rPr>
          <w:b/>
        </w:rPr>
      </w:pPr>
      <w:r w:rsidRPr="008F0E19">
        <w:rPr>
          <w:b/>
        </w:rPr>
        <w:t>2</w:t>
      </w:r>
      <w:r w:rsidR="003C2202">
        <w:rPr>
          <w:b/>
          <w:color w:val="FF0000"/>
          <w:sz w:val="28"/>
        </w:rPr>
        <w:sym w:font="Symbol" w:char="F0A9"/>
      </w:r>
      <w:r w:rsidRPr="008F0E19">
        <w:rPr>
          <w:b/>
        </w:rPr>
        <w:t> : 5</w:t>
      </w:r>
      <w:r w:rsidR="003C2202">
        <w:rPr>
          <w:b/>
          <w:color w:val="FF0000"/>
          <w:sz w:val="28"/>
        </w:rPr>
        <w:sym w:font="Symbol" w:char="F0A9"/>
      </w:r>
      <w:r w:rsidRPr="008F0E19">
        <w:rPr>
          <w:b/>
        </w:rPr>
        <w:t xml:space="preserve"> pour</w:t>
      </w:r>
    </w:p>
    <w:p w14:paraId="56F94316" w14:textId="77777777" w:rsidR="008C7EFD" w:rsidRDefault="009168EB" w:rsidP="00FF5072">
      <w:pPr>
        <w:pStyle w:val="Pardeliste"/>
        <w:numPr>
          <w:ilvl w:val="1"/>
          <w:numId w:val="33"/>
        </w:numPr>
      </w:pPr>
      <w:r w:rsidRPr="008C7EFD">
        <w:rPr>
          <w:b/>
        </w:rPr>
        <w:t>2</w:t>
      </w:r>
      <w:r w:rsidR="003C2202">
        <w:rPr>
          <w:b/>
          <w:color w:val="0000FF"/>
          <w:sz w:val="28"/>
        </w:rPr>
        <w:sym w:font="Symbol" w:char="F0AA"/>
      </w:r>
      <w:r w:rsidRPr="008C7EFD">
        <w:rPr>
          <w:b/>
        </w:rPr>
        <w:t xml:space="preserve"> : </w:t>
      </w:r>
      <w:r w:rsidRPr="003C2202">
        <w:t xml:space="preserve">2 fort à </w:t>
      </w:r>
      <w:r w:rsidR="003C2202">
        <w:rPr>
          <w:color w:val="008000"/>
          <w:sz w:val="32"/>
        </w:rPr>
        <w:sym w:font="Symbol" w:char="F0A7"/>
      </w:r>
      <w:r w:rsidRPr="003C2202">
        <w:t xml:space="preserve"> avec arrêt </w:t>
      </w:r>
      <w:r w:rsidR="003C2202">
        <w:rPr>
          <w:color w:val="0000FF"/>
          <w:sz w:val="32"/>
        </w:rPr>
        <w:sym w:font="Symbol" w:char="F0AA"/>
      </w:r>
      <w:r w:rsidR="00BF30E5" w:rsidRPr="003C2202">
        <w:t xml:space="preserve"> sans arrêt </w:t>
      </w:r>
      <w:r w:rsidR="003C2202">
        <w:rPr>
          <w:color w:val="FFC000"/>
          <w:sz w:val="32"/>
        </w:rPr>
        <w:sym w:font="Symbol" w:char="F0A8"/>
      </w:r>
      <w:r w:rsidR="00DC160F" w:rsidRPr="003C2202">
        <w:t xml:space="preserve"> et sans fit </w:t>
      </w:r>
      <w:r w:rsidR="003C2202">
        <w:rPr>
          <w:color w:val="FF0000"/>
          <w:sz w:val="32"/>
        </w:rPr>
        <w:sym w:font="Symbol" w:char="F0A9"/>
      </w:r>
      <w:r w:rsidR="003C2202" w:rsidRPr="003C2202">
        <w:t xml:space="preserve">, </w:t>
      </w:r>
      <w:r w:rsidR="00DC160F" w:rsidRPr="003C2202">
        <w:t xml:space="preserve"> </w:t>
      </w:r>
    </w:p>
    <w:p w14:paraId="338F9542" w14:textId="77777777" w:rsidR="009168EB" w:rsidRPr="003C2202" w:rsidRDefault="009168EB" w:rsidP="00FF5072">
      <w:pPr>
        <w:pStyle w:val="Pardeliste"/>
        <w:numPr>
          <w:ilvl w:val="1"/>
          <w:numId w:val="33"/>
        </w:numPr>
      </w:pPr>
      <w:r w:rsidRPr="003C2202">
        <w:t>2SA/3</w:t>
      </w:r>
      <w:r w:rsidR="003C2202">
        <w:rPr>
          <w:color w:val="008000"/>
          <w:sz w:val="28"/>
        </w:rPr>
        <w:sym w:font="Symbol" w:char="F0A7"/>
      </w:r>
      <w:r w:rsidRPr="003C2202">
        <w:t> : non forcing avec 5</w:t>
      </w:r>
      <w:r w:rsidR="003C2202">
        <w:rPr>
          <w:color w:val="008000"/>
          <w:sz w:val="28"/>
        </w:rPr>
        <w:sym w:font="Symbol" w:char="F0A7"/>
      </w:r>
      <w:r w:rsidRPr="003C2202">
        <w:t xml:space="preserve"> et 4</w:t>
      </w:r>
      <w:r w:rsidR="003C2202">
        <w:rPr>
          <w:color w:val="FFC000"/>
          <w:sz w:val="28"/>
        </w:rPr>
        <w:sym w:font="Symbol" w:char="F0A8"/>
      </w:r>
      <w:r w:rsidRPr="003C2202">
        <w:t xml:space="preserve"> </w:t>
      </w:r>
      <w:r w:rsidR="00AD6A64">
        <w:t xml:space="preserve">sans fit </w:t>
      </w:r>
      <w:r w:rsidR="00AD6A64">
        <w:rPr>
          <w:color w:val="FF0000"/>
          <w:sz w:val="28"/>
        </w:rPr>
        <w:sym w:font="Symbol" w:char="F0A9"/>
      </w:r>
      <w:r w:rsidR="00AD6A64">
        <w:t xml:space="preserve"> </w:t>
      </w:r>
      <w:r w:rsidRPr="003C2202">
        <w:t>et rectif 3</w:t>
      </w:r>
      <w:r w:rsidR="003C2202">
        <w:rPr>
          <w:color w:val="008000"/>
          <w:sz w:val="28"/>
        </w:rPr>
        <w:sym w:font="Symbol" w:char="F0A7"/>
      </w:r>
      <w:r w:rsidRPr="003C2202">
        <w:t>/3</w:t>
      </w:r>
      <w:r w:rsidR="003C2202">
        <w:rPr>
          <w:color w:val="FFC000"/>
          <w:sz w:val="28"/>
        </w:rPr>
        <w:sym w:font="Symbol" w:char="F0A8"/>
      </w:r>
      <w:r w:rsidR="00AD6A64" w:rsidRPr="00AD6A64">
        <w:t>/3</w:t>
      </w:r>
      <w:r w:rsidR="00AD6A64">
        <w:rPr>
          <w:color w:val="FF0000"/>
          <w:sz w:val="32"/>
        </w:rPr>
        <w:sym w:font="Symbol" w:char="F0A9"/>
      </w:r>
      <w:r w:rsidRPr="003C2202">
        <w:t xml:space="preserve"> non forcing</w:t>
      </w:r>
    </w:p>
    <w:p w14:paraId="265DDEE4" w14:textId="77777777" w:rsidR="009168EB" w:rsidRPr="003C2202" w:rsidRDefault="009168EB" w:rsidP="00FF5072">
      <w:pPr>
        <w:pStyle w:val="Pardeliste"/>
        <w:numPr>
          <w:ilvl w:val="1"/>
          <w:numId w:val="33"/>
        </w:numPr>
      </w:pPr>
      <w:r w:rsidRPr="003C2202">
        <w:t>3</w:t>
      </w:r>
      <w:r w:rsidR="003C2202">
        <w:rPr>
          <w:color w:val="FFC000"/>
          <w:sz w:val="28"/>
        </w:rPr>
        <w:sym w:font="Symbol" w:char="F0A8"/>
      </w:r>
      <w:r w:rsidRPr="003C2202">
        <w:t xml:space="preserve"> : confirmation du 54 </w:t>
      </w:r>
      <w:r w:rsidRPr="00AD6A64">
        <w:t>forcing de manche</w:t>
      </w:r>
      <w:r w:rsidRPr="003C2202">
        <w:t xml:space="preserve"> </w:t>
      </w:r>
      <w:r w:rsidR="00BF30E5" w:rsidRPr="003C2202">
        <w:t xml:space="preserve">sans fit </w:t>
      </w:r>
      <w:r w:rsidR="003C2202">
        <w:rPr>
          <w:color w:val="FF0000"/>
          <w:sz w:val="28"/>
        </w:rPr>
        <w:sym w:font="Symbol" w:char="F0A9"/>
      </w:r>
    </w:p>
    <w:p w14:paraId="7A3CA977" w14:textId="77777777" w:rsidR="00BF30E5" w:rsidRPr="003C2202" w:rsidRDefault="00BF30E5" w:rsidP="00FF5072">
      <w:pPr>
        <w:pStyle w:val="Pardeliste"/>
        <w:numPr>
          <w:ilvl w:val="1"/>
          <w:numId w:val="33"/>
        </w:numPr>
      </w:pPr>
      <w:r w:rsidRPr="003C2202">
        <w:t>3</w:t>
      </w:r>
      <w:r w:rsidR="003C2202">
        <w:rPr>
          <w:color w:val="FF0000"/>
          <w:sz w:val="28"/>
        </w:rPr>
        <w:sym w:font="Symbol" w:char="F0A9"/>
      </w:r>
      <w:r w:rsidRPr="003C2202">
        <w:t> : Forcing de manche avec 3</w:t>
      </w:r>
      <w:r w:rsidR="003C2202">
        <w:rPr>
          <w:color w:val="FF0000"/>
          <w:sz w:val="28"/>
        </w:rPr>
        <w:sym w:font="Symbol" w:char="F0A9"/>
      </w:r>
      <w:r w:rsidRPr="003C2202">
        <w:t xml:space="preserve"> et 2 fort à </w:t>
      </w:r>
      <w:r w:rsidR="003C2202">
        <w:rPr>
          <w:color w:val="008000"/>
          <w:sz w:val="28"/>
        </w:rPr>
        <w:sym w:font="Symbol" w:char="F0A7"/>
      </w:r>
      <w:r w:rsidR="00993E6C">
        <w:rPr>
          <w:color w:val="008000"/>
          <w:sz w:val="28"/>
        </w:rPr>
        <w:t xml:space="preserve"> </w:t>
      </w:r>
    </w:p>
    <w:p w14:paraId="043E35DE" w14:textId="77777777" w:rsidR="00BF30E5" w:rsidRPr="003C2202" w:rsidRDefault="00BF30E5" w:rsidP="00FF5072">
      <w:pPr>
        <w:pStyle w:val="Pardeliste"/>
        <w:numPr>
          <w:ilvl w:val="1"/>
          <w:numId w:val="33"/>
        </w:numPr>
        <w:rPr>
          <w:color w:val="FF0000"/>
        </w:rPr>
      </w:pPr>
      <w:r w:rsidRPr="003C2202">
        <w:t>3</w:t>
      </w:r>
      <w:r w:rsidR="003C2202">
        <w:rPr>
          <w:color w:val="0000FF"/>
          <w:sz w:val="28"/>
        </w:rPr>
        <w:sym w:font="Symbol" w:char="F0AA"/>
      </w:r>
      <w:r w:rsidRPr="003C2202">
        <w:t xml:space="preserve"> : </w:t>
      </w:r>
      <w:r w:rsidR="00DC160F" w:rsidRPr="003C2202">
        <w:rPr>
          <w:u w:val="single"/>
        </w:rPr>
        <w:t xml:space="preserve">2 fort à </w:t>
      </w:r>
      <w:r w:rsidR="003C2202">
        <w:rPr>
          <w:color w:val="008000"/>
          <w:sz w:val="28"/>
          <w:u w:val="single"/>
        </w:rPr>
        <w:sym w:font="Symbol" w:char="F0A7"/>
      </w:r>
      <w:r w:rsidR="00DC160F" w:rsidRPr="003C2202">
        <w:rPr>
          <w:u w:val="single"/>
        </w:rPr>
        <w:t xml:space="preserve"> sans arrêt </w:t>
      </w:r>
      <w:r w:rsidR="003C2202">
        <w:rPr>
          <w:color w:val="0000FF"/>
          <w:sz w:val="28"/>
          <w:u w:val="single"/>
        </w:rPr>
        <w:sym w:font="Symbol" w:char="F0AA"/>
      </w:r>
      <w:r w:rsidR="00DC160F" w:rsidRPr="003C2202">
        <w:t xml:space="preserve"> sans fit </w:t>
      </w:r>
      <w:r w:rsidR="003C2202">
        <w:rPr>
          <w:color w:val="FF0000"/>
          <w:sz w:val="28"/>
        </w:rPr>
        <w:sym w:font="Symbol" w:char="F0A9"/>
      </w:r>
      <w:r w:rsidR="00DC160F" w:rsidRPr="003C2202">
        <w:t xml:space="preserve"> et avec arrêt </w:t>
      </w:r>
      <w:r w:rsidR="003C2202">
        <w:rPr>
          <w:color w:val="FFC000"/>
          <w:sz w:val="28"/>
        </w:rPr>
        <w:sym w:font="Symbol" w:char="F0A8"/>
      </w:r>
    </w:p>
    <w:p w14:paraId="61A52E08" w14:textId="77777777" w:rsidR="00BF30E5" w:rsidRPr="003C2202" w:rsidRDefault="00BF30E5" w:rsidP="00FF5072">
      <w:pPr>
        <w:pStyle w:val="Pardeliste"/>
        <w:numPr>
          <w:ilvl w:val="1"/>
          <w:numId w:val="33"/>
        </w:numPr>
      </w:pPr>
      <w:r w:rsidRPr="003C2202">
        <w:t xml:space="preserve">3SA : 2 fort à </w:t>
      </w:r>
      <w:r w:rsidR="003C2202">
        <w:rPr>
          <w:color w:val="008000"/>
          <w:sz w:val="28"/>
        </w:rPr>
        <w:sym w:font="Symbol" w:char="F0A7"/>
      </w:r>
      <w:r w:rsidRPr="003C2202">
        <w:t xml:space="preserve"> avec arrêt </w:t>
      </w:r>
      <w:r w:rsidR="003C2202">
        <w:rPr>
          <w:color w:val="FFC000"/>
          <w:sz w:val="28"/>
        </w:rPr>
        <w:sym w:font="Symbol" w:char="F0A8"/>
      </w:r>
      <w:r w:rsidRPr="003C2202">
        <w:t xml:space="preserve"> et arrêt </w:t>
      </w:r>
      <w:r w:rsidR="003C2202">
        <w:rPr>
          <w:color w:val="0000FF"/>
          <w:sz w:val="28"/>
        </w:rPr>
        <w:sym w:font="Symbol" w:char="F0AA"/>
      </w:r>
    </w:p>
    <w:p w14:paraId="18E3E571" w14:textId="77777777" w:rsidR="00DC160F" w:rsidRPr="0003755D" w:rsidRDefault="00DC160F" w:rsidP="00FF5072">
      <w:pPr>
        <w:pStyle w:val="Pardeliste"/>
        <w:numPr>
          <w:ilvl w:val="1"/>
          <w:numId w:val="33"/>
        </w:numPr>
        <w:rPr>
          <w:b/>
        </w:rPr>
      </w:pPr>
      <w:r w:rsidRPr="003C2202">
        <w:t>4</w:t>
      </w:r>
      <w:r w:rsidR="003C2202">
        <w:rPr>
          <w:color w:val="008000"/>
          <w:sz w:val="28"/>
        </w:rPr>
        <w:sym w:font="Symbol" w:char="F0A7"/>
      </w:r>
      <w:r w:rsidRPr="003C2202">
        <w:t>/4</w:t>
      </w:r>
      <w:r w:rsidR="003C2202">
        <w:rPr>
          <w:color w:val="FFC000"/>
          <w:sz w:val="28"/>
        </w:rPr>
        <w:sym w:font="Symbol" w:char="F0A8"/>
      </w:r>
      <w:r w:rsidRPr="003C2202">
        <w:t xml:space="preserve"> : </w:t>
      </w:r>
      <w:r w:rsidRPr="0003755D">
        <w:t xml:space="preserve">Main 5431 de zone forte </w:t>
      </w:r>
      <w:r w:rsidRPr="0003755D">
        <w:rPr>
          <w:b/>
        </w:rPr>
        <w:t>a</w:t>
      </w:r>
      <w:r w:rsidR="003C2202" w:rsidRPr="0003755D">
        <w:rPr>
          <w:b/>
        </w:rPr>
        <w:t xml:space="preserve">vec annonce d’une </w:t>
      </w:r>
      <w:r w:rsidR="0003755D" w:rsidRPr="0003755D">
        <w:rPr>
          <w:b/>
        </w:rPr>
        <w:t>concentration d’honneurs</w:t>
      </w:r>
      <w:r w:rsidR="0003755D">
        <w:rPr>
          <w:b/>
        </w:rPr>
        <w:t>.</w:t>
      </w:r>
    </w:p>
    <w:p w14:paraId="79E5CF2D" w14:textId="77777777" w:rsidR="00921C67" w:rsidRPr="003C2202" w:rsidRDefault="00B975A2" w:rsidP="00FF5072">
      <w:pPr>
        <w:pStyle w:val="Pardeliste"/>
        <w:numPr>
          <w:ilvl w:val="1"/>
          <w:numId w:val="33"/>
        </w:numPr>
      </w:pPr>
      <w:r w:rsidRPr="003C2202">
        <w:t>4</w:t>
      </w:r>
      <w:r w:rsidR="008C7EFD">
        <w:rPr>
          <w:color w:val="FF0000"/>
          <w:sz w:val="28"/>
        </w:rPr>
        <w:sym w:font="Symbol" w:char="F0A9"/>
      </w:r>
      <w:r w:rsidRPr="003C2202">
        <w:t> : 5431 de zone mini</w:t>
      </w:r>
    </w:p>
    <w:p w14:paraId="0049FB38" w14:textId="77777777" w:rsidR="00921C67" w:rsidRPr="00921C67" w:rsidRDefault="009168EB" w:rsidP="00FF5072">
      <w:pPr>
        <w:pStyle w:val="Pardeliste"/>
        <w:numPr>
          <w:ilvl w:val="0"/>
          <w:numId w:val="33"/>
        </w:numPr>
        <w:rPr>
          <w:b/>
        </w:rPr>
      </w:pPr>
      <w:r w:rsidRPr="003C2202">
        <w:t>2</w:t>
      </w:r>
      <w:r w:rsidR="0003755D">
        <w:rPr>
          <w:color w:val="0000FF"/>
          <w:sz w:val="28"/>
        </w:rPr>
        <w:sym w:font="Symbol" w:char="F0AA"/>
      </w:r>
      <w:r w:rsidR="00C71452" w:rsidRPr="003C2202">
        <w:t xml:space="preserve"> : </w:t>
      </w:r>
      <w:r w:rsidR="004F0F1C" w:rsidRPr="003C2202">
        <w:t xml:space="preserve">Relais </w:t>
      </w:r>
      <w:r w:rsidRPr="003C2202">
        <w:t>sans 5</w:t>
      </w:r>
      <w:r w:rsidR="0003755D">
        <w:rPr>
          <w:color w:val="FF0000"/>
          <w:sz w:val="28"/>
        </w:rPr>
        <w:sym w:font="Symbol" w:char="F0A9"/>
      </w:r>
      <w:r w:rsidRPr="003C2202">
        <w:t xml:space="preserve"> </w:t>
      </w:r>
      <w:r w:rsidRPr="0003755D">
        <w:rPr>
          <w:b/>
        </w:rPr>
        <w:t>avec au plus 8H</w:t>
      </w:r>
      <w:r w:rsidR="004F0F1C" w:rsidRPr="0003755D">
        <w:rPr>
          <w:b/>
        </w:rPr>
        <w:t xml:space="preserve"> pour </w:t>
      </w:r>
    </w:p>
    <w:p w14:paraId="31374F36" w14:textId="77777777" w:rsidR="00C71452" w:rsidRPr="003C2202" w:rsidRDefault="004F0F1C" w:rsidP="00FF5072">
      <w:pPr>
        <w:pStyle w:val="Pardeliste"/>
        <w:numPr>
          <w:ilvl w:val="1"/>
          <w:numId w:val="33"/>
        </w:numPr>
      </w:pPr>
      <w:r w:rsidRPr="003C2202">
        <w:t>2SA/3</w:t>
      </w:r>
      <w:r w:rsidR="0003755D">
        <w:rPr>
          <w:color w:val="008000"/>
          <w:sz w:val="28"/>
        </w:rPr>
        <w:sym w:font="Symbol" w:char="F0A7"/>
      </w:r>
      <w:r w:rsidRPr="003C2202">
        <w:t xml:space="preserve"> non forcing </w:t>
      </w:r>
      <w:r w:rsidR="009168EB" w:rsidRPr="003C2202">
        <w:t>avec 5</w:t>
      </w:r>
      <w:r w:rsidR="0003755D">
        <w:rPr>
          <w:color w:val="008000"/>
          <w:sz w:val="28"/>
        </w:rPr>
        <w:sym w:font="Symbol" w:char="F0A7"/>
      </w:r>
      <w:r w:rsidR="009168EB" w:rsidRPr="003C2202">
        <w:t>/4</w:t>
      </w:r>
      <w:r w:rsidR="0003755D">
        <w:rPr>
          <w:color w:val="FFC000"/>
          <w:sz w:val="28"/>
        </w:rPr>
        <w:sym w:font="Symbol" w:char="F0A8"/>
      </w:r>
      <w:r w:rsidR="009168EB" w:rsidRPr="003C2202">
        <w:t xml:space="preserve"> et rectif </w:t>
      </w:r>
      <w:r w:rsidRPr="003C2202">
        <w:t>3</w:t>
      </w:r>
      <w:r w:rsidR="0003755D">
        <w:rPr>
          <w:color w:val="008000"/>
          <w:sz w:val="28"/>
        </w:rPr>
        <w:sym w:font="Symbol" w:char="F0A7"/>
      </w:r>
      <w:r w:rsidRPr="003C2202">
        <w:t>/3</w:t>
      </w:r>
      <w:r w:rsidR="0003755D">
        <w:rPr>
          <w:color w:val="FFC000"/>
          <w:sz w:val="28"/>
        </w:rPr>
        <w:sym w:font="Symbol" w:char="F0A8"/>
      </w:r>
      <w:r w:rsidR="009168EB" w:rsidRPr="003C2202">
        <w:t xml:space="preserve"> </w:t>
      </w:r>
      <w:r w:rsidRPr="003C2202">
        <w:t xml:space="preserve">non forcing. </w:t>
      </w:r>
    </w:p>
    <w:p w14:paraId="31E6A97B" w14:textId="77777777" w:rsidR="004F0F1C" w:rsidRPr="003C2202" w:rsidRDefault="004F0F1C" w:rsidP="00FF5072">
      <w:pPr>
        <w:pStyle w:val="Pardeliste"/>
        <w:numPr>
          <w:ilvl w:val="1"/>
          <w:numId w:val="33"/>
        </w:numPr>
      </w:pPr>
      <w:r w:rsidRPr="003C2202">
        <w:t>3</w:t>
      </w:r>
      <w:r w:rsidR="0003755D">
        <w:rPr>
          <w:color w:val="FFC000"/>
          <w:sz w:val="28"/>
        </w:rPr>
        <w:sym w:font="Symbol" w:char="F0A8"/>
      </w:r>
      <w:r w:rsidRPr="003C2202">
        <w:t xml:space="preserve"> confirmation du 54 Forcing de manche. Su</w:t>
      </w:r>
      <w:r w:rsidR="009168EB" w:rsidRPr="003C2202">
        <w:t>ite dans une logique naturelle, le partenaire ayant dénié 5</w:t>
      </w:r>
      <w:r w:rsidR="0003755D">
        <w:rPr>
          <w:color w:val="FF0000"/>
          <w:sz w:val="28"/>
        </w:rPr>
        <w:sym w:font="Symbol" w:char="F0A9"/>
      </w:r>
    </w:p>
    <w:p w14:paraId="790093E5" w14:textId="77777777" w:rsidR="004F0F1C" w:rsidRPr="003C2202" w:rsidRDefault="004F0F1C" w:rsidP="00FF5072">
      <w:pPr>
        <w:pStyle w:val="Pardeliste"/>
        <w:numPr>
          <w:ilvl w:val="1"/>
          <w:numId w:val="33"/>
        </w:numPr>
      </w:pPr>
      <w:r w:rsidRPr="003C2202">
        <w:t>3</w:t>
      </w:r>
      <w:r w:rsidR="0003755D">
        <w:rPr>
          <w:color w:val="FF0000"/>
          <w:sz w:val="28"/>
        </w:rPr>
        <w:sym w:font="Symbol" w:char="F0A9"/>
      </w:r>
      <w:r w:rsidRPr="003C2202">
        <w:t xml:space="preserve"> : 2 fort à </w:t>
      </w:r>
      <w:r w:rsidR="0003755D">
        <w:rPr>
          <w:color w:val="008000"/>
          <w:sz w:val="28"/>
        </w:rPr>
        <w:sym w:font="Symbol" w:char="F0A7"/>
      </w:r>
      <w:r w:rsidR="0003755D">
        <w:t xml:space="preserve"> </w:t>
      </w:r>
      <w:r w:rsidR="009168EB" w:rsidRPr="003C2202">
        <w:t xml:space="preserve">avec arrêt </w:t>
      </w:r>
      <w:r w:rsidR="0003755D">
        <w:rPr>
          <w:color w:val="FFC000"/>
          <w:sz w:val="28"/>
        </w:rPr>
        <w:sym w:font="Symbol" w:char="F0A8"/>
      </w:r>
      <w:r w:rsidR="009168EB" w:rsidRPr="003C2202">
        <w:t xml:space="preserve"> et pas d’arrêt </w:t>
      </w:r>
      <w:r w:rsidR="0003755D">
        <w:rPr>
          <w:color w:val="0000FF"/>
          <w:sz w:val="28"/>
        </w:rPr>
        <w:sym w:font="Symbol" w:char="F0AA"/>
      </w:r>
    </w:p>
    <w:p w14:paraId="2636AB95" w14:textId="77777777" w:rsidR="004F0F1C" w:rsidRPr="003C2202" w:rsidRDefault="009168EB" w:rsidP="00FF5072">
      <w:pPr>
        <w:pStyle w:val="Pardeliste"/>
        <w:numPr>
          <w:ilvl w:val="1"/>
          <w:numId w:val="33"/>
        </w:numPr>
      </w:pPr>
      <w:r w:rsidRPr="003C2202">
        <w:t>3</w:t>
      </w:r>
      <w:r w:rsidR="0003755D">
        <w:rPr>
          <w:color w:val="0000FF"/>
          <w:sz w:val="28"/>
        </w:rPr>
        <w:sym w:font="Symbol" w:char="F0AA"/>
      </w:r>
      <w:r w:rsidR="004F0F1C" w:rsidRPr="003C2202">
        <w:t xml:space="preserve"> : 2 fort à </w:t>
      </w:r>
      <w:r w:rsidR="0003755D">
        <w:rPr>
          <w:color w:val="008000"/>
          <w:sz w:val="28"/>
        </w:rPr>
        <w:sym w:font="Symbol" w:char="F0A7"/>
      </w:r>
      <w:r w:rsidRPr="003C2202">
        <w:t xml:space="preserve"> avec arrêt </w:t>
      </w:r>
      <w:r w:rsidR="0003755D">
        <w:rPr>
          <w:color w:val="0000FF"/>
          <w:sz w:val="28"/>
        </w:rPr>
        <w:sym w:font="Symbol" w:char="F0AA"/>
      </w:r>
      <w:r w:rsidRPr="003C2202">
        <w:t xml:space="preserve"> sans arrêt </w:t>
      </w:r>
      <w:r w:rsidR="0003755D">
        <w:rPr>
          <w:color w:val="FFC000"/>
          <w:sz w:val="28"/>
        </w:rPr>
        <w:sym w:font="Symbol" w:char="F0A8"/>
      </w:r>
    </w:p>
    <w:p w14:paraId="1A61427B" w14:textId="77777777" w:rsidR="006757E2" w:rsidRPr="003C2202" w:rsidRDefault="009168EB" w:rsidP="00FF5072">
      <w:pPr>
        <w:pStyle w:val="Pardeliste"/>
        <w:numPr>
          <w:ilvl w:val="1"/>
          <w:numId w:val="33"/>
        </w:numPr>
      </w:pPr>
      <w:r w:rsidRPr="003C2202">
        <w:lastRenderedPageBreak/>
        <w:t xml:space="preserve">3SA : 2 fort à </w:t>
      </w:r>
      <w:r w:rsidR="0003755D">
        <w:rPr>
          <w:color w:val="008000"/>
          <w:sz w:val="28"/>
        </w:rPr>
        <w:sym w:font="Symbol" w:char="F0A7"/>
      </w:r>
      <w:r w:rsidRPr="003C2202">
        <w:t xml:space="preserve"> avec arrêt </w:t>
      </w:r>
      <w:r w:rsidR="0003755D">
        <w:rPr>
          <w:color w:val="0000FF"/>
          <w:sz w:val="28"/>
        </w:rPr>
        <w:sym w:font="Symbol" w:char="F0AA"/>
      </w:r>
      <w:r w:rsidRPr="003C2202">
        <w:t xml:space="preserve"> et </w:t>
      </w:r>
      <w:r w:rsidR="0003755D">
        <w:rPr>
          <w:color w:val="FFC000"/>
          <w:sz w:val="28"/>
        </w:rPr>
        <w:sym w:font="Symbol" w:char="F0A8"/>
      </w:r>
    </w:p>
    <w:p w14:paraId="204029E0" w14:textId="77777777" w:rsidR="0003755D" w:rsidRDefault="00BF30E5" w:rsidP="00FF5072">
      <w:pPr>
        <w:pStyle w:val="Pardeliste"/>
        <w:numPr>
          <w:ilvl w:val="0"/>
          <w:numId w:val="33"/>
        </w:numPr>
      </w:pPr>
      <w:r w:rsidRPr="003C2202">
        <w:t>2SA : FM sans 5</w:t>
      </w:r>
      <w:r w:rsidR="0003755D">
        <w:rPr>
          <w:color w:val="FF0000"/>
          <w:sz w:val="28"/>
        </w:rPr>
        <w:sym w:font="Symbol" w:char="F0A9"/>
      </w:r>
      <w:r w:rsidRPr="003C2202">
        <w:t xml:space="preserve"> ni fit </w:t>
      </w:r>
      <w:r w:rsidR="0003755D">
        <w:rPr>
          <w:color w:val="008000"/>
          <w:sz w:val="28"/>
        </w:rPr>
        <w:sym w:font="Symbol" w:char="F0A7"/>
      </w:r>
      <w:r w:rsidRPr="003C2202">
        <w:t xml:space="preserve"> zone 8-10H</w:t>
      </w:r>
      <w:r w:rsidR="00700135" w:rsidRPr="003C2202">
        <w:t xml:space="preserve"> ou 14H et +</w:t>
      </w:r>
      <w:r w:rsidRPr="003C2202">
        <w:t>.</w:t>
      </w:r>
    </w:p>
    <w:p w14:paraId="58932AE6" w14:textId="77777777" w:rsidR="004F0F1C" w:rsidRPr="0003755D" w:rsidRDefault="00BF30E5" w:rsidP="0003755D">
      <w:pPr>
        <w:pStyle w:val="Pardeliste"/>
        <w:rPr>
          <w:i/>
        </w:rPr>
      </w:pPr>
      <w:r w:rsidRPr="003C2202">
        <w:t xml:space="preserve"> </w:t>
      </w:r>
      <w:r w:rsidRPr="0003755D">
        <w:rPr>
          <w:i/>
        </w:rPr>
        <w:t>Suite assez naturelle 3</w:t>
      </w:r>
      <w:r w:rsidR="0003755D">
        <w:rPr>
          <w:i/>
          <w:color w:val="008000"/>
          <w:sz w:val="28"/>
        </w:rPr>
        <w:sym w:font="Symbol" w:char="F0A7"/>
      </w:r>
      <w:r w:rsidR="00700135" w:rsidRPr="0003755D">
        <w:rPr>
          <w:i/>
        </w:rPr>
        <w:t xml:space="preserve"> montrant le 2 fort à </w:t>
      </w:r>
      <w:r w:rsidR="0003755D">
        <w:rPr>
          <w:i/>
          <w:color w:val="008000"/>
          <w:sz w:val="28"/>
        </w:rPr>
        <w:sym w:font="Symbol" w:char="F0A7"/>
      </w:r>
      <w:r w:rsidR="0003755D">
        <w:rPr>
          <w:i/>
        </w:rPr>
        <w:t>…</w:t>
      </w:r>
      <w:r w:rsidR="00700135" w:rsidRPr="0003755D">
        <w:rPr>
          <w:i/>
        </w:rPr>
        <w:t xml:space="preserve"> et les autres enchères </w:t>
      </w:r>
      <w:r w:rsidR="00B975A2" w:rsidRPr="0003755D">
        <w:rPr>
          <w:i/>
        </w:rPr>
        <w:t xml:space="preserve">au palier de 3 </w:t>
      </w:r>
      <w:r w:rsidR="00700135" w:rsidRPr="0003755D">
        <w:rPr>
          <w:i/>
        </w:rPr>
        <w:t>se faisant avec 5</w:t>
      </w:r>
      <w:r w:rsidR="0003755D">
        <w:rPr>
          <w:i/>
          <w:color w:val="008000"/>
          <w:sz w:val="28"/>
        </w:rPr>
        <w:sym w:font="Symbol" w:char="F0A7"/>
      </w:r>
      <w:r w:rsidR="00700135" w:rsidRPr="0003755D">
        <w:rPr>
          <w:i/>
        </w:rPr>
        <w:t xml:space="preserve"> et 4</w:t>
      </w:r>
      <w:r w:rsidR="0003755D">
        <w:rPr>
          <w:i/>
          <w:color w:val="FFC000"/>
          <w:sz w:val="28"/>
        </w:rPr>
        <w:sym w:font="Symbol" w:char="F0A8"/>
      </w:r>
      <w:r w:rsidR="00700135" w:rsidRPr="0003755D">
        <w:rPr>
          <w:i/>
        </w:rPr>
        <w:t>.</w:t>
      </w:r>
    </w:p>
    <w:p w14:paraId="20E1A00F" w14:textId="77777777" w:rsidR="00BF30E5" w:rsidRPr="003C2202" w:rsidRDefault="00700135" w:rsidP="00FF5072">
      <w:pPr>
        <w:pStyle w:val="Pardeliste"/>
        <w:numPr>
          <w:ilvl w:val="0"/>
          <w:numId w:val="33"/>
        </w:numPr>
      </w:pPr>
      <w:r w:rsidRPr="003C2202">
        <w:t>3</w:t>
      </w:r>
      <w:r w:rsidR="0003755D">
        <w:rPr>
          <w:color w:val="008000"/>
          <w:sz w:val="28"/>
        </w:rPr>
        <w:sym w:font="Symbol" w:char="F0A7"/>
      </w:r>
      <w:r w:rsidRPr="003C2202">
        <w:t xml:space="preserve"> : positif avec fit </w:t>
      </w:r>
      <w:r w:rsidR="0003755D">
        <w:rPr>
          <w:color w:val="008000"/>
          <w:sz w:val="28"/>
        </w:rPr>
        <w:sym w:font="Symbol" w:char="F0A7"/>
      </w:r>
    </w:p>
    <w:p w14:paraId="0AC62583" w14:textId="77777777" w:rsidR="00700135" w:rsidRPr="003C2202" w:rsidRDefault="00700135" w:rsidP="00FF5072">
      <w:pPr>
        <w:pStyle w:val="Pardeliste"/>
        <w:numPr>
          <w:ilvl w:val="0"/>
          <w:numId w:val="33"/>
        </w:numPr>
      </w:pPr>
      <w:r w:rsidRPr="003C2202">
        <w:t>3</w:t>
      </w:r>
      <w:r w:rsidR="0003755D">
        <w:rPr>
          <w:color w:val="FFC000"/>
          <w:sz w:val="28"/>
        </w:rPr>
        <w:sym w:font="Symbol" w:char="F0A8"/>
      </w:r>
      <w:r w:rsidRPr="003C2202">
        <w:t> : main de 11H et + avec 4</w:t>
      </w:r>
      <w:r w:rsidR="0003755D">
        <w:rPr>
          <w:color w:val="FFC000"/>
          <w:sz w:val="28"/>
        </w:rPr>
        <w:sym w:font="Symbol" w:char="F0A8"/>
      </w:r>
      <w:r w:rsidRPr="003C2202">
        <w:t xml:space="preserve"> </w:t>
      </w:r>
    </w:p>
    <w:p w14:paraId="6E99BFB2" w14:textId="77777777" w:rsidR="00700135" w:rsidRPr="003C2202" w:rsidRDefault="00700135" w:rsidP="00FF5072">
      <w:pPr>
        <w:pStyle w:val="Pardeliste"/>
        <w:numPr>
          <w:ilvl w:val="0"/>
          <w:numId w:val="33"/>
        </w:numPr>
      </w:pPr>
      <w:r w:rsidRPr="003C2202">
        <w:t>3</w:t>
      </w:r>
      <w:r w:rsidR="0003755D">
        <w:rPr>
          <w:color w:val="FF0000"/>
          <w:sz w:val="28"/>
        </w:rPr>
        <w:sym w:font="Symbol" w:char="F0A9"/>
      </w:r>
      <w:r w:rsidRPr="003C2202">
        <w:t xml:space="preserve"> : unicolore </w:t>
      </w:r>
      <w:r w:rsidR="0003755D">
        <w:rPr>
          <w:color w:val="FF0000"/>
          <w:sz w:val="28"/>
        </w:rPr>
        <w:sym w:font="Symbol" w:char="F0A9"/>
      </w:r>
      <w:r w:rsidRPr="003C2202">
        <w:t xml:space="preserve"> </w:t>
      </w:r>
      <w:r w:rsidR="00480DCC" w:rsidRPr="003C2202">
        <w:t xml:space="preserve">beau </w:t>
      </w:r>
      <w:r w:rsidRPr="003C2202">
        <w:t>Forcing de manche</w:t>
      </w:r>
    </w:p>
    <w:p w14:paraId="1B5BF6D8" w14:textId="77777777" w:rsidR="00700135" w:rsidRPr="003C2202" w:rsidRDefault="00700135" w:rsidP="00FF5072">
      <w:pPr>
        <w:pStyle w:val="Pardeliste"/>
        <w:numPr>
          <w:ilvl w:val="0"/>
          <w:numId w:val="33"/>
        </w:numPr>
      </w:pPr>
      <w:r w:rsidRPr="003C2202">
        <w:t>3</w:t>
      </w:r>
      <w:r w:rsidR="0003755D">
        <w:rPr>
          <w:color w:val="0000FF"/>
          <w:sz w:val="28"/>
        </w:rPr>
        <w:sym w:font="Symbol" w:char="F0AA"/>
      </w:r>
      <w:r w:rsidRPr="003C2202">
        <w:t> : 6</w:t>
      </w:r>
      <w:r w:rsidR="0003755D">
        <w:rPr>
          <w:color w:val="FF0000"/>
          <w:sz w:val="28"/>
        </w:rPr>
        <w:sym w:font="Symbol" w:char="F0A9"/>
      </w:r>
      <w:r w:rsidRPr="003C2202">
        <w:t xml:space="preserve"> et 5</w:t>
      </w:r>
      <w:r w:rsidR="0003755D">
        <w:rPr>
          <w:color w:val="0000FF"/>
          <w:sz w:val="28"/>
        </w:rPr>
        <w:sym w:font="Symbol" w:char="F0AA"/>
      </w:r>
    </w:p>
    <w:p w14:paraId="32197497" w14:textId="77777777" w:rsidR="00EF6148" w:rsidRPr="003C2202" w:rsidRDefault="00700135" w:rsidP="00FF5072">
      <w:pPr>
        <w:pStyle w:val="Pardeliste"/>
        <w:numPr>
          <w:ilvl w:val="0"/>
          <w:numId w:val="33"/>
        </w:numPr>
      </w:pPr>
      <w:r w:rsidRPr="003C2202">
        <w:t xml:space="preserve">3SA : zone 11-13H sans fit </w:t>
      </w:r>
      <w:r w:rsidR="0003755D">
        <w:rPr>
          <w:color w:val="008000"/>
          <w:sz w:val="28"/>
        </w:rPr>
        <w:sym w:font="Symbol" w:char="F0A7"/>
      </w:r>
      <w:r w:rsidRPr="003C2202">
        <w:t xml:space="preserve"> ni 4</w:t>
      </w:r>
      <w:r w:rsidR="0003755D">
        <w:rPr>
          <w:color w:val="FFC000"/>
          <w:sz w:val="28"/>
        </w:rPr>
        <w:sym w:font="Symbol" w:char="F0A8"/>
      </w:r>
    </w:p>
    <w:tbl>
      <w:tblPr>
        <w:tblpPr w:leftFromText="141" w:rightFromText="141" w:vertAnchor="text" w:tblpY="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70"/>
        <w:gridCol w:w="1297"/>
      </w:tblGrid>
      <w:tr w:rsidR="00993E6C" w14:paraId="1912E7E7" w14:textId="77777777" w:rsidTr="00993E6C">
        <w:trPr>
          <w:trHeight w:val="224"/>
        </w:trPr>
        <w:tc>
          <w:tcPr>
            <w:tcW w:w="1070" w:type="dxa"/>
            <w:tcBorders>
              <w:bottom w:val="single" w:sz="6" w:space="0" w:color="000000"/>
            </w:tcBorders>
            <w:shd w:val="solid" w:color="000080" w:fill="FFFFFF"/>
          </w:tcPr>
          <w:p w14:paraId="159AA092" w14:textId="77777777" w:rsidR="00993E6C" w:rsidRPr="00153252" w:rsidRDefault="00993E6C" w:rsidP="00993E6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80EC11A" w14:textId="77777777" w:rsidR="00993E6C" w:rsidRPr="00153252" w:rsidRDefault="00993E6C" w:rsidP="00993E6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93E6C" w14:paraId="0B042075" w14:textId="77777777" w:rsidTr="00993E6C">
        <w:trPr>
          <w:trHeight w:val="267"/>
        </w:trPr>
        <w:tc>
          <w:tcPr>
            <w:tcW w:w="1070" w:type="dxa"/>
            <w:shd w:val="solid" w:color="C0C0C0" w:fill="FFFFFF"/>
          </w:tcPr>
          <w:p w14:paraId="05573A26" w14:textId="77777777" w:rsidR="00993E6C" w:rsidRPr="0003755D" w:rsidRDefault="00993E6C" w:rsidP="00993E6C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7E5E843D" w14:textId="77777777" w:rsidR="00993E6C" w:rsidRPr="0003755D" w:rsidRDefault="00993E6C" w:rsidP="00993E6C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93E6C" w14:paraId="03699D36" w14:textId="77777777" w:rsidTr="00993E6C">
        <w:trPr>
          <w:trHeight w:val="267"/>
        </w:trPr>
        <w:tc>
          <w:tcPr>
            <w:tcW w:w="1070" w:type="dxa"/>
            <w:shd w:val="solid" w:color="C0C0C0" w:fill="FFFFFF"/>
          </w:tcPr>
          <w:p w14:paraId="385DEB91" w14:textId="77777777" w:rsidR="00993E6C" w:rsidRPr="0003755D" w:rsidRDefault="00993E6C" w:rsidP="00993E6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0622E2F6" w14:textId="77777777" w:rsidR="00993E6C" w:rsidRPr="00153252" w:rsidRDefault="00993E6C" w:rsidP="00993E6C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05C0C9AF" w14:textId="77777777" w:rsidR="003C2202" w:rsidRPr="00CD4844" w:rsidRDefault="003C2202" w:rsidP="003C2202">
      <w:pPr>
        <w:pStyle w:val="Pardeliste"/>
        <w:rPr>
          <w:b/>
        </w:rPr>
      </w:pPr>
    </w:p>
    <w:p w14:paraId="5005E05E" w14:textId="77777777" w:rsidR="0003755D" w:rsidRDefault="0003755D" w:rsidP="008C3E3E">
      <w:pPr>
        <w:rPr>
          <w:b/>
        </w:rPr>
      </w:pPr>
    </w:p>
    <w:p w14:paraId="0C7D4CEB" w14:textId="77777777" w:rsidR="0003755D" w:rsidRDefault="008C3E3E" w:rsidP="008C3E3E">
      <w:pPr>
        <w:rPr>
          <w:b/>
        </w:rPr>
      </w:pPr>
      <w:r w:rsidRPr="005C2BE2">
        <w:rPr>
          <w:b/>
        </w:rPr>
        <w:t>Soit naturel</w:t>
      </w:r>
      <w:r w:rsidR="0003755D">
        <w:rPr>
          <w:b/>
        </w:rPr>
        <w:t>,</w:t>
      </w:r>
      <w:r w:rsidRPr="005C2BE2">
        <w:rPr>
          <w:b/>
        </w:rPr>
        <w:t xml:space="preserve"> soit 2 fort en mineur. </w:t>
      </w:r>
    </w:p>
    <w:p w14:paraId="3DFC93E3" w14:textId="77777777" w:rsidR="0003755D" w:rsidRDefault="0003755D" w:rsidP="008C3E3E">
      <w:pPr>
        <w:rPr>
          <w:ins w:id="11" w:author="Utilisateur de Microsoft Office" w:date="2017-09-02T14:54:00Z"/>
        </w:rPr>
      </w:pPr>
    </w:p>
    <w:p w14:paraId="179F2AFC" w14:textId="77777777" w:rsidR="005E386B" w:rsidRDefault="005E386B" w:rsidP="008C3E3E">
      <w:pPr>
        <w:rPr>
          <w:ins w:id="12" w:author="Utilisateur de Microsoft Office" w:date="2017-09-02T14:54:00Z"/>
        </w:rPr>
      </w:pPr>
    </w:p>
    <w:p w14:paraId="5040CA55" w14:textId="77777777" w:rsidR="005E386B" w:rsidRDefault="005E386B" w:rsidP="008C3E3E">
      <w:pPr>
        <w:rPr>
          <w:ins w:id="13" w:author="Utilisateur de Microsoft Office" w:date="2017-09-02T14:54:00Z"/>
        </w:rPr>
      </w:pPr>
    </w:p>
    <w:p w14:paraId="609EEEFA" w14:textId="77777777" w:rsidR="005E386B" w:rsidRDefault="005E386B" w:rsidP="008C3E3E">
      <w:pPr>
        <w:rPr>
          <w:ins w:id="14" w:author="Utilisateur de Microsoft Office" w:date="2017-09-02T14:54:00Z"/>
        </w:rPr>
      </w:pPr>
    </w:p>
    <w:p w14:paraId="4C42CD54" w14:textId="155AA242" w:rsidR="005E386B" w:rsidRDefault="005E386B" w:rsidP="008C3E3E">
      <w:pPr>
        <w:rPr>
          <w:ins w:id="15" w:author="Utilisateur de Microsoft Office" w:date="2017-09-02T14:54:00Z"/>
        </w:rPr>
      </w:pPr>
      <w:ins w:id="16" w:author="Utilisateur de Microsoft Office" w:date="2017-09-02T14:54:00Z">
        <w:r>
          <w:t xml:space="preserve">Possible de jouer tout naturel plutôt ? j’ai peur de pas retenir tout ça ; on garde à l’esprit </w:t>
        </w:r>
        <w:proofErr w:type="spellStart"/>
        <w:r>
          <w:t>queça</w:t>
        </w:r>
        <w:proofErr w:type="spellEnd"/>
        <w:r>
          <w:t xml:space="preserve"> peut cacher un 2 fort à T, comme dans le standard d’ailleurs</w:t>
        </w:r>
      </w:ins>
    </w:p>
    <w:p w14:paraId="39CBE78F" w14:textId="77777777" w:rsidR="005E386B" w:rsidRPr="008336DE" w:rsidRDefault="005E386B" w:rsidP="008C3E3E"/>
    <w:p w14:paraId="1DC22E01" w14:textId="77777777" w:rsidR="008C3E3E" w:rsidRPr="008336DE" w:rsidRDefault="008C3E3E" w:rsidP="00FF5072">
      <w:pPr>
        <w:pStyle w:val="Pardeliste"/>
        <w:numPr>
          <w:ilvl w:val="0"/>
          <w:numId w:val="33"/>
        </w:numPr>
      </w:pPr>
      <w:r w:rsidRPr="008336DE">
        <w:t>2</w:t>
      </w:r>
      <w:r w:rsidR="0003755D" w:rsidRPr="008336DE">
        <w:rPr>
          <w:color w:val="FF0000"/>
          <w:sz w:val="28"/>
        </w:rPr>
        <w:sym w:font="Symbol" w:char="F0A9"/>
      </w:r>
      <w:r w:rsidRPr="008336DE">
        <w:t xml:space="preserve"> : Relais </w:t>
      </w:r>
      <w:r w:rsidR="00CE30E6" w:rsidRPr="008336DE">
        <w:t xml:space="preserve">ne pouvant cacher </w:t>
      </w:r>
      <w:r w:rsidRPr="008336DE">
        <w:t>5</w:t>
      </w:r>
      <w:r w:rsidR="0003755D" w:rsidRPr="008336DE">
        <w:rPr>
          <w:color w:val="0000FF"/>
          <w:sz w:val="28"/>
        </w:rPr>
        <w:sym w:font="Symbol" w:char="F0AA"/>
      </w:r>
      <w:r w:rsidR="00CE30E6" w:rsidRPr="008336DE">
        <w:t xml:space="preserve"> que dans une main limitée à 8</w:t>
      </w:r>
      <w:r w:rsidR="00921C67" w:rsidRPr="008336DE">
        <w:t xml:space="preserve">H </w:t>
      </w:r>
      <w:r w:rsidR="00921C67">
        <w:t>ou</w:t>
      </w:r>
      <w:r w:rsidR="006757E2">
        <w:t xml:space="preserve"> un fit mineur</w:t>
      </w:r>
    </w:p>
    <w:p w14:paraId="3D6B9B3B" w14:textId="77777777" w:rsidR="0003755D" w:rsidRPr="008336DE" w:rsidRDefault="008C3E3E" w:rsidP="00FF5072">
      <w:pPr>
        <w:pStyle w:val="Pardeliste"/>
        <w:numPr>
          <w:ilvl w:val="1"/>
          <w:numId w:val="33"/>
        </w:numPr>
      </w:pPr>
      <w:r w:rsidRPr="008336DE">
        <w:t>2</w:t>
      </w:r>
      <w:r w:rsidR="0003755D" w:rsidRPr="008336DE">
        <w:rPr>
          <w:color w:val="0000FF"/>
          <w:sz w:val="28"/>
        </w:rPr>
        <w:sym w:font="Symbol" w:char="F0AA"/>
      </w:r>
      <w:r w:rsidRPr="008336DE">
        <w:t> : 3</w:t>
      </w:r>
      <w:r w:rsidR="008336DE" w:rsidRPr="008336DE">
        <w:t xml:space="preserve"> cartes</w:t>
      </w:r>
      <w:r w:rsidR="0003755D" w:rsidRPr="008336DE">
        <w:rPr>
          <w:color w:val="0000FF"/>
          <w:sz w:val="28"/>
        </w:rPr>
        <w:sym w:font="Symbol" w:char="F0AA"/>
      </w:r>
      <w:r w:rsidRPr="008336DE">
        <w:t xml:space="preserve"> </w:t>
      </w:r>
      <w:r w:rsidR="006E4123" w:rsidRPr="008336DE">
        <w:t>forcing 1 tour (peut cacher un 5431 comme un 2 fort)</w:t>
      </w:r>
      <w:r w:rsidRPr="008336DE">
        <w:t xml:space="preserve">. </w:t>
      </w:r>
    </w:p>
    <w:p w14:paraId="642EE91E" w14:textId="77777777" w:rsidR="008C3E3E" w:rsidRPr="008336DE" w:rsidRDefault="008C3E3E" w:rsidP="0003755D">
      <w:pPr>
        <w:pStyle w:val="Pardeliste"/>
        <w:ind w:left="1494"/>
      </w:pPr>
      <w:r w:rsidRPr="008336DE">
        <w:t>Réponses 2SA/3</w:t>
      </w:r>
      <w:r w:rsidR="0003755D" w:rsidRPr="008336DE">
        <w:rPr>
          <w:color w:val="008000"/>
          <w:sz w:val="28"/>
        </w:rPr>
        <w:sym w:font="Symbol" w:char="F0A7"/>
      </w:r>
      <w:r w:rsidRPr="008336DE">
        <w:t>/3</w:t>
      </w:r>
      <w:r w:rsidR="0003755D" w:rsidRPr="008336DE">
        <w:rPr>
          <w:color w:val="FFC000"/>
          <w:sz w:val="28"/>
        </w:rPr>
        <w:sym w:font="Symbol" w:char="F0A8"/>
      </w:r>
      <w:r w:rsidR="006E4123" w:rsidRPr="008336DE">
        <w:t>/3</w:t>
      </w:r>
      <w:r w:rsidR="0003755D" w:rsidRPr="008336DE">
        <w:rPr>
          <w:color w:val="0000FF"/>
          <w:sz w:val="28"/>
        </w:rPr>
        <w:sym w:font="Symbol" w:char="F0AA"/>
      </w:r>
      <w:r w:rsidR="006E4123" w:rsidRPr="008336DE">
        <w:t xml:space="preserve"> non forcing et 3</w:t>
      </w:r>
      <w:r w:rsidR="0003755D" w:rsidRPr="008336DE">
        <w:rPr>
          <w:color w:val="FF0000"/>
          <w:sz w:val="28"/>
        </w:rPr>
        <w:sym w:font="Symbol" w:char="F0A9"/>
      </w:r>
      <w:r w:rsidR="006E4123" w:rsidRPr="008336DE">
        <w:t xml:space="preserve"> relais FM </w:t>
      </w:r>
      <w:r w:rsidR="00CE30E6" w:rsidRPr="008336DE">
        <w:t>sans 5</w:t>
      </w:r>
      <w:r w:rsidR="0003755D" w:rsidRPr="008336DE">
        <w:rPr>
          <w:color w:val="0000FF"/>
          <w:sz w:val="28"/>
        </w:rPr>
        <w:sym w:font="Symbol" w:char="F0AA"/>
      </w:r>
      <w:r w:rsidR="00CE30E6" w:rsidRPr="008336DE">
        <w:t xml:space="preserve"> ni arrêt </w:t>
      </w:r>
      <w:r w:rsidR="0003755D" w:rsidRPr="008336DE">
        <w:rPr>
          <w:color w:val="FF0000"/>
          <w:sz w:val="28"/>
        </w:rPr>
        <w:sym w:font="Symbol" w:char="F0A9"/>
      </w:r>
      <w:r w:rsidR="00CE30E6" w:rsidRPr="008336DE">
        <w:t xml:space="preserve"> </w:t>
      </w:r>
      <w:r w:rsidR="00921C67">
        <w:t xml:space="preserve">(avec fit mineur 7-8H) </w:t>
      </w:r>
      <w:r w:rsidR="00CE30E6" w:rsidRPr="008336DE">
        <w:t>pour 3</w:t>
      </w:r>
      <w:r w:rsidR="0003755D" w:rsidRPr="008336DE">
        <w:rPr>
          <w:color w:val="0000FF"/>
          <w:sz w:val="28"/>
        </w:rPr>
        <w:sym w:font="Symbol" w:char="F0AA"/>
      </w:r>
      <w:r w:rsidR="0003755D" w:rsidRPr="008336DE">
        <w:t xml:space="preserve"> </w:t>
      </w:r>
      <w:r w:rsidR="00CE30E6" w:rsidRPr="008336DE">
        <w:t xml:space="preserve">avec 5431 et autres enchères naturelles avec un 2 fort à </w:t>
      </w:r>
      <w:r w:rsidR="0003755D" w:rsidRPr="008336DE">
        <w:rPr>
          <w:color w:val="008000"/>
          <w:sz w:val="28"/>
        </w:rPr>
        <w:sym w:font="Symbol" w:char="F0A7"/>
      </w:r>
      <w:r w:rsidR="00CE30E6" w:rsidRPr="008336DE">
        <w:t>.</w:t>
      </w:r>
    </w:p>
    <w:p w14:paraId="76B2170F" w14:textId="77777777" w:rsidR="008C3E3E" w:rsidRPr="008336DE" w:rsidRDefault="008C3E3E" w:rsidP="00FF5072">
      <w:pPr>
        <w:pStyle w:val="Pardeliste"/>
        <w:numPr>
          <w:ilvl w:val="1"/>
          <w:numId w:val="33"/>
        </w:numPr>
      </w:pPr>
      <w:r w:rsidRPr="008336DE">
        <w:t>2SA/3</w:t>
      </w:r>
      <w:r w:rsidR="008336DE" w:rsidRPr="008336DE">
        <w:rPr>
          <w:color w:val="008000"/>
          <w:sz w:val="28"/>
        </w:rPr>
        <w:sym w:font="Symbol" w:char="F0A7"/>
      </w:r>
      <w:r w:rsidRPr="008336DE">
        <w:t> : non forcing avec 5</w:t>
      </w:r>
      <w:r w:rsidR="008336DE" w:rsidRPr="008336DE">
        <w:rPr>
          <w:color w:val="008000"/>
          <w:sz w:val="28"/>
        </w:rPr>
        <w:sym w:font="Symbol" w:char="F0A7"/>
      </w:r>
      <w:r w:rsidRPr="008336DE">
        <w:t xml:space="preserve"> et 4</w:t>
      </w:r>
      <w:r w:rsidR="008336DE" w:rsidRPr="008336DE">
        <w:rPr>
          <w:color w:val="FFC000"/>
          <w:sz w:val="28"/>
        </w:rPr>
        <w:sym w:font="Symbol" w:char="F0A8"/>
      </w:r>
      <w:r w:rsidR="00CE30E6" w:rsidRPr="008336DE">
        <w:t>. R</w:t>
      </w:r>
      <w:r w:rsidRPr="008336DE">
        <w:t>ectif 3</w:t>
      </w:r>
      <w:r w:rsidR="008336DE" w:rsidRPr="008336DE">
        <w:rPr>
          <w:color w:val="008000"/>
          <w:sz w:val="28"/>
        </w:rPr>
        <w:sym w:font="Symbol" w:char="F0A7"/>
      </w:r>
      <w:r w:rsidRPr="008336DE">
        <w:t>/3</w:t>
      </w:r>
      <w:r w:rsidR="008336DE" w:rsidRPr="008336DE">
        <w:rPr>
          <w:color w:val="FFC000"/>
          <w:sz w:val="28"/>
        </w:rPr>
        <w:sym w:font="Symbol" w:char="F0A8"/>
      </w:r>
      <w:r w:rsidRPr="008336DE">
        <w:t xml:space="preserve"> non forc</w:t>
      </w:r>
      <w:r w:rsidR="005C2BE2" w:rsidRPr="008336DE">
        <w:t>ing.</w:t>
      </w:r>
    </w:p>
    <w:p w14:paraId="292BA19F" w14:textId="77777777" w:rsidR="00AD6A64" w:rsidRDefault="008C3E3E" w:rsidP="00FF5072">
      <w:pPr>
        <w:pStyle w:val="Pardeliste"/>
        <w:numPr>
          <w:ilvl w:val="1"/>
          <w:numId w:val="33"/>
        </w:numPr>
      </w:pPr>
      <w:r w:rsidRPr="008336DE">
        <w:t>3</w:t>
      </w:r>
      <w:r w:rsidR="008336DE" w:rsidRPr="008336DE">
        <w:rPr>
          <w:color w:val="FFC000"/>
          <w:sz w:val="28"/>
        </w:rPr>
        <w:sym w:font="Symbol" w:char="F0A8"/>
      </w:r>
      <w:r w:rsidRPr="008336DE">
        <w:t> : confi</w:t>
      </w:r>
      <w:r w:rsidR="006E4123" w:rsidRPr="008336DE">
        <w:t>rmatio</w:t>
      </w:r>
      <w:r w:rsidR="00CE30E6" w:rsidRPr="008336DE">
        <w:t>n du 54 forcing de manche sans 3</w:t>
      </w:r>
      <w:r w:rsidR="008336DE" w:rsidRPr="008336DE">
        <w:rPr>
          <w:color w:val="0000FF"/>
          <w:sz w:val="28"/>
        </w:rPr>
        <w:sym w:font="Symbol" w:char="F0AA"/>
      </w:r>
      <w:r w:rsidR="006E4123" w:rsidRPr="008336DE">
        <w:t>.</w:t>
      </w:r>
    </w:p>
    <w:p w14:paraId="09E41E51" w14:textId="77777777" w:rsidR="008C3E3E" w:rsidRPr="009F4C07" w:rsidRDefault="006E4123" w:rsidP="00AD6A64">
      <w:pPr>
        <w:pStyle w:val="Pardeliste"/>
        <w:ind w:left="502"/>
        <w:rPr>
          <w:b/>
          <w:i/>
        </w:rPr>
      </w:pPr>
      <w:r w:rsidRPr="009F4C07">
        <w:rPr>
          <w:b/>
          <w:i/>
        </w:rPr>
        <w:t>Réponse 3</w:t>
      </w:r>
      <w:r w:rsidR="008336DE" w:rsidRPr="009F4C07">
        <w:rPr>
          <w:b/>
          <w:i/>
          <w:color w:val="FF0000"/>
          <w:sz w:val="28"/>
        </w:rPr>
        <w:sym w:font="Symbol" w:char="F0A9"/>
      </w:r>
      <w:r w:rsidRPr="009F4C07">
        <w:rPr>
          <w:b/>
          <w:i/>
        </w:rPr>
        <w:t xml:space="preserve"> </w:t>
      </w:r>
      <w:r w:rsidR="00AD6A64" w:rsidRPr="009F4C07">
        <w:rPr>
          <w:b/>
          <w:i/>
        </w:rPr>
        <w:t xml:space="preserve">demande de complément </w:t>
      </w:r>
      <w:r w:rsidR="00AD6A64" w:rsidRPr="009F4C07">
        <w:rPr>
          <w:b/>
          <w:i/>
          <w:color w:val="FF0000"/>
          <w:sz w:val="28"/>
        </w:rPr>
        <w:sym w:font="Symbol" w:char="F0A9"/>
      </w:r>
      <w:r w:rsidR="00AD6A64" w:rsidRPr="009F4C07">
        <w:rPr>
          <w:b/>
          <w:i/>
        </w:rPr>
        <w:t xml:space="preserve"> pour 3SA, 3</w:t>
      </w:r>
      <w:r w:rsidR="00AD6A64" w:rsidRPr="009F4C07">
        <w:rPr>
          <w:b/>
          <w:i/>
          <w:color w:val="0000FF"/>
          <w:sz w:val="28"/>
        </w:rPr>
        <w:sym w:font="Symbol" w:char="F0AA"/>
      </w:r>
      <w:r w:rsidR="00AD6A64" w:rsidRPr="009F4C07">
        <w:rPr>
          <w:b/>
          <w:i/>
        </w:rPr>
        <w:t xml:space="preserve"> demande d’arrêt </w:t>
      </w:r>
      <w:r w:rsidR="00AD6A64" w:rsidRPr="009F4C07">
        <w:rPr>
          <w:b/>
          <w:i/>
          <w:color w:val="FF0000"/>
          <w:sz w:val="28"/>
        </w:rPr>
        <w:sym w:font="Symbol" w:char="F0A9"/>
      </w:r>
      <w:r w:rsidR="00AD6A64" w:rsidRPr="009F4C07">
        <w:rPr>
          <w:b/>
          <w:i/>
        </w:rPr>
        <w:t xml:space="preserve"> pour 3SA</w:t>
      </w:r>
    </w:p>
    <w:p w14:paraId="0F6BBCD4" w14:textId="77777777" w:rsidR="008C3E3E" w:rsidRPr="008336DE" w:rsidRDefault="008C3E3E" w:rsidP="00FF5072">
      <w:pPr>
        <w:pStyle w:val="Pardeliste"/>
        <w:numPr>
          <w:ilvl w:val="1"/>
          <w:numId w:val="33"/>
        </w:numPr>
      </w:pPr>
      <w:r w:rsidRPr="008336DE">
        <w:t>3</w:t>
      </w:r>
      <w:r w:rsidR="00116B2C">
        <w:rPr>
          <w:color w:val="FF0000"/>
          <w:sz w:val="28"/>
        </w:rPr>
        <w:sym w:font="Symbol" w:char="F0A9"/>
      </w:r>
      <w:r w:rsidRPr="008336DE">
        <w:t> :</w:t>
      </w:r>
      <w:r w:rsidR="006E4123" w:rsidRPr="008336DE">
        <w:t xml:space="preserve"> </w:t>
      </w:r>
      <w:r w:rsidRPr="008336DE">
        <w:t xml:space="preserve">2 fort à </w:t>
      </w:r>
      <w:r w:rsidR="00116B2C">
        <w:rPr>
          <w:color w:val="008000"/>
          <w:sz w:val="28"/>
        </w:rPr>
        <w:sym w:font="Symbol" w:char="F0A7"/>
      </w:r>
      <w:r w:rsidR="006E4123" w:rsidRPr="008336DE">
        <w:t xml:space="preserve"> avec arrêt </w:t>
      </w:r>
      <w:r w:rsidR="00116B2C">
        <w:rPr>
          <w:color w:val="FF0000"/>
          <w:sz w:val="28"/>
        </w:rPr>
        <w:sym w:font="Symbol" w:char="F0A9"/>
      </w:r>
      <w:r w:rsidR="003A33F8" w:rsidRPr="008336DE">
        <w:t xml:space="preserve"> sans arrêt </w:t>
      </w:r>
      <w:r w:rsidR="00116B2C">
        <w:rPr>
          <w:color w:val="FFC000"/>
          <w:sz w:val="28"/>
        </w:rPr>
        <w:sym w:font="Symbol" w:char="F0A8"/>
      </w:r>
    </w:p>
    <w:p w14:paraId="3337DBB8" w14:textId="77777777" w:rsidR="008C3E3E" w:rsidRPr="008336DE" w:rsidRDefault="008C3E3E" w:rsidP="00FF5072">
      <w:pPr>
        <w:pStyle w:val="Pardeliste"/>
        <w:numPr>
          <w:ilvl w:val="1"/>
          <w:numId w:val="33"/>
        </w:numPr>
      </w:pPr>
      <w:r w:rsidRPr="008336DE">
        <w:rPr>
          <w:u w:val="single"/>
        </w:rPr>
        <w:t>3</w:t>
      </w:r>
      <w:r w:rsidR="00116B2C">
        <w:rPr>
          <w:color w:val="0000FF"/>
          <w:sz w:val="28"/>
          <w:u w:val="single"/>
        </w:rPr>
        <w:sym w:font="Symbol" w:char="F0AA"/>
      </w:r>
      <w:r w:rsidRPr="008336DE">
        <w:rPr>
          <w:u w:val="single"/>
        </w:rPr>
        <w:t xml:space="preserve"> : 2 fort à </w:t>
      </w:r>
      <w:r w:rsidR="00116B2C">
        <w:rPr>
          <w:color w:val="008000"/>
          <w:sz w:val="28"/>
          <w:u w:val="single"/>
        </w:rPr>
        <w:sym w:font="Symbol" w:char="F0A7"/>
      </w:r>
      <w:r w:rsidR="003A33F8" w:rsidRPr="008336DE">
        <w:rPr>
          <w:u w:val="single"/>
        </w:rPr>
        <w:t xml:space="preserve"> avec</w:t>
      </w:r>
      <w:r w:rsidRPr="008336DE">
        <w:rPr>
          <w:u w:val="single"/>
        </w:rPr>
        <w:t xml:space="preserve"> arrêt </w:t>
      </w:r>
      <w:r w:rsidR="00116B2C">
        <w:rPr>
          <w:color w:val="FFC000"/>
          <w:sz w:val="28"/>
          <w:u w:val="single"/>
        </w:rPr>
        <w:sym w:font="Symbol" w:char="F0A8"/>
      </w:r>
      <w:r w:rsidR="003A33F8" w:rsidRPr="008336DE">
        <w:rPr>
          <w:u w:val="single"/>
        </w:rPr>
        <w:t xml:space="preserve"> sans arrêt </w:t>
      </w:r>
      <w:r w:rsidR="00116B2C">
        <w:rPr>
          <w:color w:val="FF0000"/>
          <w:sz w:val="28"/>
          <w:u w:val="single"/>
        </w:rPr>
        <w:sym w:font="Symbol" w:char="F0A9"/>
      </w:r>
    </w:p>
    <w:p w14:paraId="00F4FF5C" w14:textId="77777777" w:rsidR="008C3E3E" w:rsidRPr="008336DE" w:rsidRDefault="008C3E3E" w:rsidP="00FF5072">
      <w:pPr>
        <w:pStyle w:val="Pardeliste"/>
        <w:numPr>
          <w:ilvl w:val="1"/>
          <w:numId w:val="33"/>
        </w:numPr>
      </w:pPr>
      <w:r w:rsidRPr="008336DE">
        <w:t xml:space="preserve">3SA : 2 fort à </w:t>
      </w:r>
      <w:r w:rsidR="00116B2C">
        <w:rPr>
          <w:color w:val="008000"/>
          <w:sz w:val="28"/>
        </w:rPr>
        <w:sym w:font="Symbol" w:char="F0A7"/>
      </w:r>
      <w:r w:rsidRPr="008336DE">
        <w:t xml:space="preserve"> avec arrêt </w:t>
      </w:r>
      <w:r w:rsidR="00116B2C">
        <w:rPr>
          <w:color w:val="FFC000"/>
          <w:sz w:val="28"/>
        </w:rPr>
        <w:sym w:font="Symbol" w:char="F0A8"/>
      </w:r>
      <w:r w:rsidRPr="008336DE">
        <w:t xml:space="preserve"> et arrêt </w:t>
      </w:r>
      <w:r w:rsidR="00116B2C">
        <w:rPr>
          <w:color w:val="FF0000"/>
          <w:sz w:val="28"/>
        </w:rPr>
        <w:sym w:font="Symbol" w:char="F0A9"/>
      </w:r>
    </w:p>
    <w:p w14:paraId="51F513E9" w14:textId="77777777" w:rsidR="008C3E3E" w:rsidRPr="008336DE" w:rsidRDefault="008C3E3E" w:rsidP="00FF5072">
      <w:pPr>
        <w:pStyle w:val="Pardeliste"/>
        <w:numPr>
          <w:ilvl w:val="0"/>
          <w:numId w:val="33"/>
        </w:numPr>
      </w:pPr>
      <w:r w:rsidRPr="008336DE">
        <w:t>2</w:t>
      </w:r>
      <w:r w:rsidR="00116B2C">
        <w:rPr>
          <w:color w:val="0000FF"/>
          <w:sz w:val="28"/>
        </w:rPr>
        <w:sym w:font="Symbol" w:char="F0AA"/>
      </w:r>
      <w:r w:rsidRPr="008336DE">
        <w:t xml:space="preserve"> : </w:t>
      </w:r>
      <w:r w:rsidRPr="008336DE">
        <w:rPr>
          <w:u w:val="single"/>
        </w:rPr>
        <w:t>Au moins 5</w:t>
      </w:r>
      <w:r w:rsidR="00116B2C">
        <w:rPr>
          <w:color w:val="0000FF"/>
          <w:sz w:val="28"/>
          <w:u w:val="single"/>
        </w:rPr>
        <w:sym w:font="Symbol" w:char="F0AA"/>
      </w:r>
      <w:r w:rsidRPr="008336DE">
        <w:rPr>
          <w:u w:val="single"/>
        </w:rPr>
        <w:t xml:space="preserve"> </w:t>
      </w:r>
      <w:r w:rsidR="003A33F8" w:rsidRPr="008336DE">
        <w:rPr>
          <w:u w:val="single"/>
        </w:rPr>
        <w:t>et une main FM</w:t>
      </w:r>
      <w:r w:rsidRPr="008336DE">
        <w:t xml:space="preserve"> </w:t>
      </w:r>
    </w:p>
    <w:p w14:paraId="4209A0EC" w14:textId="77777777" w:rsidR="008C3E3E" w:rsidRPr="00116B2C" w:rsidRDefault="003A33F8" w:rsidP="00FF5072">
      <w:pPr>
        <w:pStyle w:val="Pardeliste"/>
        <w:numPr>
          <w:ilvl w:val="1"/>
          <w:numId w:val="33"/>
        </w:numPr>
      </w:pPr>
      <w:r w:rsidRPr="00116B2C">
        <w:t>2SA naturel avec 5</w:t>
      </w:r>
      <w:r w:rsidR="00116B2C">
        <w:rPr>
          <w:color w:val="008000"/>
          <w:sz w:val="28"/>
        </w:rPr>
        <w:sym w:font="Symbol" w:char="F0A7"/>
      </w:r>
      <w:r w:rsidRPr="00116B2C">
        <w:t xml:space="preserve"> et 4</w:t>
      </w:r>
      <w:r w:rsidR="00116B2C">
        <w:rPr>
          <w:color w:val="FFC000"/>
          <w:sz w:val="28"/>
        </w:rPr>
        <w:sym w:font="Symbol" w:char="F0A8"/>
      </w:r>
      <w:r w:rsidRPr="00116B2C">
        <w:t xml:space="preserve"> et arrêt </w:t>
      </w:r>
      <w:r w:rsidR="00116B2C">
        <w:rPr>
          <w:color w:val="FF0000"/>
          <w:sz w:val="28"/>
        </w:rPr>
        <w:sym w:font="Symbol" w:char="F0A9"/>
      </w:r>
      <w:r w:rsidRPr="00116B2C">
        <w:t xml:space="preserve"> sans fit </w:t>
      </w:r>
      <w:r w:rsidR="00116B2C">
        <w:rPr>
          <w:color w:val="0000FF"/>
          <w:sz w:val="28"/>
        </w:rPr>
        <w:sym w:font="Symbol" w:char="F0AA"/>
      </w:r>
    </w:p>
    <w:p w14:paraId="066F436C" w14:textId="77777777" w:rsidR="003A33F8" w:rsidRPr="00116B2C" w:rsidRDefault="000F78A6" w:rsidP="00FF5072">
      <w:pPr>
        <w:pStyle w:val="Pardeliste"/>
        <w:numPr>
          <w:ilvl w:val="1"/>
          <w:numId w:val="33"/>
        </w:numPr>
      </w:pPr>
      <w:r w:rsidRPr="00116B2C">
        <w:t>3</w:t>
      </w:r>
      <w:r w:rsidR="00116B2C">
        <w:rPr>
          <w:color w:val="008000"/>
          <w:sz w:val="28"/>
        </w:rPr>
        <w:sym w:font="Symbol" w:char="F0A7"/>
      </w:r>
      <w:r w:rsidRPr="00116B2C">
        <w:t xml:space="preserve"> : 2 fort à </w:t>
      </w:r>
      <w:r w:rsidR="00116B2C">
        <w:rPr>
          <w:color w:val="008000"/>
          <w:sz w:val="28"/>
        </w:rPr>
        <w:sym w:font="Symbol" w:char="F0A7"/>
      </w:r>
      <w:r w:rsidRPr="00116B2C">
        <w:t xml:space="preserve">, sans fit </w:t>
      </w:r>
      <w:r w:rsidR="00116B2C">
        <w:rPr>
          <w:color w:val="0000FF"/>
          <w:sz w:val="28"/>
        </w:rPr>
        <w:sym w:font="Symbol" w:char="F0AA"/>
      </w:r>
      <w:r w:rsidRPr="00116B2C">
        <w:t xml:space="preserve"> avec soit pas d’arrêt </w:t>
      </w:r>
      <w:r w:rsidR="00116B2C">
        <w:rPr>
          <w:color w:val="FF0000"/>
          <w:sz w:val="28"/>
        </w:rPr>
        <w:sym w:font="Symbol" w:char="F0A9"/>
      </w:r>
      <w:r w:rsidRPr="00116B2C">
        <w:t xml:space="preserve"> soit une belle couleur 6</w:t>
      </w:r>
      <w:r w:rsidRPr="00116B2C">
        <w:rPr>
          <w:vertAlign w:val="superscript"/>
        </w:rPr>
        <w:t>ème</w:t>
      </w:r>
      <w:r w:rsidRPr="00116B2C">
        <w:t xml:space="preserve"> ou 7 cartes</w:t>
      </w:r>
    </w:p>
    <w:p w14:paraId="757A36DC" w14:textId="77777777" w:rsidR="008C3E3E" w:rsidRPr="00116B2C" w:rsidRDefault="008C3E3E" w:rsidP="00FF5072">
      <w:pPr>
        <w:pStyle w:val="Pardeliste"/>
        <w:numPr>
          <w:ilvl w:val="1"/>
          <w:numId w:val="33"/>
        </w:numPr>
      </w:pPr>
      <w:r w:rsidRPr="00116B2C">
        <w:t>3</w:t>
      </w:r>
      <w:r w:rsidR="00993E6C">
        <w:rPr>
          <w:color w:val="FFC000"/>
          <w:sz w:val="28"/>
        </w:rPr>
        <w:sym w:font="Symbol" w:char="F0A8"/>
      </w:r>
      <w:r w:rsidR="000F78A6" w:rsidRPr="00116B2C">
        <w:t> : 5</w:t>
      </w:r>
      <w:r w:rsidR="00993E6C">
        <w:rPr>
          <w:color w:val="008000"/>
          <w:sz w:val="28"/>
        </w:rPr>
        <w:sym w:font="Symbol" w:char="F0A7"/>
      </w:r>
      <w:r w:rsidR="000F78A6" w:rsidRPr="00116B2C">
        <w:t xml:space="preserve"> et 4</w:t>
      </w:r>
      <w:r w:rsidR="00993E6C">
        <w:rPr>
          <w:color w:val="FFC000"/>
          <w:sz w:val="28"/>
        </w:rPr>
        <w:sym w:font="Symbol" w:char="F0A8"/>
      </w:r>
      <w:r w:rsidR="000F78A6" w:rsidRPr="00116B2C">
        <w:t xml:space="preserve"> sans</w:t>
      </w:r>
      <w:r w:rsidR="003A33F8" w:rsidRPr="00116B2C">
        <w:t xml:space="preserve"> fit </w:t>
      </w:r>
      <w:r w:rsidR="00993E6C">
        <w:rPr>
          <w:color w:val="0000FF"/>
          <w:sz w:val="28"/>
        </w:rPr>
        <w:sym w:font="Symbol" w:char="F0AA"/>
      </w:r>
      <w:r w:rsidR="000F78A6" w:rsidRPr="00116B2C">
        <w:t xml:space="preserve"> et sans arrêt </w:t>
      </w:r>
      <w:r w:rsidR="00993E6C">
        <w:rPr>
          <w:color w:val="FF0000"/>
          <w:sz w:val="28"/>
        </w:rPr>
        <w:sym w:font="Symbol" w:char="F0A9"/>
      </w:r>
    </w:p>
    <w:p w14:paraId="6C9791B3" w14:textId="77777777" w:rsidR="008C3E3E" w:rsidRPr="00116B2C" w:rsidRDefault="008C3E3E" w:rsidP="00FF5072">
      <w:pPr>
        <w:pStyle w:val="Pardeliste"/>
        <w:numPr>
          <w:ilvl w:val="1"/>
          <w:numId w:val="33"/>
        </w:numPr>
      </w:pPr>
      <w:r w:rsidRPr="00116B2C">
        <w:t>3</w:t>
      </w:r>
      <w:r w:rsidR="00993E6C">
        <w:rPr>
          <w:color w:val="FF0000"/>
          <w:sz w:val="28"/>
        </w:rPr>
        <w:sym w:font="Symbol" w:char="F0A9"/>
      </w:r>
      <w:r w:rsidRPr="00116B2C">
        <w:t> :</w:t>
      </w:r>
      <w:r w:rsidR="000F78A6" w:rsidRPr="00116B2C">
        <w:t xml:space="preserve"> 2 fort à </w:t>
      </w:r>
      <w:r w:rsidR="00993E6C">
        <w:rPr>
          <w:color w:val="008000"/>
          <w:sz w:val="28"/>
        </w:rPr>
        <w:sym w:font="Symbol" w:char="F0A7"/>
      </w:r>
      <w:r w:rsidR="000F78A6" w:rsidRPr="00116B2C">
        <w:t xml:space="preserve"> avec arrêt </w:t>
      </w:r>
      <w:r w:rsidR="00993E6C">
        <w:rPr>
          <w:color w:val="FF0000"/>
          <w:sz w:val="28"/>
        </w:rPr>
        <w:sym w:font="Symbol" w:char="F0A9"/>
      </w:r>
      <w:r w:rsidR="000F78A6" w:rsidRPr="00116B2C">
        <w:t xml:space="preserve"> sans arrêt </w:t>
      </w:r>
      <w:r w:rsidR="00993E6C">
        <w:rPr>
          <w:color w:val="FFC000"/>
          <w:sz w:val="28"/>
        </w:rPr>
        <w:sym w:font="Symbol" w:char="F0A8"/>
      </w:r>
      <w:r w:rsidR="000F78A6" w:rsidRPr="00116B2C">
        <w:t xml:space="preserve"> et sans fit </w:t>
      </w:r>
      <w:r w:rsidR="00993E6C">
        <w:rPr>
          <w:color w:val="0000FF"/>
          <w:sz w:val="28"/>
        </w:rPr>
        <w:sym w:font="Symbol" w:char="F0AA"/>
      </w:r>
    </w:p>
    <w:p w14:paraId="0DBD82EE" w14:textId="77777777" w:rsidR="008C3E3E" w:rsidRPr="00116B2C" w:rsidRDefault="008C3E3E" w:rsidP="00FF5072">
      <w:pPr>
        <w:pStyle w:val="Pardeliste"/>
        <w:numPr>
          <w:ilvl w:val="1"/>
          <w:numId w:val="33"/>
        </w:numPr>
      </w:pPr>
      <w:r w:rsidRPr="00116B2C">
        <w:t>3</w:t>
      </w:r>
      <w:r w:rsidR="00993E6C">
        <w:rPr>
          <w:color w:val="0000FF"/>
          <w:sz w:val="28"/>
        </w:rPr>
        <w:sym w:font="Symbol" w:char="F0AA"/>
      </w:r>
      <w:r w:rsidRPr="00116B2C">
        <w:t> :</w:t>
      </w:r>
      <w:r w:rsidR="000F78A6" w:rsidRPr="00116B2C">
        <w:t xml:space="preserve"> 2 fort à </w:t>
      </w:r>
      <w:r w:rsidR="00993E6C">
        <w:rPr>
          <w:color w:val="008000"/>
          <w:sz w:val="28"/>
        </w:rPr>
        <w:sym w:font="Symbol" w:char="F0A7"/>
      </w:r>
      <w:r w:rsidR="000F78A6" w:rsidRPr="00116B2C">
        <w:t xml:space="preserve"> avec fit </w:t>
      </w:r>
      <w:r w:rsidR="00993E6C">
        <w:rPr>
          <w:color w:val="0000FF"/>
          <w:sz w:val="28"/>
        </w:rPr>
        <w:sym w:font="Symbol" w:char="F0AA"/>
      </w:r>
    </w:p>
    <w:p w14:paraId="3A54A486" w14:textId="77777777" w:rsidR="003A33F8" w:rsidRPr="00116B2C" w:rsidRDefault="008C3E3E" w:rsidP="00FF5072">
      <w:pPr>
        <w:pStyle w:val="Pardeliste"/>
        <w:numPr>
          <w:ilvl w:val="1"/>
          <w:numId w:val="33"/>
        </w:numPr>
      </w:pPr>
      <w:r w:rsidRPr="00116B2C">
        <w:t xml:space="preserve">3SA : 2 fort à </w:t>
      </w:r>
      <w:r w:rsidR="00993E6C">
        <w:rPr>
          <w:color w:val="008000"/>
          <w:sz w:val="28"/>
        </w:rPr>
        <w:sym w:font="Symbol" w:char="F0A7"/>
      </w:r>
      <w:r w:rsidRPr="00116B2C">
        <w:t xml:space="preserve"> avec </w:t>
      </w:r>
      <w:r w:rsidR="00993E6C">
        <w:rPr>
          <w:color w:val="008000"/>
          <w:sz w:val="28"/>
        </w:rPr>
        <w:sym w:font="Symbol" w:char="F0A7"/>
      </w:r>
      <w:r w:rsidR="003A33F8" w:rsidRPr="00116B2C">
        <w:t xml:space="preserve"> laids, </w:t>
      </w:r>
      <w:r w:rsidRPr="00116B2C">
        <w:t xml:space="preserve">arrêt </w:t>
      </w:r>
      <w:r w:rsidR="00993E6C">
        <w:rPr>
          <w:color w:val="FF0000"/>
          <w:sz w:val="28"/>
        </w:rPr>
        <w:sym w:font="Symbol" w:char="F0A9"/>
      </w:r>
      <w:r w:rsidRPr="00116B2C">
        <w:t xml:space="preserve"> et </w:t>
      </w:r>
      <w:r w:rsidR="00993E6C">
        <w:rPr>
          <w:color w:val="FFC000"/>
          <w:sz w:val="28"/>
        </w:rPr>
        <w:sym w:font="Symbol" w:char="F0A8"/>
      </w:r>
      <w:r w:rsidR="000F78A6" w:rsidRPr="00116B2C">
        <w:t xml:space="preserve"> sans fit </w:t>
      </w:r>
      <w:r w:rsidR="00993E6C">
        <w:rPr>
          <w:color w:val="0000FF"/>
          <w:sz w:val="28"/>
        </w:rPr>
        <w:sym w:font="Symbol" w:char="F0AA"/>
      </w:r>
    </w:p>
    <w:p w14:paraId="5C388E22" w14:textId="77777777" w:rsidR="000F78A6" w:rsidRPr="00116B2C" w:rsidRDefault="000F78A6" w:rsidP="00FF5072">
      <w:pPr>
        <w:pStyle w:val="Pardeliste"/>
        <w:numPr>
          <w:ilvl w:val="1"/>
          <w:numId w:val="33"/>
        </w:numPr>
      </w:pPr>
      <w:r w:rsidRPr="00116B2C">
        <w:t>4</w:t>
      </w:r>
      <w:r w:rsidR="00993E6C">
        <w:rPr>
          <w:color w:val="008000"/>
          <w:sz w:val="28"/>
        </w:rPr>
        <w:sym w:font="Symbol" w:char="F0A7"/>
      </w:r>
      <w:r w:rsidRPr="00116B2C">
        <w:t>/4</w:t>
      </w:r>
      <w:r w:rsidR="00993E6C">
        <w:rPr>
          <w:color w:val="FFC000"/>
          <w:sz w:val="28"/>
        </w:rPr>
        <w:sym w:font="Symbol" w:char="F0A8"/>
      </w:r>
      <w:r w:rsidRPr="00116B2C">
        <w:t xml:space="preserve"> : fit </w:t>
      </w:r>
      <w:r w:rsidR="00993E6C">
        <w:rPr>
          <w:color w:val="0000FF"/>
          <w:sz w:val="28"/>
        </w:rPr>
        <w:sym w:font="Symbol" w:char="F0AA"/>
      </w:r>
      <w:r w:rsidR="00DC160F" w:rsidRPr="00116B2C">
        <w:t xml:space="preserve"> Beau</w:t>
      </w:r>
      <w:r w:rsidRPr="00116B2C">
        <w:t xml:space="preserve"> 5431 avec annonce d’une concentration d’honneurs</w:t>
      </w:r>
    </w:p>
    <w:p w14:paraId="00B185F2" w14:textId="77777777" w:rsidR="000F78A6" w:rsidRPr="00116B2C" w:rsidRDefault="000F78A6" w:rsidP="00FF5072">
      <w:pPr>
        <w:pStyle w:val="Pardeliste"/>
        <w:numPr>
          <w:ilvl w:val="1"/>
          <w:numId w:val="33"/>
        </w:numPr>
      </w:pPr>
      <w:r w:rsidRPr="00116B2C">
        <w:t>4</w:t>
      </w:r>
      <w:r w:rsidR="00993E6C">
        <w:rPr>
          <w:color w:val="FF0000"/>
          <w:sz w:val="28"/>
        </w:rPr>
        <w:sym w:font="Symbol" w:char="F0A9"/>
      </w:r>
      <w:r w:rsidRPr="00116B2C">
        <w:t> : Beau 5431 sans concentration d’honneurs en mineures</w:t>
      </w:r>
    </w:p>
    <w:p w14:paraId="356C555A" w14:textId="77777777" w:rsidR="000F78A6" w:rsidRPr="00116B2C" w:rsidRDefault="000F78A6" w:rsidP="00FF5072">
      <w:pPr>
        <w:pStyle w:val="Pardeliste"/>
        <w:numPr>
          <w:ilvl w:val="1"/>
          <w:numId w:val="33"/>
        </w:numPr>
      </w:pPr>
      <w:r w:rsidRPr="00116B2C">
        <w:t>4</w:t>
      </w:r>
      <w:r w:rsidR="00993E6C" w:rsidRPr="00993E6C">
        <w:rPr>
          <w:color w:val="0000FF"/>
        </w:rPr>
        <w:sym w:font="Symbol" w:char="F0AA"/>
      </w:r>
      <w:r w:rsidRPr="00116B2C">
        <w:t xml:space="preserve"> : </w:t>
      </w:r>
      <w:r w:rsidR="00DC160F" w:rsidRPr="00116B2C">
        <w:t>Main 5431 minimum</w:t>
      </w:r>
    </w:p>
    <w:p w14:paraId="18133FA1" w14:textId="77777777" w:rsidR="00993E6C" w:rsidRDefault="008C3E3E" w:rsidP="00FF5072">
      <w:pPr>
        <w:pStyle w:val="Pardeliste"/>
        <w:numPr>
          <w:ilvl w:val="0"/>
          <w:numId w:val="33"/>
        </w:numPr>
      </w:pPr>
      <w:r w:rsidRPr="008336DE">
        <w:t>2SA : FM sans 5</w:t>
      </w:r>
      <w:r w:rsidR="00993E6C">
        <w:rPr>
          <w:color w:val="0000FF"/>
          <w:sz w:val="28"/>
        </w:rPr>
        <w:sym w:font="Symbol" w:char="F0AA"/>
      </w:r>
      <w:r w:rsidRPr="008336DE">
        <w:t xml:space="preserve"> ni fit </w:t>
      </w:r>
      <w:r w:rsidR="00993E6C">
        <w:rPr>
          <w:color w:val="008000"/>
          <w:sz w:val="28"/>
        </w:rPr>
        <w:sym w:font="Symbol" w:char="F0A7"/>
      </w:r>
      <w:r w:rsidRPr="008336DE">
        <w:t xml:space="preserve"> zone 8-10H ou 14H et +. </w:t>
      </w:r>
    </w:p>
    <w:p w14:paraId="357CD1F0" w14:textId="77777777" w:rsidR="008C3E3E" w:rsidRPr="00993E6C" w:rsidRDefault="008C3E3E" w:rsidP="00993E6C">
      <w:pPr>
        <w:pStyle w:val="Pardeliste"/>
        <w:rPr>
          <w:i/>
        </w:rPr>
      </w:pPr>
      <w:r w:rsidRPr="00993E6C">
        <w:rPr>
          <w:i/>
        </w:rPr>
        <w:lastRenderedPageBreak/>
        <w:t>Suite assez naturelle 3</w:t>
      </w:r>
      <w:r w:rsidR="00993E6C">
        <w:rPr>
          <w:i/>
          <w:color w:val="008000"/>
          <w:sz w:val="28"/>
        </w:rPr>
        <w:sym w:font="Symbol" w:char="F0A7"/>
      </w:r>
      <w:r w:rsidRPr="00993E6C">
        <w:rPr>
          <w:i/>
        </w:rPr>
        <w:t xml:space="preserve"> montrant le 2 fort à </w:t>
      </w:r>
      <w:r w:rsidR="00993E6C">
        <w:rPr>
          <w:i/>
          <w:color w:val="008000"/>
          <w:sz w:val="28"/>
        </w:rPr>
        <w:sym w:font="Symbol" w:char="F0A7"/>
      </w:r>
      <w:r w:rsidR="00993E6C">
        <w:rPr>
          <w:i/>
        </w:rPr>
        <w:t>…</w:t>
      </w:r>
      <w:r w:rsidRPr="00993E6C">
        <w:rPr>
          <w:i/>
        </w:rPr>
        <w:t xml:space="preserve">les autres enchères </w:t>
      </w:r>
      <w:r w:rsidR="00B975A2" w:rsidRPr="00993E6C">
        <w:rPr>
          <w:i/>
        </w:rPr>
        <w:t xml:space="preserve">au palier de 3 </w:t>
      </w:r>
      <w:r w:rsidRPr="00993E6C">
        <w:rPr>
          <w:i/>
        </w:rPr>
        <w:t>se faisant avec 5</w:t>
      </w:r>
      <w:r w:rsidR="00993E6C">
        <w:rPr>
          <w:i/>
          <w:color w:val="008000"/>
          <w:sz w:val="28"/>
        </w:rPr>
        <w:sym w:font="Symbol" w:char="F0A7"/>
      </w:r>
      <w:r w:rsidRPr="00993E6C">
        <w:rPr>
          <w:i/>
        </w:rPr>
        <w:t xml:space="preserve"> et 4</w:t>
      </w:r>
      <w:r w:rsidR="00993E6C">
        <w:rPr>
          <w:i/>
          <w:color w:val="FFC000"/>
          <w:sz w:val="28"/>
        </w:rPr>
        <w:sym w:font="Symbol" w:char="F0A8"/>
      </w:r>
      <w:r w:rsidRPr="00993E6C">
        <w:rPr>
          <w:i/>
        </w:rPr>
        <w:t>.</w:t>
      </w:r>
    </w:p>
    <w:p w14:paraId="108EC4D9" w14:textId="77777777" w:rsidR="008C3E3E" w:rsidRPr="008336DE" w:rsidRDefault="008C3E3E" w:rsidP="00FF5072">
      <w:pPr>
        <w:pStyle w:val="Pardeliste"/>
        <w:numPr>
          <w:ilvl w:val="0"/>
          <w:numId w:val="33"/>
        </w:numPr>
      </w:pPr>
      <w:r w:rsidRPr="008336DE">
        <w:t>3</w:t>
      </w:r>
      <w:r w:rsidR="00993E6C">
        <w:rPr>
          <w:color w:val="008000"/>
          <w:sz w:val="28"/>
        </w:rPr>
        <w:sym w:font="Symbol" w:char="F0A7"/>
      </w:r>
      <w:r w:rsidRPr="008336DE">
        <w:t xml:space="preserve"> : positif avec fit </w:t>
      </w:r>
      <w:r w:rsidR="00993E6C">
        <w:rPr>
          <w:color w:val="008000"/>
          <w:sz w:val="28"/>
        </w:rPr>
        <w:sym w:font="Symbol" w:char="F0A7"/>
      </w:r>
    </w:p>
    <w:p w14:paraId="50227872" w14:textId="77777777" w:rsidR="008C3E3E" w:rsidRPr="008336DE" w:rsidRDefault="008C3E3E" w:rsidP="00FF5072">
      <w:pPr>
        <w:pStyle w:val="Pardeliste"/>
        <w:numPr>
          <w:ilvl w:val="0"/>
          <w:numId w:val="33"/>
        </w:numPr>
      </w:pPr>
      <w:r w:rsidRPr="008336DE">
        <w:t>3</w:t>
      </w:r>
      <w:r w:rsidR="00993E6C">
        <w:rPr>
          <w:color w:val="FFC000"/>
          <w:sz w:val="28"/>
        </w:rPr>
        <w:sym w:font="Symbol" w:char="F0A8"/>
      </w:r>
      <w:r w:rsidRPr="008336DE">
        <w:t> : main de 11H et + avec 4</w:t>
      </w:r>
      <w:r w:rsidR="00993E6C">
        <w:rPr>
          <w:color w:val="FFC000"/>
          <w:sz w:val="28"/>
        </w:rPr>
        <w:sym w:font="Symbol" w:char="F0A8"/>
      </w:r>
      <w:r w:rsidRPr="008336DE">
        <w:t xml:space="preserve"> </w:t>
      </w:r>
    </w:p>
    <w:p w14:paraId="55738F6B" w14:textId="77777777" w:rsidR="008C3E3E" w:rsidRPr="008336DE" w:rsidRDefault="008C3E3E" w:rsidP="00FF5072">
      <w:pPr>
        <w:pStyle w:val="Pardeliste"/>
        <w:numPr>
          <w:ilvl w:val="0"/>
          <w:numId w:val="33"/>
        </w:numPr>
      </w:pPr>
      <w:r w:rsidRPr="008336DE">
        <w:t>3</w:t>
      </w:r>
      <w:r w:rsidR="00993E6C">
        <w:rPr>
          <w:color w:val="FF0000"/>
          <w:sz w:val="28"/>
        </w:rPr>
        <w:sym w:font="Symbol" w:char="F0A9"/>
      </w:r>
      <w:r w:rsidRPr="008336DE">
        <w:t> :</w:t>
      </w:r>
      <w:r w:rsidR="00480DCC" w:rsidRPr="008336DE">
        <w:t xml:space="preserve"> 5</w:t>
      </w:r>
      <w:r w:rsidR="00993E6C">
        <w:rPr>
          <w:color w:val="0000FF"/>
          <w:sz w:val="28"/>
        </w:rPr>
        <w:sym w:font="Symbol" w:char="F0AA"/>
      </w:r>
      <w:r w:rsidR="00480DCC" w:rsidRPr="008336DE">
        <w:t xml:space="preserve"> et 5</w:t>
      </w:r>
      <w:r w:rsidR="00993E6C">
        <w:rPr>
          <w:color w:val="FF0000"/>
          <w:sz w:val="28"/>
        </w:rPr>
        <w:sym w:font="Symbol" w:char="F0A9"/>
      </w:r>
      <w:r w:rsidRPr="008336DE">
        <w:t xml:space="preserve"> Forcing de manche</w:t>
      </w:r>
      <w:r w:rsidR="009F4C07">
        <w:t xml:space="preserve"> 10H et +</w:t>
      </w:r>
    </w:p>
    <w:p w14:paraId="4D51EC30" w14:textId="77777777" w:rsidR="008C3E3E" w:rsidRPr="008336DE" w:rsidRDefault="008C3E3E" w:rsidP="00FF5072">
      <w:pPr>
        <w:pStyle w:val="Pardeliste"/>
        <w:numPr>
          <w:ilvl w:val="0"/>
          <w:numId w:val="33"/>
        </w:numPr>
      </w:pPr>
      <w:r w:rsidRPr="008336DE">
        <w:t>3</w:t>
      </w:r>
      <w:r w:rsidR="00993E6C">
        <w:rPr>
          <w:color w:val="0000FF"/>
          <w:sz w:val="28"/>
        </w:rPr>
        <w:sym w:font="Symbol" w:char="F0AA"/>
      </w:r>
      <w:r w:rsidRPr="008336DE">
        <w:t> :</w:t>
      </w:r>
      <w:r w:rsidR="00480DCC" w:rsidRPr="008336DE">
        <w:t xml:space="preserve"> Unicolore </w:t>
      </w:r>
      <w:r w:rsidR="00993E6C">
        <w:rPr>
          <w:color w:val="0000FF"/>
          <w:sz w:val="28"/>
        </w:rPr>
        <w:sym w:font="Symbol" w:char="F0AA"/>
      </w:r>
      <w:r w:rsidR="00480DCC" w:rsidRPr="008336DE">
        <w:t xml:space="preserve"> beau FM</w:t>
      </w:r>
    </w:p>
    <w:p w14:paraId="5ADED1FD" w14:textId="77777777" w:rsidR="00921C67" w:rsidRPr="00AD6A64" w:rsidRDefault="008C3E3E" w:rsidP="00FF5072">
      <w:pPr>
        <w:pStyle w:val="Pardeliste"/>
        <w:numPr>
          <w:ilvl w:val="0"/>
          <w:numId w:val="33"/>
        </w:numPr>
      </w:pPr>
      <w:r w:rsidRPr="008336DE">
        <w:t xml:space="preserve">3SA : zone 11-13H sans fit </w:t>
      </w:r>
      <w:r w:rsidR="00993E6C">
        <w:rPr>
          <w:color w:val="008000"/>
          <w:sz w:val="28"/>
        </w:rPr>
        <w:sym w:font="Symbol" w:char="F0A7"/>
      </w:r>
      <w:r w:rsidRPr="008336DE">
        <w:t xml:space="preserve"> ni 4</w:t>
      </w:r>
      <w:r w:rsidR="00993E6C">
        <w:rPr>
          <w:color w:val="FFC000"/>
          <w:sz w:val="28"/>
        </w:rPr>
        <w:sym w:font="Symbol" w:char="F0A8"/>
      </w:r>
    </w:p>
    <w:p w14:paraId="312ACDF9" w14:textId="77777777" w:rsidR="00AD6A64" w:rsidRDefault="00AD6A64" w:rsidP="00AD6A64"/>
    <w:p w14:paraId="522C94FC" w14:textId="77777777" w:rsidR="00AD6A64" w:rsidRPr="00921C67" w:rsidRDefault="00AD6A64" w:rsidP="00AD6A64"/>
    <w:p w14:paraId="135C64FC" w14:textId="77777777" w:rsidR="00921C67" w:rsidRPr="00921C67" w:rsidRDefault="00921C67" w:rsidP="00921C67">
      <w:pPr>
        <w:pStyle w:val="Pardeliste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87"/>
        <w:gridCol w:w="1373"/>
      </w:tblGrid>
      <w:tr w:rsidR="00921C67" w14:paraId="69F88444" w14:textId="77777777" w:rsidTr="007715D6">
        <w:tc>
          <w:tcPr>
            <w:tcW w:w="1287" w:type="dxa"/>
            <w:tcBorders>
              <w:bottom w:val="single" w:sz="6" w:space="0" w:color="000000"/>
            </w:tcBorders>
            <w:shd w:val="solid" w:color="000080" w:fill="FFFFFF"/>
          </w:tcPr>
          <w:p w14:paraId="5A9ADE6E" w14:textId="77777777" w:rsidR="00921C67" w:rsidRPr="00153252" w:rsidRDefault="00921C67" w:rsidP="007715D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373" w:type="dxa"/>
            <w:tcBorders>
              <w:bottom w:val="single" w:sz="6" w:space="0" w:color="000000"/>
            </w:tcBorders>
            <w:shd w:val="solid" w:color="000080" w:fill="FFFFFF"/>
          </w:tcPr>
          <w:p w14:paraId="0253F55C" w14:textId="77777777" w:rsidR="00921C67" w:rsidRPr="00153252" w:rsidRDefault="00921C67" w:rsidP="007715D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21C67" w:rsidRPr="00647803" w14:paraId="32BE7AB3" w14:textId="77777777" w:rsidTr="007715D6">
        <w:tc>
          <w:tcPr>
            <w:tcW w:w="1287" w:type="dxa"/>
            <w:shd w:val="solid" w:color="C0C0C0" w:fill="FFFFFF"/>
          </w:tcPr>
          <w:p w14:paraId="7DF7073C" w14:textId="77777777" w:rsidR="00921C67" w:rsidRPr="00921C67" w:rsidRDefault="00921C67" w:rsidP="007715D6">
            <w:pPr>
              <w:rPr>
                <w:b/>
                <w:bCs/>
              </w:rPr>
            </w:pPr>
            <w:r w:rsidRPr="00647803">
              <w:rPr>
                <w:b/>
                <w:bCs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373" w:type="dxa"/>
            <w:shd w:val="solid" w:color="C0C0C0" w:fill="FFFFFF"/>
          </w:tcPr>
          <w:p w14:paraId="08DD742C" w14:textId="77777777" w:rsidR="00921C67" w:rsidRPr="00921C67" w:rsidRDefault="00921C67" w:rsidP="007715D6">
            <w:r w:rsidRPr="00647803"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21C67" w:rsidRPr="00647803" w14:paraId="6FF29751" w14:textId="77777777" w:rsidTr="007715D6">
        <w:tc>
          <w:tcPr>
            <w:tcW w:w="1287" w:type="dxa"/>
            <w:shd w:val="solid" w:color="C0C0C0" w:fill="FFFFFF"/>
          </w:tcPr>
          <w:p w14:paraId="50760024" w14:textId="77777777" w:rsidR="00921C67" w:rsidRPr="00921C67" w:rsidRDefault="00921C67" w:rsidP="007715D6">
            <w:pPr>
              <w:rPr>
                <w:b/>
                <w:bCs/>
              </w:rPr>
            </w:pPr>
            <w:r w:rsidRPr="00647803">
              <w:rPr>
                <w:b/>
                <w:bCs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373" w:type="dxa"/>
            <w:shd w:val="solid" w:color="C0C0C0" w:fill="FFFFFF"/>
          </w:tcPr>
          <w:p w14:paraId="59F03A1F" w14:textId="77777777" w:rsidR="00921C67" w:rsidRPr="00921C67" w:rsidRDefault="00921C67" w:rsidP="007715D6">
            <w:r w:rsidRPr="00647803">
              <w:t>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21C67" w:rsidRPr="00647803" w14:paraId="697541CE" w14:textId="77777777" w:rsidTr="007715D6">
        <w:tc>
          <w:tcPr>
            <w:tcW w:w="1287" w:type="dxa"/>
            <w:shd w:val="solid" w:color="C0C0C0" w:fill="FFFFFF"/>
          </w:tcPr>
          <w:p w14:paraId="48A3F962" w14:textId="77777777" w:rsidR="00921C67" w:rsidRPr="00647803" w:rsidRDefault="00921C67" w:rsidP="007715D6">
            <w:pPr>
              <w:rPr>
                <w:b/>
                <w:bCs/>
              </w:rPr>
            </w:pPr>
            <w:r w:rsidRPr="00647803">
              <w:rPr>
                <w:b/>
                <w:bCs/>
              </w:rPr>
              <w:t>?</w:t>
            </w:r>
          </w:p>
        </w:tc>
        <w:tc>
          <w:tcPr>
            <w:tcW w:w="1373" w:type="dxa"/>
            <w:shd w:val="solid" w:color="C0C0C0" w:fill="FFFFFF"/>
          </w:tcPr>
          <w:p w14:paraId="55A30149" w14:textId="77777777" w:rsidR="00921C67" w:rsidRPr="00647803" w:rsidRDefault="00921C67" w:rsidP="007715D6"/>
        </w:tc>
      </w:tr>
    </w:tbl>
    <w:p w14:paraId="526A7871" w14:textId="77777777" w:rsidR="00921C67" w:rsidRPr="007D6B72" w:rsidRDefault="00921C67" w:rsidP="00FF5072">
      <w:pPr>
        <w:numPr>
          <w:ilvl w:val="0"/>
          <w:numId w:val="61"/>
        </w:numPr>
      </w:pPr>
      <w:r w:rsidRPr="007D6B72">
        <w:t>2SA : Non Forcing</w:t>
      </w:r>
    </w:p>
    <w:p w14:paraId="599B6383" w14:textId="77777777" w:rsidR="00921C67" w:rsidRPr="007D6B72" w:rsidRDefault="00921C67" w:rsidP="00FF5072">
      <w:pPr>
        <w:numPr>
          <w:ilvl w:val="0"/>
          <w:numId w:val="61"/>
        </w:numPr>
      </w:pPr>
      <w:r w:rsidRPr="007D6B72">
        <w:t>3</w:t>
      </w:r>
      <w:r>
        <w:rPr>
          <w:color w:val="008000"/>
          <w:sz w:val="28"/>
        </w:rPr>
        <w:sym w:font="Symbol" w:char="F0A7"/>
      </w:r>
      <w:r w:rsidRPr="007D6B72">
        <w:t> : Non Forcing</w:t>
      </w:r>
    </w:p>
    <w:p w14:paraId="394577F9" w14:textId="77777777" w:rsidR="00921C67" w:rsidRPr="007D6B72" w:rsidRDefault="00921C67" w:rsidP="00FF5072">
      <w:pPr>
        <w:numPr>
          <w:ilvl w:val="0"/>
          <w:numId w:val="61"/>
        </w:numPr>
      </w:pPr>
      <w:r w:rsidRPr="007D6B72">
        <w:t>3</w:t>
      </w:r>
      <w:r>
        <w:rPr>
          <w:color w:val="FFC000"/>
          <w:sz w:val="28"/>
        </w:rPr>
        <w:sym w:font="Symbol" w:char="F0A8"/>
      </w:r>
      <w:r w:rsidRPr="007D6B72">
        <w:t> : 4</w:t>
      </w:r>
      <w:r w:rsidRPr="007D6B72">
        <w:rPr>
          <w:vertAlign w:val="superscript"/>
        </w:rPr>
        <w:t>ème</w:t>
      </w:r>
      <w:r w:rsidRPr="007D6B72">
        <w:t xml:space="preserve"> couleur FM</w:t>
      </w:r>
    </w:p>
    <w:p w14:paraId="39186E10" w14:textId="77777777" w:rsidR="00921C67" w:rsidRPr="007D6B72" w:rsidRDefault="00921C67" w:rsidP="00FF5072">
      <w:pPr>
        <w:numPr>
          <w:ilvl w:val="0"/>
          <w:numId w:val="61"/>
        </w:numPr>
      </w:pPr>
      <w:r w:rsidRPr="007D6B72">
        <w:t>3</w:t>
      </w:r>
      <w:r>
        <w:rPr>
          <w:color w:val="FF0000"/>
          <w:sz w:val="28"/>
        </w:rPr>
        <w:sym w:font="Symbol" w:char="F0A9"/>
      </w:r>
      <w:r w:rsidRPr="007D6B72">
        <w:t> : 6</w:t>
      </w:r>
      <w:r>
        <w:rPr>
          <w:color w:val="008000"/>
          <w:sz w:val="28"/>
        </w:rPr>
        <w:sym w:font="Symbol" w:char="F0A7"/>
      </w:r>
      <w:r w:rsidRPr="007D6B72">
        <w:t xml:space="preserve"> et 5</w:t>
      </w:r>
      <w:r>
        <w:rPr>
          <w:color w:val="FF0000"/>
          <w:sz w:val="28"/>
        </w:rPr>
        <w:sym w:font="Symbol" w:char="F0A9"/>
      </w:r>
      <w:r w:rsidRPr="007D6B72">
        <w:t xml:space="preserve"> FM</w:t>
      </w:r>
    </w:p>
    <w:p w14:paraId="79433726" w14:textId="77777777" w:rsidR="00921C67" w:rsidRPr="00F14F73" w:rsidRDefault="00921C67" w:rsidP="00FF5072">
      <w:pPr>
        <w:numPr>
          <w:ilvl w:val="0"/>
          <w:numId w:val="61"/>
        </w:numPr>
        <w:rPr>
          <w:b/>
          <w:u w:val="single"/>
        </w:rPr>
      </w:pPr>
      <w:r w:rsidRPr="00F14F73">
        <w:rPr>
          <w:b/>
          <w:u w:val="single"/>
        </w:rPr>
        <w:t>3</w:t>
      </w:r>
      <w:r>
        <w:rPr>
          <w:b/>
          <w:color w:val="0000FF"/>
          <w:sz w:val="28"/>
          <w:u w:val="single"/>
        </w:rPr>
        <w:sym w:font="Symbol" w:char="F0AA"/>
      </w:r>
      <w:r w:rsidRPr="00F14F73">
        <w:rPr>
          <w:b/>
          <w:u w:val="single"/>
        </w:rPr>
        <w:t> : 3415 forcing</w:t>
      </w:r>
    </w:p>
    <w:p w14:paraId="22A796C1" w14:textId="77777777" w:rsidR="00921C67" w:rsidRPr="007D6B72" w:rsidRDefault="00921C67" w:rsidP="00FF5072">
      <w:pPr>
        <w:numPr>
          <w:ilvl w:val="0"/>
          <w:numId w:val="61"/>
        </w:numPr>
      </w:pPr>
      <w:r w:rsidRPr="007D6B72">
        <w:t>3SA : Naturel</w:t>
      </w:r>
    </w:p>
    <w:p w14:paraId="124F3DF6" w14:textId="77777777" w:rsidR="00921C67" w:rsidRPr="007D6B72" w:rsidRDefault="00921C67" w:rsidP="00FF5072">
      <w:pPr>
        <w:numPr>
          <w:ilvl w:val="0"/>
          <w:numId w:val="61"/>
        </w:numPr>
      </w:pPr>
      <w:r w:rsidRPr="007D6B72">
        <w:t>4</w:t>
      </w:r>
      <w:r>
        <w:rPr>
          <w:color w:val="008000"/>
          <w:sz w:val="28"/>
        </w:rPr>
        <w:sym w:font="Symbol" w:char="F0A7"/>
      </w:r>
      <w:r w:rsidRPr="007D6B72">
        <w:t> : 6</w:t>
      </w:r>
      <w:r>
        <w:rPr>
          <w:color w:val="008000"/>
          <w:sz w:val="28"/>
        </w:rPr>
        <w:sym w:font="Symbol" w:char="F0A7"/>
      </w:r>
      <w:r w:rsidRPr="007D6B72">
        <w:t>-4</w:t>
      </w:r>
      <w:r>
        <w:rPr>
          <w:color w:val="FF0000"/>
          <w:sz w:val="28"/>
        </w:rPr>
        <w:sym w:font="Symbol" w:char="F0A9"/>
      </w:r>
      <w:r w:rsidRPr="007D6B72">
        <w:t xml:space="preserve"> FM (avec souvent soit </w:t>
      </w:r>
      <w:proofErr w:type="spellStart"/>
      <w:r w:rsidRPr="007D6B72">
        <w:t>sing</w:t>
      </w:r>
      <w:proofErr w:type="spellEnd"/>
      <w:r w:rsidRPr="007D6B72">
        <w:t xml:space="preserve"> </w:t>
      </w:r>
      <w:r>
        <w:rPr>
          <w:color w:val="FFC000"/>
          <w:sz w:val="28"/>
        </w:rPr>
        <w:sym w:font="Symbol" w:char="F0A8"/>
      </w:r>
      <w:r w:rsidRPr="007D6B72">
        <w:t xml:space="preserve"> soit </w:t>
      </w:r>
      <w:proofErr w:type="spellStart"/>
      <w:r w:rsidRPr="007D6B72">
        <w:t>Ax</w:t>
      </w:r>
      <w:proofErr w:type="spellEnd"/>
      <w:r w:rsidRPr="007D6B72">
        <w:t xml:space="preserve"> à </w:t>
      </w:r>
      <w:r>
        <w:rPr>
          <w:color w:val="FFC000"/>
          <w:sz w:val="28"/>
        </w:rPr>
        <w:sym w:font="Symbol" w:char="F0A8"/>
      </w:r>
      <w:r w:rsidRPr="007D6B72">
        <w:t>)</w:t>
      </w:r>
    </w:p>
    <w:p w14:paraId="0508C3AA" w14:textId="77777777" w:rsidR="00921C67" w:rsidRPr="007D6B72" w:rsidRDefault="00921C67" w:rsidP="00FF5072">
      <w:pPr>
        <w:numPr>
          <w:ilvl w:val="0"/>
          <w:numId w:val="61"/>
        </w:numPr>
      </w:pPr>
      <w:r w:rsidRPr="007D6B72">
        <w:t>4</w:t>
      </w:r>
      <w:r>
        <w:rPr>
          <w:color w:val="FFC000"/>
          <w:sz w:val="28"/>
        </w:rPr>
        <w:sym w:font="Symbol" w:char="F0A8"/>
      </w:r>
      <w:r w:rsidRPr="007D6B72">
        <w:t xml:space="preserve"> : </w:t>
      </w:r>
      <w:r>
        <w:t>BW d’exclusion avec 3</w:t>
      </w:r>
      <w:r>
        <w:rPr>
          <w:color w:val="0000FF"/>
          <w:sz w:val="28"/>
        </w:rPr>
        <w:sym w:font="Symbol" w:char="F0AA"/>
      </w:r>
    </w:p>
    <w:p w14:paraId="3C46F433" w14:textId="77777777" w:rsidR="00921C67" w:rsidRPr="007D6B72" w:rsidRDefault="00921C67" w:rsidP="00FF5072">
      <w:pPr>
        <w:numPr>
          <w:ilvl w:val="0"/>
          <w:numId w:val="61"/>
        </w:numPr>
      </w:pPr>
      <w:r w:rsidRPr="007D6B72">
        <w:t>4</w:t>
      </w:r>
      <w:r>
        <w:rPr>
          <w:color w:val="FF0000"/>
          <w:sz w:val="28"/>
        </w:rPr>
        <w:sym w:font="Symbol" w:char="F0A9"/>
      </w:r>
      <w:r w:rsidRPr="007D6B72">
        <w:t> : 6</w:t>
      </w:r>
      <w:r>
        <w:rPr>
          <w:color w:val="008000"/>
          <w:sz w:val="28"/>
        </w:rPr>
        <w:sym w:font="Symbol" w:char="F0A7"/>
      </w:r>
      <w:r w:rsidRPr="007D6B72">
        <w:t xml:space="preserve"> et 5</w:t>
      </w:r>
      <w:r>
        <w:rPr>
          <w:color w:val="FF0000"/>
          <w:sz w:val="28"/>
        </w:rPr>
        <w:sym w:font="Symbol" w:char="F0A9"/>
      </w:r>
      <w:r w:rsidRPr="007D6B72">
        <w:t xml:space="preserve"> dans une main avec peu d’éléments pour envisager le chelem</w:t>
      </w:r>
    </w:p>
    <w:p w14:paraId="09131F26" w14:textId="77777777" w:rsidR="00921C67" w:rsidRPr="00357866" w:rsidRDefault="00921C67" w:rsidP="00FF5072">
      <w:pPr>
        <w:numPr>
          <w:ilvl w:val="0"/>
          <w:numId w:val="61"/>
        </w:numPr>
      </w:pPr>
      <w:r>
        <w:t>4</w:t>
      </w:r>
      <w:r>
        <w:rPr>
          <w:color w:val="0000FF"/>
          <w:sz w:val="28"/>
        </w:rPr>
        <w:sym w:font="Symbol" w:char="F0AA"/>
      </w:r>
      <w:r>
        <w:t> : 3415 avec une main minimum</w:t>
      </w:r>
    </w:p>
    <w:tbl>
      <w:tblPr>
        <w:tblpPr w:leftFromText="141" w:rightFromText="141" w:vertAnchor="text" w:horzAnchor="margin" w:tblpY="18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715D6" w:rsidRPr="00921C67" w14:paraId="240EDEB8" w14:textId="77777777" w:rsidTr="007715D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D9EA762" w14:textId="77777777" w:rsidR="007715D6" w:rsidRPr="00921C67" w:rsidRDefault="007715D6" w:rsidP="007715D6">
            <w:pPr>
              <w:rPr>
                <w:bCs/>
                <w:i/>
                <w:iCs/>
                <w:color w:val="FFFFFF"/>
              </w:rPr>
            </w:pPr>
            <w:r w:rsidRPr="00921C67">
              <w:rPr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A882562" w14:textId="77777777" w:rsidR="007715D6" w:rsidRPr="00921C67" w:rsidRDefault="007715D6" w:rsidP="007715D6">
            <w:pPr>
              <w:rPr>
                <w:bCs/>
                <w:i/>
                <w:iCs/>
                <w:color w:val="FFFFFF"/>
              </w:rPr>
            </w:pPr>
            <w:r w:rsidRPr="00921C67">
              <w:rPr>
                <w:bCs/>
                <w:i/>
                <w:iCs/>
                <w:color w:val="FFFFFF"/>
              </w:rPr>
              <w:t>Répondant</w:t>
            </w:r>
          </w:p>
        </w:tc>
      </w:tr>
      <w:tr w:rsidR="007715D6" w:rsidRPr="00921C67" w14:paraId="30F77CC9" w14:textId="77777777" w:rsidTr="007715D6">
        <w:tc>
          <w:tcPr>
            <w:tcW w:w="1101" w:type="dxa"/>
            <w:shd w:val="solid" w:color="C0C0C0" w:fill="FFFFFF"/>
          </w:tcPr>
          <w:p w14:paraId="69830292" w14:textId="77777777" w:rsidR="007715D6" w:rsidRPr="007715D6" w:rsidRDefault="007715D6" w:rsidP="007715D6">
            <w:pPr>
              <w:rPr>
                <w:bCs/>
              </w:rPr>
            </w:pPr>
            <w:r w:rsidRPr="00921C67">
              <w:rPr>
                <w:bCs/>
                <w:color w:val="000000"/>
              </w:rPr>
              <w:t>1</w:t>
            </w:r>
            <w:r>
              <w:rPr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206910D" w14:textId="77777777" w:rsidR="007715D6" w:rsidRPr="007715D6" w:rsidRDefault="007715D6" w:rsidP="007715D6">
            <w:r w:rsidRPr="00921C67"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7715D6" w:rsidRPr="00921C67" w14:paraId="217C9422" w14:textId="77777777" w:rsidTr="007715D6">
        <w:tc>
          <w:tcPr>
            <w:tcW w:w="1101" w:type="dxa"/>
            <w:shd w:val="solid" w:color="C0C0C0" w:fill="FFFFFF"/>
          </w:tcPr>
          <w:p w14:paraId="217AF56D" w14:textId="77777777" w:rsidR="007715D6" w:rsidRPr="007715D6" w:rsidRDefault="007715D6" w:rsidP="007715D6">
            <w:pPr>
              <w:rPr>
                <w:bCs/>
              </w:rPr>
            </w:pPr>
            <w:r w:rsidRPr="00921C67">
              <w:rPr>
                <w:bCs/>
                <w:color w:val="000000"/>
              </w:rPr>
              <w:t>2</w:t>
            </w:r>
            <w:r>
              <w:rPr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0526183D" w14:textId="77777777" w:rsidR="007715D6" w:rsidRPr="00921C67" w:rsidRDefault="007715D6" w:rsidP="007715D6">
            <w:pPr>
              <w:rPr>
                <w:color w:val="000080"/>
              </w:rPr>
            </w:pPr>
          </w:p>
        </w:tc>
      </w:tr>
    </w:tbl>
    <w:p w14:paraId="434BAA21" w14:textId="77777777" w:rsidR="00921C67" w:rsidRPr="00921C67" w:rsidRDefault="00921C67" w:rsidP="00921C67"/>
    <w:p w14:paraId="48CA7C4B" w14:textId="77777777" w:rsidR="007715D6" w:rsidRDefault="007715D6" w:rsidP="00921C67"/>
    <w:p w14:paraId="1B0F2DF4" w14:textId="77777777" w:rsidR="007715D6" w:rsidRDefault="007715D6" w:rsidP="00921C67"/>
    <w:p w14:paraId="3062A1EA" w14:textId="77777777" w:rsidR="007715D6" w:rsidRDefault="00921C67" w:rsidP="00921C67">
      <w:r w:rsidRPr="00921C67">
        <w:t>Soit naturelle</w:t>
      </w:r>
      <w:r w:rsidR="007715D6">
        <w:t>,</w:t>
      </w:r>
      <w:r w:rsidRPr="00921C67">
        <w:t xml:space="preserve"> soit main très belle avec 4</w:t>
      </w:r>
      <w:r w:rsidR="007715D6">
        <w:rPr>
          <w:color w:val="0000FF"/>
          <w:sz w:val="28"/>
        </w:rPr>
        <w:sym w:font="Symbol" w:char="F0AA"/>
      </w:r>
      <w:r w:rsidRPr="00921C67">
        <w:t xml:space="preserve"> et singleton </w:t>
      </w:r>
      <w:r w:rsidR="007715D6">
        <w:rPr>
          <w:color w:val="008000"/>
          <w:sz w:val="28"/>
        </w:rPr>
        <w:sym w:font="Symbol" w:char="F0A7"/>
      </w:r>
      <w:r w:rsidRPr="00921C67">
        <w:t xml:space="preserve">. </w:t>
      </w:r>
    </w:p>
    <w:p w14:paraId="52EA514B" w14:textId="77777777" w:rsidR="007715D6" w:rsidRDefault="007715D6" w:rsidP="00921C67"/>
    <w:p w14:paraId="023D886F" w14:textId="77777777" w:rsidR="007715D6" w:rsidRDefault="00921C67" w:rsidP="007715D6">
      <w:r w:rsidRPr="00921C67">
        <w:t>Suite classique en pensant cependant que l’enchère de 4</w:t>
      </w:r>
      <w:r w:rsidR="007715D6">
        <w:rPr>
          <w:color w:val="0000FF"/>
          <w:sz w:val="28"/>
        </w:rPr>
        <w:sym w:font="Symbol" w:char="F0AA"/>
      </w:r>
      <w:r w:rsidRPr="00921C67">
        <w:t xml:space="preserve"> de l’ouvreur sur toute enchère du </w:t>
      </w:r>
      <w:r w:rsidR="00A22209">
        <w:t>répondant</w:t>
      </w:r>
      <w:r w:rsidRPr="00921C67">
        <w:t xml:space="preserve"> autre que 2</w:t>
      </w:r>
      <w:r w:rsidR="007715D6">
        <w:rPr>
          <w:color w:val="0000FF"/>
          <w:sz w:val="28"/>
        </w:rPr>
        <w:sym w:font="Symbol" w:char="F0AA"/>
      </w:r>
      <w:r w:rsidRPr="00921C67">
        <w:t xml:space="preserve"> ou 3</w:t>
      </w:r>
      <w:r w:rsidR="007715D6">
        <w:rPr>
          <w:color w:val="0000FF"/>
          <w:sz w:val="28"/>
        </w:rPr>
        <w:sym w:font="Symbol" w:char="F0AA"/>
      </w:r>
      <w:r w:rsidRPr="00921C67">
        <w:t xml:space="preserve"> montrera ces 4</w:t>
      </w:r>
      <w:r w:rsidR="007715D6">
        <w:rPr>
          <w:color w:val="0000FF"/>
          <w:sz w:val="28"/>
        </w:rPr>
        <w:sym w:font="Symbol" w:char="F0AA"/>
      </w:r>
      <w:r w:rsidRPr="00921C67">
        <w:t>. Sur réponse 2</w:t>
      </w:r>
      <w:r w:rsidR="007715D6">
        <w:rPr>
          <w:color w:val="0000FF"/>
          <w:sz w:val="28"/>
        </w:rPr>
        <w:sym w:font="Symbol" w:char="F0AA"/>
      </w:r>
      <w:r w:rsidRPr="00921C67">
        <w:t xml:space="preserve"> l’ouvreur commence par </w:t>
      </w:r>
      <w:proofErr w:type="spellStart"/>
      <w:r w:rsidRPr="00921C67">
        <w:t>fitter</w:t>
      </w:r>
      <w:proofErr w:type="spellEnd"/>
      <w:r w:rsidRPr="00921C67">
        <w:t xml:space="preserve"> à 3</w:t>
      </w:r>
      <w:r w:rsidR="007715D6">
        <w:rPr>
          <w:color w:val="0000FF"/>
          <w:sz w:val="28"/>
        </w:rPr>
        <w:sym w:font="Symbol" w:char="F0AA"/>
      </w:r>
      <w:r w:rsidRPr="00921C67">
        <w:t xml:space="preserve"> et sur 3</w:t>
      </w:r>
      <w:r w:rsidR="007715D6">
        <w:rPr>
          <w:color w:val="0000FF"/>
          <w:sz w:val="28"/>
        </w:rPr>
        <w:sym w:font="Symbol" w:char="F0AA"/>
      </w:r>
      <w:r w:rsidRPr="00921C67">
        <w:t xml:space="preserve">, l’ouvreur commencera par nommer son singleton </w:t>
      </w:r>
      <w:r w:rsidR="007715D6">
        <w:rPr>
          <w:color w:val="008000"/>
          <w:sz w:val="28"/>
        </w:rPr>
        <w:sym w:font="Symbol" w:char="F0A7"/>
      </w:r>
      <w:r w:rsidRPr="00921C67">
        <w:t xml:space="preserve">. </w:t>
      </w:r>
    </w:p>
    <w:p w14:paraId="0DA7CA2B" w14:textId="77777777" w:rsidR="00A22209" w:rsidRDefault="00921C67" w:rsidP="002034CC">
      <w:pPr>
        <w:rPr>
          <w:i/>
          <w:u w:val="single"/>
        </w:rPr>
      </w:pPr>
      <w:r w:rsidRPr="007715D6">
        <w:rPr>
          <w:i/>
          <w:u w:val="single"/>
        </w:rPr>
        <w:t>Penser aussi que sur une réponse de 2</w:t>
      </w:r>
      <w:r w:rsidR="007715D6" w:rsidRPr="007715D6">
        <w:rPr>
          <w:i/>
          <w:color w:val="0000FF"/>
          <w:sz w:val="28"/>
          <w:u w:val="single"/>
        </w:rPr>
        <w:sym w:font="Symbol" w:char="F0AA"/>
      </w:r>
      <w:r w:rsidRPr="007715D6">
        <w:rPr>
          <w:i/>
          <w:u w:val="single"/>
        </w:rPr>
        <w:t xml:space="preserve"> ou 2SA, le saut à 4</w:t>
      </w:r>
      <w:r w:rsidR="007715D6" w:rsidRPr="007715D6">
        <w:rPr>
          <w:i/>
          <w:color w:val="008000"/>
          <w:sz w:val="28"/>
          <w:u w:val="single"/>
        </w:rPr>
        <w:sym w:font="Symbol" w:char="F0A7"/>
      </w:r>
      <w:r w:rsidRPr="007715D6">
        <w:rPr>
          <w:i/>
          <w:u w:val="single"/>
        </w:rPr>
        <w:t xml:space="preserve"> est un BW d’exclusion avec 4</w:t>
      </w:r>
      <w:r w:rsidRPr="007715D6">
        <w:rPr>
          <w:i/>
          <w:color w:val="0000FF"/>
          <w:sz w:val="28"/>
          <w:u w:val="single"/>
        </w:rPr>
        <w:t>♠</w:t>
      </w:r>
      <w:r w:rsidRPr="007715D6">
        <w:rPr>
          <w:i/>
          <w:u w:val="single"/>
        </w:rPr>
        <w:t>.</w:t>
      </w:r>
    </w:p>
    <w:p w14:paraId="79037DCE" w14:textId="77777777" w:rsidR="00321DEB" w:rsidRPr="00357866" w:rsidRDefault="00357866" w:rsidP="002034CC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357866">
        <w:rPr>
          <w:rFonts w:ascii="Arial" w:hAnsi="Arial" w:cs="Arial"/>
          <w:b/>
          <w:i/>
          <w:sz w:val="28"/>
          <w:szCs w:val="28"/>
          <w:u w:val="single"/>
        </w:rPr>
        <w:t>Bicolores à saut</w:t>
      </w:r>
    </w:p>
    <w:tbl>
      <w:tblPr>
        <w:tblpPr w:leftFromText="141" w:rightFromText="141" w:vertAnchor="text" w:horzAnchor="margin" w:tblpY="14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715D6" w14:paraId="1FE26A40" w14:textId="77777777" w:rsidTr="007715D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5FE42CC" w14:textId="77777777" w:rsidR="007715D6" w:rsidRPr="00153252" w:rsidRDefault="007715D6" w:rsidP="007715D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655426E" w14:textId="77777777" w:rsidR="007715D6" w:rsidRPr="00153252" w:rsidRDefault="007715D6" w:rsidP="007715D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715D6" w14:paraId="32228A2F" w14:textId="77777777" w:rsidTr="007715D6">
        <w:tc>
          <w:tcPr>
            <w:tcW w:w="1101" w:type="dxa"/>
            <w:shd w:val="solid" w:color="C0C0C0" w:fill="FFFFFF"/>
          </w:tcPr>
          <w:p w14:paraId="4C12EF7E" w14:textId="77777777" w:rsidR="007715D6" w:rsidRPr="00921C67" w:rsidRDefault="007715D6" w:rsidP="007715D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0D7A913D" w14:textId="77777777" w:rsidR="007715D6" w:rsidRPr="00921C67" w:rsidRDefault="007715D6" w:rsidP="007715D6">
            <w:pPr>
              <w:jc w:val="center"/>
              <w:rPr>
                <w:color w:val="FF0000"/>
                <w:sz w:val="28"/>
              </w:rPr>
            </w:pPr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7715D6" w14:paraId="32E159DD" w14:textId="77777777" w:rsidTr="007715D6">
        <w:tc>
          <w:tcPr>
            <w:tcW w:w="1101" w:type="dxa"/>
            <w:shd w:val="solid" w:color="C0C0C0" w:fill="FFFFFF"/>
          </w:tcPr>
          <w:p w14:paraId="721BE950" w14:textId="77777777" w:rsidR="007715D6" w:rsidRPr="00921C67" w:rsidRDefault="007715D6" w:rsidP="007715D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3D2A3C4" w14:textId="77777777" w:rsidR="007715D6" w:rsidRPr="00153252" w:rsidRDefault="007715D6" w:rsidP="007715D6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0A414DF4" w14:textId="77777777" w:rsidR="007715D6" w:rsidRDefault="007715D6" w:rsidP="007715D6"/>
    <w:p w14:paraId="065834E1" w14:textId="77777777" w:rsidR="007715D6" w:rsidRDefault="007715D6" w:rsidP="007715D6"/>
    <w:p w14:paraId="00F147CD" w14:textId="77777777" w:rsidR="007715D6" w:rsidRDefault="007715D6" w:rsidP="007715D6"/>
    <w:p w14:paraId="435C2F75" w14:textId="77777777" w:rsidR="002034CC" w:rsidRDefault="007715D6" w:rsidP="007715D6">
      <w:pPr>
        <w:rPr>
          <w:b/>
        </w:rPr>
      </w:pPr>
      <w:r w:rsidRPr="00A96BA6">
        <w:rPr>
          <w:b/>
        </w:rPr>
        <w:t>Soit naturel FM soit main très belle avec 4</w:t>
      </w:r>
      <w:r>
        <w:rPr>
          <w:b/>
          <w:color w:val="FF0000"/>
          <w:sz w:val="28"/>
        </w:rPr>
        <w:sym w:font="Symbol" w:char="F0A9"/>
      </w:r>
      <w:r w:rsidRPr="00A96BA6">
        <w:rPr>
          <w:b/>
        </w:rPr>
        <w:t xml:space="preserve"> et singleton </w:t>
      </w:r>
      <w:r>
        <w:rPr>
          <w:b/>
          <w:color w:val="008000"/>
          <w:sz w:val="28"/>
        </w:rPr>
        <w:sym w:font="Symbol" w:char="F0A7"/>
      </w:r>
      <w:r w:rsidRPr="00A96BA6">
        <w:rPr>
          <w:b/>
        </w:rPr>
        <w:t>.</w:t>
      </w:r>
    </w:p>
    <w:p w14:paraId="30F5C604" w14:textId="77777777" w:rsidR="00FB704B" w:rsidRDefault="00FB704B" w:rsidP="007715D6">
      <w:pPr>
        <w:rPr>
          <w:ins w:id="17" w:author="Utilisateur de Microsoft Office" w:date="2017-09-02T14:55:00Z"/>
          <w:b/>
        </w:rPr>
      </w:pPr>
    </w:p>
    <w:p w14:paraId="5FBA4485" w14:textId="77777777" w:rsidR="00FB704B" w:rsidRDefault="00FB704B" w:rsidP="007715D6">
      <w:pPr>
        <w:rPr>
          <w:ins w:id="18" w:author="Utilisateur de Microsoft Office" w:date="2017-09-02T14:55:00Z"/>
          <w:b/>
        </w:rPr>
      </w:pPr>
    </w:p>
    <w:p w14:paraId="07E37D95" w14:textId="4873BC01" w:rsidR="00FB704B" w:rsidRDefault="00FB704B" w:rsidP="007715D6">
      <w:pPr>
        <w:rPr>
          <w:ins w:id="19" w:author="Utilisateur de Microsoft Office" w:date="2017-09-02T14:55:00Z"/>
          <w:b/>
        </w:rPr>
      </w:pPr>
      <w:ins w:id="20" w:author="Utilisateur de Microsoft Office" w:date="2017-09-02T14:55:00Z">
        <w:r>
          <w:rPr>
            <w:b/>
          </w:rPr>
          <w:t>Pareil ici je propose de jouer tout ultra naturel stp</w:t>
        </w:r>
      </w:ins>
    </w:p>
    <w:p w14:paraId="429566E2" w14:textId="77777777" w:rsidR="007715D6" w:rsidRPr="00A96BA6" w:rsidRDefault="007715D6" w:rsidP="007715D6">
      <w:pPr>
        <w:rPr>
          <w:b/>
        </w:rPr>
      </w:pPr>
      <w:r w:rsidRPr="00A96BA6">
        <w:rPr>
          <w:b/>
        </w:rPr>
        <w:t xml:space="preserve"> </w:t>
      </w:r>
    </w:p>
    <w:p w14:paraId="7898C710" w14:textId="77777777" w:rsidR="007715D6" w:rsidRPr="00921C67" w:rsidRDefault="007715D6" w:rsidP="00FF5072">
      <w:pPr>
        <w:pStyle w:val="Pardeliste"/>
        <w:numPr>
          <w:ilvl w:val="0"/>
          <w:numId w:val="60"/>
        </w:numPr>
      </w:pPr>
      <w:r w:rsidRPr="00F73291">
        <w:rPr>
          <w:b/>
        </w:rPr>
        <w:t xml:space="preserve">2SA : sorte de relais soit avec arrêt </w:t>
      </w:r>
      <w:r w:rsidRPr="00F73291">
        <w:rPr>
          <w:b/>
          <w:color w:val="008000"/>
          <w:sz w:val="28"/>
        </w:rPr>
        <w:sym w:font="Symbol" w:char="F0A7"/>
      </w:r>
      <w:r w:rsidRPr="00F73291">
        <w:rPr>
          <w:b/>
        </w:rPr>
        <w:t xml:space="preserve"> et 5</w:t>
      </w:r>
      <w:r w:rsidRPr="00F73291">
        <w:rPr>
          <w:b/>
          <w:color w:val="FF0000"/>
          <w:sz w:val="28"/>
        </w:rPr>
        <w:sym w:font="Symbol" w:char="F0A9"/>
      </w:r>
      <w:r w:rsidRPr="00F73291">
        <w:rPr>
          <w:b/>
        </w:rPr>
        <w:t xml:space="preserve"> possibles soit régulier avec ou sans arrêt </w:t>
      </w:r>
      <w:r w:rsidRPr="00F73291">
        <w:rPr>
          <w:b/>
          <w:color w:val="008000"/>
          <w:sz w:val="28"/>
        </w:rPr>
        <w:sym w:font="Symbol" w:char="F0A7"/>
      </w:r>
      <w:r w:rsidRPr="00F73291">
        <w:rPr>
          <w:b/>
        </w:rPr>
        <w:t>, excluant les autres enchères</w:t>
      </w:r>
      <w:r w:rsidRPr="00921C67">
        <w:t>. L’ouvreur répond :</w:t>
      </w:r>
    </w:p>
    <w:p w14:paraId="18199E49" w14:textId="77777777" w:rsidR="007715D6" w:rsidRPr="00921C67" w:rsidRDefault="007715D6" w:rsidP="00FF5072">
      <w:pPr>
        <w:pStyle w:val="Pardeliste"/>
        <w:numPr>
          <w:ilvl w:val="1"/>
          <w:numId w:val="60"/>
        </w:numPr>
        <w:rPr>
          <w:i/>
        </w:rPr>
      </w:pPr>
      <w:r w:rsidRPr="00921C67">
        <w:lastRenderedPageBreak/>
        <w:t>3</w:t>
      </w:r>
      <w:r w:rsidRPr="00921C67">
        <w:rPr>
          <w:color w:val="008000"/>
          <w:sz w:val="28"/>
        </w:rPr>
        <w:sym w:font="Symbol" w:char="F0A7"/>
      </w:r>
      <w:r w:rsidRPr="00921C67">
        <w:t> : 5</w:t>
      </w:r>
      <w:r w:rsidRPr="00921C67">
        <w:rPr>
          <w:color w:val="FFC000"/>
          <w:sz w:val="28"/>
        </w:rPr>
        <w:sym w:font="Symbol" w:char="F0A8"/>
      </w:r>
      <w:r w:rsidRPr="00921C67">
        <w:t xml:space="preserve"> 4</w:t>
      </w:r>
      <w:r w:rsidRPr="00921C67">
        <w:rPr>
          <w:color w:val="0000FF"/>
          <w:sz w:val="28"/>
        </w:rPr>
        <w:sym w:font="Symbol" w:char="F0AA"/>
      </w:r>
      <w:r w:rsidRPr="00921C67">
        <w:t>, 2 ou 3</w:t>
      </w:r>
      <w:r w:rsidRPr="00921C67">
        <w:rPr>
          <w:color w:val="008000"/>
          <w:sz w:val="28"/>
        </w:rPr>
        <w:sym w:font="Symbol" w:char="F0A7"/>
      </w:r>
      <w:r w:rsidRPr="00921C67">
        <w:t xml:space="preserve"> sans arrêt </w:t>
      </w:r>
      <w:r w:rsidRPr="00921C67">
        <w:rPr>
          <w:color w:val="008000"/>
          <w:sz w:val="28"/>
        </w:rPr>
        <w:sym w:font="Symbol" w:char="F0A7"/>
      </w:r>
      <w:r w:rsidRPr="00921C67">
        <w:t>.</w:t>
      </w:r>
      <w:r w:rsidRPr="00A96BA6">
        <w:rPr>
          <w:b/>
        </w:rPr>
        <w:t xml:space="preserve"> </w:t>
      </w:r>
      <w:r>
        <w:rPr>
          <w:b/>
        </w:rPr>
        <w:t>(Sinon 3SA)</w:t>
      </w:r>
    </w:p>
    <w:p w14:paraId="29DA1888" w14:textId="77777777" w:rsidR="007715D6" w:rsidRPr="00921C67" w:rsidRDefault="007715D6" w:rsidP="007715D6">
      <w:pPr>
        <w:pStyle w:val="Pardeliste"/>
        <w:ind w:left="644"/>
        <w:rPr>
          <w:i/>
        </w:rPr>
      </w:pPr>
      <w:r w:rsidRPr="00921C67">
        <w:rPr>
          <w:i/>
        </w:rPr>
        <w:t xml:space="preserve">Le répondant sans arrêt </w:t>
      </w:r>
      <w:r w:rsidRPr="00921C67">
        <w:rPr>
          <w:i/>
          <w:color w:val="008000"/>
          <w:sz w:val="28"/>
        </w:rPr>
        <w:sym w:font="Symbol" w:char="F0A7"/>
      </w:r>
      <w:r w:rsidRPr="00921C67">
        <w:rPr>
          <w:i/>
        </w:rPr>
        <w:t xml:space="preserve"> fait une enchère au palier de 3, avec arrêt </w:t>
      </w:r>
      <w:r>
        <w:rPr>
          <w:i/>
          <w:color w:val="008000"/>
          <w:sz w:val="28"/>
        </w:rPr>
        <w:sym w:font="Symbol" w:char="F0A7"/>
      </w:r>
      <w:r w:rsidRPr="00921C67">
        <w:rPr>
          <w:i/>
        </w:rPr>
        <w:t xml:space="preserve"> nomme les SA à un palier selon sa force (3SA avec moins de 9 Points, 4SA à 9-10 points, 5SA à 11-12 points, 6SA à 13-14 points), ou dit 4</w:t>
      </w:r>
      <w:r>
        <w:rPr>
          <w:i/>
          <w:color w:val="008000"/>
          <w:sz w:val="28"/>
        </w:rPr>
        <w:sym w:font="Symbol" w:char="F0A7"/>
      </w:r>
      <w:r w:rsidRPr="00921C67">
        <w:rPr>
          <w:i/>
        </w:rPr>
        <w:t xml:space="preserve"> naturel avec 6 beaux </w:t>
      </w:r>
      <w:r>
        <w:rPr>
          <w:i/>
          <w:color w:val="008000"/>
          <w:sz w:val="28"/>
        </w:rPr>
        <w:sym w:font="Symbol" w:char="F0A7"/>
      </w:r>
      <w:r w:rsidRPr="00921C67">
        <w:rPr>
          <w:i/>
        </w:rPr>
        <w:t>.</w:t>
      </w:r>
    </w:p>
    <w:p w14:paraId="2EEBF439" w14:textId="77777777" w:rsidR="00A22209" w:rsidRPr="00A22209" w:rsidRDefault="007715D6" w:rsidP="00FF5072">
      <w:pPr>
        <w:pStyle w:val="Pardeliste"/>
        <w:numPr>
          <w:ilvl w:val="1"/>
          <w:numId w:val="60"/>
        </w:numPr>
      </w:pPr>
      <w:r w:rsidRPr="00921C67">
        <w:t>3</w:t>
      </w:r>
      <w:r>
        <w:rPr>
          <w:color w:val="FFC000"/>
          <w:sz w:val="28"/>
        </w:rPr>
        <w:sym w:font="Symbol" w:char="F0A8"/>
      </w:r>
      <w:r w:rsidRPr="00921C67">
        <w:t> : 6</w:t>
      </w:r>
      <w:r>
        <w:rPr>
          <w:color w:val="FFC000"/>
          <w:sz w:val="28"/>
        </w:rPr>
        <w:sym w:font="Symbol" w:char="F0A8"/>
      </w:r>
      <w:r w:rsidRPr="00921C67">
        <w:t xml:space="preserve"> 4</w:t>
      </w:r>
      <w:r>
        <w:rPr>
          <w:color w:val="0000FF"/>
          <w:sz w:val="28"/>
        </w:rPr>
        <w:sym w:font="Symbol" w:char="F0AA"/>
      </w:r>
      <w:r w:rsidRPr="00921C67">
        <w:t xml:space="preserve"> .</w:t>
      </w:r>
      <w:r>
        <w:t xml:space="preserve"> </w:t>
      </w:r>
    </w:p>
    <w:p w14:paraId="2D04E7E1" w14:textId="77777777" w:rsidR="00A22209" w:rsidRPr="00A22209" w:rsidRDefault="00A22209" w:rsidP="00FF5072">
      <w:pPr>
        <w:pStyle w:val="Pardeliste"/>
        <w:numPr>
          <w:ilvl w:val="0"/>
          <w:numId w:val="83"/>
        </w:numPr>
      </w:pPr>
      <w:r w:rsidRPr="00F73291">
        <w:rPr>
          <w:i/>
        </w:rPr>
        <w:t>Sans</w:t>
      </w:r>
      <w:r w:rsidR="007715D6" w:rsidRPr="00F73291">
        <w:rPr>
          <w:i/>
        </w:rPr>
        <w:t xml:space="preserve"> arrêt </w:t>
      </w:r>
      <w:r w:rsidRPr="00A22209">
        <w:rPr>
          <w:i/>
          <w:color w:val="008000"/>
        </w:rPr>
        <w:sym w:font="Symbol" w:char="F0A7"/>
      </w:r>
      <w:r w:rsidRPr="00A22209">
        <w:rPr>
          <w:i/>
        </w:rPr>
        <w:t>, le répondant</w:t>
      </w:r>
      <w:r w:rsidR="007715D6" w:rsidRPr="00F73291">
        <w:rPr>
          <w:i/>
        </w:rPr>
        <w:t xml:space="preserve"> avec une main faible </w:t>
      </w:r>
      <w:r>
        <w:rPr>
          <w:i/>
        </w:rPr>
        <w:t>dit</w:t>
      </w:r>
      <w:r w:rsidR="007715D6" w:rsidRPr="00F73291">
        <w:rPr>
          <w:i/>
        </w:rPr>
        <w:t xml:space="preserve"> 3</w:t>
      </w:r>
      <w:r w:rsidR="007715D6">
        <w:rPr>
          <w:i/>
          <w:color w:val="0000FF"/>
          <w:sz w:val="28"/>
        </w:rPr>
        <w:sym w:font="Symbol" w:char="F0AA"/>
      </w:r>
      <w:r>
        <w:rPr>
          <w:i/>
        </w:rPr>
        <w:t>,</w:t>
      </w:r>
      <w:r w:rsidR="007715D6" w:rsidRPr="00F73291">
        <w:rPr>
          <w:i/>
        </w:rPr>
        <w:t xml:space="preserve"> 5</w:t>
      </w:r>
      <w:r w:rsidR="007715D6">
        <w:rPr>
          <w:i/>
          <w:color w:val="FFC000"/>
          <w:sz w:val="28"/>
        </w:rPr>
        <w:sym w:font="Symbol" w:char="F0A8"/>
      </w:r>
      <w:r>
        <w:rPr>
          <w:i/>
        </w:rPr>
        <w:t xml:space="preserve"> naturel ou 3</w:t>
      </w:r>
      <w:r>
        <w:rPr>
          <w:i/>
          <w:color w:val="FF0000"/>
          <w:sz w:val="28"/>
        </w:rPr>
        <w:sym w:font="Symbol" w:char="F0A9"/>
      </w:r>
      <w:r>
        <w:rPr>
          <w:i/>
        </w:rPr>
        <w:t xml:space="preserve"> demande d’arrêt </w:t>
      </w:r>
      <w:r>
        <w:rPr>
          <w:i/>
          <w:color w:val="008000"/>
          <w:sz w:val="28"/>
        </w:rPr>
        <w:sym w:font="Symbol" w:char="F0A7"/>
      </w:r>
      <w:r>
        <w:rPr>
          <w:i/>
        </w:rPr>
        <w:t xml:space="preserve"> pour 3SA. </w:t>
      </w:r>
      <w:r w:rsidR="007715D6" w:rsidRPr="00F73291">
        <w:rPr>
          <w:i/>
        </w:rPr>
        <w:t xml:space="preserve"> </w:t>
      </w:r>
    </w:p>
    <w:p w14:paraId="30406CEB" w14:textId="77777777" w:rsidR="007715D6" w:rsidRPr="00A22209" w:rsidRDefault="007715D6" w:rsidP="00FF5072">
      <w:pPr>
        <w:pStyle w:val="Pardeliste"/>
        <w:numPr>
          <w:ilvl w:val="0"/>
          <w:numId w:val="83"/>
        </w:numPr>
      </w:pPr>
      <w:r w:rsidRPr="00F73291">
        <w:rPr>
          <w:i/>
        </w:rPr>
        <w:t xml:space="preserve">Avec un fit </w:t>
      </w:r>
      <w:r>
        <w:rPr>
          <w:i/>
          <w:color w:val="FFC000"/>
          <w:sz w:val="28"/>
        </w:rPr>
        <w:sym w:font="Symbol" w:char="F0A8"/>
      </w:r>
      <w:r w:rsidRPr="00F73291">
        <w:rPr>
          <w:i/>
        </w:rPr>
        <w:t xml:space="preserve"> par un Honneur il nomme 4</w:t>
      </w:r>
      <w:r>
        <w:rPr>
          <w:i/>
          <w:color w:val="008000"/>
          <w:sz w:val="28"/>
        </w:rPr>
        <w:sym w:font="Symbol" w:char="F0A7"/>
      </w:r>
      <w:r w:rsidR="00A22209">
        <w:rPr>
          <w:i/>
        </w:rPr>
        <w:t xml:space="preserve"> contrôle</w:t>
      </w:r>
      <w:r w:rsidRPr="00F73291">
        <w:rPr>
          <w:i/>
        </w:rPr>
        <w:t xml:space="preserve"> ou 4</w:t>
      </w:r>
      <w:r>
        <w:rPr>
          <w:i/>
          <w:color w:val="FFC000"/>
          <w:sz w:val="28"/>
        </w:rPr>
        <w:sym w:font="Symbol" w:char="F0A8"/>
      </w:r>
      <w:r w:rsidRPr="00F73291">
        <w:rPr>
          <w:i/>
        </w:rPr>
        <w:t xml:space="preserve"> sans contrôle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>.</w:t>
      </w:r>
    </w:p>
    <w:p w14:paraId="329F4678" w14:textId="77777777" w:rsidR="00A22209" w:rsidRPr="00921C67" w:rsidRDefault="00A22209" w:rsidP="00FF5072">
      <w:pPr>
        <w:pStyle w:val="Pardeliste"/>
        <w:numPr>
          <w:ilvl w:val="0"/>
          <w:numId w:val="83"/>
        </w:numPr>
      </w:pPr>
      <w:r w:rsidRPr="00F73291">
        <w:rPr>
          <w:i/>
        </w:rPr>
        <w:t xml:space="preserve">Le répondant avec arrêt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nomme les SA à un palier selon sa force.</w:t>
      </w:r>
    </w:p>
    <w:p w14:paraId="235F2DEE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3</w:t>
      </w:r>
      <w:r>
        <w:rPr>
          <w:color w:val="FF0000"/>
          <w:sz w:val="28"/>
        </w:rPr>
        <w:sym w:font="Symbol" w:char="F0A9"/>
      </w:r>
      <w:r w:rsidRPr="00921C67">
        <w:t> : résidu de 3</w:t>
      </w:r>
      <w:r>
        <w:rPr>
          <w:color w:val="FF0000"/>
          <w:sz w:val="28"/>
        </w:rPr>
        <w:sym w:font="Symbol" w:char="F0A9"/>
      </w:r>
      <w:r w:rsidRPr="00921C67">
        <w:t xml:space="preserve"> et singleton </w:t>
      </w:r>
      <w:r>
        <w:rPr>
          <w:color w:val="008000"/>
          <w:sz w:val="28"/>
        </w:rPr>
        <w:sym w:font="Symbol" w:char="F0A7"/>
      </w:r>
      <w:r w:rsidRPr="00921C67">
        <w:t xml:space="preserve">. </w:t>
      </w:r>
      <w:r w:rsidRPr="00F73291">
        <w:rPr>
          <w:i/>
        </w:rPr>
        <w:t>Le répondant selon sa force dit 4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ou 4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avec 5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>. Sans 5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soit avec arrêt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, il nomme les SA à un palier selon sa force, soit sans arrêt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il dit 3</w:t>
      </w:r>
      <w:r>
        <w:rPr>
          <w:i/>
          <w:color w:val="0000FF"/>
          <w:sz w:val="28"/>
        </w:rPr>
        <w:sym w:font="Symbol" w:char="F0AA"/>
      </w:r>
      <w:r w:rsidRPr="00F73291">
        <w:rPr>
          <w:i/>
        </w:rPr>
        <w:t xml:space="preserve"> ou 4</w:t>
      </w:r>
      <w:r>
        <w:rPr>
          <w:i/>
          <w:color w:val="FFC000"/>
          <w:sz w:val="28"/>
        </w:rPr>
        <w:sym w:font="Symbol" w:char="F0A8"/>
      </w:r>
      <w:r w:rsidRPr="00F73291">
        <w:rPr>
          <w:i/>
        </w:rPr>
        <w:t xml:space="preserve"> en recherche de meilleure manche.</w:t>
      </w:r>
    </w:p>
    <w:p w14:paraId="1571D01E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3</w:t>
      </w:r>
      <w:r>
        <w:rPr>
          <w:color w:val="0000FF"/>
          <w:sz w:val="28"/>
        </w:rPr>
        <w:sym w:font="Symbol" w:char="F0AA"/>
      </w:r>
      <w:r w:rsidRPr="00921C67">
        <w:t> : 6</w:t>
      </w:r>
      <w:r>
        <w:rPr>
          <w:color w:val="FFC000"/>
          <w:sz w:val="28"/>
        </w:rPr>
        <w:sym w:font="Symbol" w:char="F0A8"/>
      </w:r>
      <w:r w:rsidRPr="00921C67">
        <w:t xml:space="preserve"> 5</w:t>
      </w:r>
      <w:r>
        <w:rPr>
          <w:color w:val="0000FF"/>
          <w:sz w:val="28"/>
        </w:rPr>
        <w:sym w:font="Symbol" w:char="F0AA"/>
      </w:r>
    </w:p>
    <w:p w14:paraId="4A49BB68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3SA : 5</w:t>
      </w:r>
      <w:r>
        <w:rPr>
          <w:color w:val="FFC000"/>
          <w:sz w:val="28"/>
        </w:rPr>
        <w:sym w:font="Symbol" w:char="F0A8"/>
      </w:r>
      <w:r w:rsidRPr="00921C67">
        <w:t xml:space="preserve"> 4</w:t>
      </w:r>
      <w:r>
        <w:rPr>
          <w:color w:val="0000FF"/>
          <w:sz w:val="28"/>
        </w:rPr>
        <w:sym w:font="Symbol" w:char="F0AA"/>
      </w:r>
      <w:r w:rsidRPr="00921C67">
        <w:t xml:space="preserve"> et arrêt </w:t>
      </w:r>
      <w:r>
        <w:rPr>
          <w:color w:val="008000"/>
          <w:sz w:val="28"/>
        </w:rPr>
        <w:sym w:font="Symbol" w:char="F0A7"/>
      </w:r>
    </w:p>
    <w:p w14:paraId="09A75A94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4</w:t>
      </w:r>
      <w:r>
        <w:rPr>
          <w:color w:val="008000"/>
          <w:sz w:val="28"/>
        </w:rPr>
        <w:sym w:font="Symbol" w:char="F0A7"/>
      </w:r>
      <w:r w:rsidRPr="00921C67">
        <w:t> : BW d’exclusion avec 4</w:t>
      </w:r>
      <w:r>
        <w:t xml:space="preserve"> cartes </w:t>
      </w:r>
      <w:r>
        <w:rPr>
          <w:color w:val="FF0000"/>
          <w:sz w:val="28"/>
        </w:rPr>
        <w:sym w:font="Symbol" w:char="F0A9"/>
      </w:r>
    </w:p>
    <w:p w14:paraId="744A926A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4</w:t>
      </w:r>
      <w:r>
        <w:rPr>
          <w:color w:val="FFC000"/>
          <w:sz w:val="28"/>
        </w:rPr>
        <w:sym w:font="Symbol" w:char="F0A8"/>
      </w:r>
      <w:r w:rsidRPr="00921C67">
        <w:t xml:space="preserve"> : 6 beaux </w:t>
      </w:r>
      <w:r>
        <w:rPr>
          <w:color w:val="FFC000"/>
          <w:sz w:val="28"/>
        </w:rPr>
        <w:sym w:font="Symbol" w:char="F0A8"/>
      </w:r>
      <w:r w:rsidRPr="00921C67">
        <w:t xml:space="preserve"> et 4</w:t>
      </w:r>
      <w:r>
        <w:rPr>
          <w:color w:val="FF0000"/>
          <w:sz w:val="28"/>
        </w:rPr>
        <w:sym w:font="Symbol" w:char="F0A9"/>
      </w:r>
      <w:r w:rsidRPr="00921C67">
        <w:t xml:space="preserve"> avec 5 cartes clés</w:t>
      </w:r>
    </w:p>
    <w:p w14:paraId="6BDFE49E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4</w:t>
      </w:r>
      <w:r>
        <w:rPr>
          <w:color w:val="FF0000"/>
          <w:sz w:val="28"/>
        </w:rPr>
        <w:sym w:font="Symbol" w:char="F0A9"/>
      </w:r>
      <w:r w:rsidRPr="00921C67">
        <w:t> : 4</w:t>
      </w:r>
      <w:r>
        <w:rPr>
          <w:color w:val="FF0000"/>
          <w:sz w:val="28"/>
        </w:rPr>
        <w:sym w:font="Symbol" w:char="F0A9"/>
      </w:r>
      <w:r w:rsidRPr="00921C67">
        <w:t xml:space="preserve"> au moins 5 cartes clés et singleton </w:t>
      </w:r>
      <w:r>
        <w:rPr>
          <w:color w:val="008000"/>
          <w:sz w:val="28"/>
        </w:rPr>
        <w:sym w:font="Symbol" w:char="F0A7"/>
      </w:r>
    </w:p>
    <w:p w14:paraId="075261D6" w14:textId="77777777" w:rsidR="007715D6" w:rsidRPr="00921C67" w:rsidRDefault="007715D6" w:rsidP="00FF5072">
      <w:pPr>
        <w:pStyle w:val="Pardeliste"/>
        <w:numPr>
          <w:ilvl w:val="0"/>
          <w:numId w:val="60"/>
        </w:numPr>
      </w:pPr>
      <w:r w:rsidRPr="00F73291">
        <w:rPr>
          <w:b/>
        </w:rPr>
        <w:t>3</w:t>
      </w:r>
      <w:r>
        <w:rPr>
          <w:b/>
          <w:color w:val="008000"/>
          <w:sz w:val="28"/>
        </w:rPr>
        <w:sym w:font="Symbol" w:char="F0A7"/>
      </w:r>
      <w:r w:rsidRPr="00F73291">
        <w:rPr>
          <w:b/>
        </w:rPr>
        <w:t> : Relais avec 5</w:t>
      </w:r>
      <w:r>
        <w:rPr>
          <w:b/>
          <w:color w:val="FF0000"/>
          <w:sz w:val="28"/>
        </w:rPr>
        <w:sym w:font="Symbol" w:char="F0A9"/>
      </w:r>
      <w:r w:rsidRPr="00F73291">
        <w:rPr>
          <w:b/>
        </w:rPr>
        <w:t xml:space="preserve"> sans arrêt </w:t>
      </w:r>
      <w:r>
        <w:rPr>
          <w:b/>
          <w:color w:val="008000"/>
          <w:sz w:val="28"/>
        </w:rPr>
        <w:sym w:font="Symbol" w:char="F0A7"/>
      </w:r>
      <w:r w:rsidRPr="00F73291">
        <w:rPr>
          <w:b/>
        </w:rPr>
        <w:t>,</w:t>
      </w:r>
      <w:r w:rsidRPr="00921C67">
        <w:t xml:space="preserve"> Réponses :</w:t>
      </w:r>
    </w:p>
    <w:p w14:paraId="7E7FF986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3</w:t>
      </w:r>
      <w:r>
        <w:rPr>
          <w:color w:val="FFC000"/>
          <w:sz w:val="28"/>
        </w:rPr>
        <w:sym w:font="Symbol" w:char="F0A8"/>
      </w:r>
      <w:r w:rsidRPr="00921C67">
        <w:t xml:space="preserve"> : pas de fit et pas d’arrêt </w:t>
      </w:r>
      <w:r>
        <w:rPr>
          <w:color w:val="008000"/>
          <w:sz w:val="28"/>
        </w:rPr>
        <w:sym w:font="Symbol" w:char="F0A7"/>
      </w:r>
      <w:r w:rsidRPr="00921C67">
        <w:t xml:space="preserve"> avec donc 5 ou 6</w:t>
      </w:r>
      <w:r>
        <w:rPr>
          <w:color w:val="FFC000"/>
          <w:sz w:val="28"/>
        </w:rPr>
        <w:sym w:font="Symbol" w:char="F0A8"/>
      </w:r>
    </w:p>
    <w:p w14:paraId="0E947F05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3</w:t>
      </w:r>
      <w:r>
        <w:rPr>
          <w:color w:val="FF0000"/>
          <w:sz w:val="28"/>
        </w:rPr>
        <w:sym w:font="Symbol" w:char="F0A9"/>
      </w:r>
      <w:r w:rsidRPr="00921C67">
        <w:t xml:space="preserve"> : fit </w:t>
      </w:r>
      <w:r>
        <w:rPr>
          <w:color w:val="FF0000"/>
          <w:sz w:val="28"/>
        </w:rPr>
        <w:sym w:font="Symbol" w:char="F0A9"/>
      </w:r>
      <w:r w:rsidRPr="00921C67">
        <w:t xml:space="preserve"> (main 4351)</w:t>
      </w:r>
    </w:p>
    <w:p w14:paraId="71D9A7AC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3</w:t>
      </w:r>
      <w:r>
        <w:rPr>
          <w:color w:val="0000FF"/>
          <w:sz w:val="28"/>
        </w:rPr>
        <w:sym w:font="Symbol" w:char="F0AA"/>
      </w:r>
      <w:r w:rsidRPr="00921C67">
        <w:t> : 5</w:t>
      </w:r>
      <w:r>
        <w:rPr>
          <w:color w:val="0000FF"/>
          <w:sz w:val="28"/>
        </w:rPr>
        <w:sym w:font="Symbol" w:char="F0AA"/>
      </w:r>
      <w:r w:rsidRPr="00921C67">
        <w:t>et 6</w:t>
      </w:r>
      <w:r>
        <w:rPr>
          <w:color w:val="FFC000"/>
          <w:sz w:val="28"/>
        </w:rPr>
        <w:sym w:font="Symbol" w:char="F0A8"/>
      </w:r>
    </w:p>
    <w:p w14:paraId="46026EEA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 xml:space="preserve">3SA : Arrêt </w:t>
      </w:r>
      <w:r>
        <w:rPr>
          <w:color w:val="008000"/>
          <w:sz w:val="28"/>
        </w:rPr>
        <w:sym w:font="Symbol" w:char="F0A7"/>
      </w:r>
      <w:r w:rsidRPr="00921C67">
        <w:t xml:space="preserve"> sans fit</w:t>
      </w:r>
    </w:p>
    <w:p w14:paraId="6665E38B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4</w:t>
      </w:r>
      <w:r>
        <w:rPr>
          <w:color w:val="008000"/>
          <w:sz w:val="28"/>
        </w:rPr>
        <w:sym w:font="Symbol" w:char="F0A7"/>
      </w:r>
      <w:r w:rsidRPr="00921C67">
        <w:t> : BW d’exclusion avec 4</w:t>
      </w:r>
      <w:r>
        <w:t xml:space="preserve"> cartes </w:t>
      </w:r>
      <w:r>
        <w:rPr>
          <w:color w:val="FF0000"/>
          <w:sz w:val="28"/>
        </w:rPr>
        <w:sym w:font="Symbol" w:char="F0A9"/>
      </w:r>
    </w:p>
    <w:p w14:paraId="6DD731D8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4</w:t>
      </w:r>
      <w:r>
        <w:rPr>
          <w:color w:val="FFC000"/>
          <w:sz w:val="28"/>
        </w:rPr>
        <w:sym w:font="Symbol" w:char="F0A8"/>
      </w:r>
      <w:r w:rsidRPr="00921C67">
        <w:t xml:space="preserve"> : 6 beaux </w:t>
      </w:r>
      <w:r>
        <w:rPr>
          <w:color w:val="FFC000"/>
          <w:sz w:val="28"/>
        </w:rPr>
        <w:sym w:font="Symbol" w:char="F0A8"/>
      </w:r>
      <w:r w:rsidRPr="00921C67">
        <w:t xml:space="preserve"> et 4</w:t>
      </w:r>
      <w:r>
        <w:rPr>
          <w:color w:val="FF0000"/>
          <w:sz w:val="28"/>
        </w:rPr>
        <w:sym w:font="Symbol" w:char="F0A9"/>
      </w:r>
      <w:r w:rsidRPr="00921C67">
        <w:t xml:space="preserve"> avec 5 cartes clés</w:t>
      </w:r>
    </w:p>
    <w:p w14:paraId="73A03050" w14:textId="77777777" w:rsidR="007715D6" w:rsidRPr="00921C67" w:rsidRDefault="007715D6" w:rsidP="00FF5072">
      <w:pPr>
        <w:pStyle w:val="Pardeliste"/>
        <w:numPr>
          <w:ilvl w:val="1"/>
          <w:numId w:val="60"/>
        </w:numPr>
      </w:pPr>
      <w:r w:rsidRPr="00921C67">
        <w:t>4</w:t>
      </w:r>
      <w:r>
        <w:rPr>
          <w:color w:val="FF0000"/>
          <w:sz w:val="28"/>
        </w:rPr>
        <w:sym w:font="Symbol" w:char="F0A9"/>
      </w:r>
      <w:r w:rsidRPr="00921C67">
        <w:t> : 4</w:t>
      </w:r>
      <w:r>
        <w:rPr>
          <w:color w:val="FF0000"/>
          <w:sz w:val="28"/>
        </w:rPr>
        <w:sym w:font="Symbol" w:char="F0A9"/>
      </w:r>
      <w:r w:rsidRPr="00921C67">
        <w:t xml:space="preserve"> au moins 5 cartes clés et singleton </w:t>
      </w:r>
      <w:r>
        <w:rPr>
          <w:color w:val="008000"/>
          <w:sz w:val="28"/>
        </w:rPr>
        <w:sym w:font="Symbol" w:char="F0A7"/>
      </w:r>
    </w:p>
    <w:p w14:paraId="636A6F36" w14:textId="77777777" w:rsidR="007715D6" w:rsidRPr="00921C67" w:rsidRDefault="007715D6" w:rsidP="00FF5072">
      <w:pPr>
        <w:pStyle w:val="Pardeliste"/>
        <w:numPr>
          <w:ilvl w:val="0"/>
          <w:numId w:val="60"/>
        </w:numPr>
      </w:pPr>
      <w:r w:rsidRPr="007715D6">
        <w:rPr>
          <w:b/>
        </w:rPr>
        <w:t>3</w:t>
      </w:r>
      <w:r w:rsidRPr="007715D6">
        <w:rPr>
          <w:b/>
          <w:color w:val="FFC000"/>
          <w:sz w:val="28"/>
        </w:rPr>
        <w:sym w:font="Symbol" w:char="F0A8"/>
      </w:r>
      <w:r w:rsidRPr="007715D6">
        <w:rPr>
          <w:b/>
        </w:rPr>
        <w:t xml:space="preserve"> : Fit </w:t>
      </w:r>
      <w:r w:rsidRPr="007715D6">
        <w:rPr>
          <w:b/>
          <w:color w:val="FFC000"/>
          <w:sz w:val="28"/>
        </w:rPr>
        <w:sym w:font="Symbol" w:char="F0A8"/>
      </w:r>
      <w:r w:rsidRPr="007715D6">
        <w:rPr>
          <w:b/>
        </w:rPr>
        <w:t xml:space="preserve"> zone de force indéterminée</w:t>
      </w:r>
      <w:r w:rsidRPr="00921C67">
        <w:t xml:space="preserve"> (mais on peut dire 2SA avec régulier et 3 petits </w:t>
      </w:r>
      <w:r>
        <w:rPr>
          <w:color w:val="FFC000"/>
          <w:sz w:val="28"/>
        </w:rPr>
        <w:sym w:font="Symbol" w:char="F0A8"/>
      </w:r>
      <w:r w:rsidRPr="00921C67">
        <w:t>)</w:t>
      </w:r>
    </w:p>
    <w:p w14:paraId="05395817" w14:textId="77777777" w:rsidR="007715D6" w:rsidRPr="00F73291" w:rsidRDefault="007715D6" w:rsidP="00FF5072">
      <w:pPr>
        <w:pStyle w:val="Pardeliste"/>
        <w:numPr>
          <w:ilvl w:val="0"/>
          <w:numId w:val="60"/>
        </w:numPr>
        <w:rPr>
          <w:i/>
        </w:rPr>
      </w:pPr>
      <w:r w:rsidRPr="007715D6">
        <w:rPr>
          <w:b/>
        </w:rPr>
        <w:t>3</w:t>
      </w:r>
      <w:r w:rsidRPr="007715D6">
        <w:rPr>
          <w:b/>
          <w:color w:val="FF0000"/>
          <w:sz w:val="28"/>
        </w:rPr>
        <w:sym w:font="Symbol" w:char="F0A9"/>
      </w:r>
      <w:r w:rsidRPr="007715D6">
        <w:rPr>
          <w:b/>
        </w:rPr>
        <w:t> : 6</w:t>
      </w:r>
      <w:r w:rsidRPr="007715D6">
        <w:rPr>
          <w:b/>
          <w:color w:val="FF0000"/>
          <w:sz w:val="28"/>
        </w:rPr>
        <w:sym w:font="Symbol" w:char="F0A9"/>
      </w:r>
      <w:r w:rsidRPr="00921C67">
        <w:t xml:space="preserve"> </w:t>
      </w:r>
      <w:r w:rsidRPr="00F73291">
        <w:rPr>
          <w:i/>
        </w:rPr>
        <w:t>Les enchères de 4</w:t>
      </w:r>
      <w:r w:rsidRPr="00F73291">
        <w:rPr>
          <w:i/>
          <w:color w:val="008000"/>
          <w:sz w:val="28"/>
        </w:rPr>
        <w:sym w:font="Symbol" w:char="F0A7"/>
      </w:r>
      <w:r w:rsidRPr="00F73291">
        <w:rPr>
          <w:i/>
        </w:rPr>
        <w:t>, 4</w:t>
      </w:r>
      <w:r w:rsidRPr="00F73291">
        <w:rPr>
          <w:i/>
          <w:color w:val="FF0000"/>
          <w:sz w:val="28"/>
        </w:rPr>
        <w:sym w:font="Symbol" w:char="F0A9"/>
      </w:r>
      <w:r w:rsidRPr="00F73291">
        <w:rPr>
          <w:i/>
        </w:rPr>
        <w:t>, 5</w:t>
      </w:r>
      <w:r w:rsidRPr="00F73291"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et 5</w:t>
      </w:r>
      <w:r w:rsidRPr="00F73291"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de l’ouvreur sont les seules enchères </w:t>
      </w:r>
      <w:proofErr w:type="spellStart"/>
      <w:r w:rsidRPr="00F73291">
        <w:rPr>
          <w:i/>
        </w:rPr>
        <w:t>fittées</w:t>
      </w:r>
      <w:proofErr w:type="spellEnd"/>
      <w:r w:rsidRPr="00F73291">
        <w:rPr>
          <w:i/>
        </w:rPr>
        <w:t xml:space="preserve"> (</w:t>
      </w:r>
      <w:r w:rsidRPr="00F73291">
        <w:rPr>
          <w:i/>
          <w:u w:val="single"/>
        </w:rPr>
        <w:t>4</w:t>
      </w:r>
      <w:r>
        <w:rPr>
          <w:i/>
          <w:color w:val="FF0000"/>
          <w:sz w:val="28"/>
          <w:u w:val="single"/>
        </w:rPr>
        <w:sym w:font="Symbol" w:char="F0A9"/>
      </w:r>
      <w:r w:rsidRPr="00F73291">
        <w:rPr>
          <w:i/>
          <w:u w:val="single"/>
        </w:rPr>
        <w:t xml:space="preserve"> pouvant être dit avec 2</w:t>
      </w:r>
      <w:r>
        <w:rPr>
          <w:i/>
          <w:color w:val="FF0000"/>
          <w:sz w:val="28"/>
          <w:u w:val="single"/>
        </w:rPr>
        <w:sym w:font="Symbol" w:char="F0A9"/>
      </w:r>
      <w:r w:rsidRPr="00F73291">
        <w:rPr>
          <w:i/>
          <w:u w:val="single"/>
        </w:rPr>
        <w:t xml:space="preserve"> et le contrôle </w:t>
      </w:r>
      <w:r>
        <w:rPr>
          <w:i/>
          <w:color w:val="008000"/>
          <w:sz w:val="28"/>
          <w:u w:val="single"/>
        </w:rPr>
        <w:sym w:font="Symbol" w:char="F0A7"/>
      </w:r>
      <w:r w:rsidRPr="00F73291">
        <w:rPr>
          <w:i/>
        </w:rPr>
        <w:t>, 5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déniant le contrôle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dans une main pleine avec 2H à 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et 5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étant BW d’exclusion). </w:t>
      </w:r>
    </w:p>
    <w:p w14:paraId="03F52C4C" w14:textId="77777777" w:rsidR="00334F13" w:rsidRDefault="007715D6" w:rsidP="00FF5072">
      <w:pPr>
        <w:pStyle w:val="Pardeliste"/>
        <w:numPr>
          <w:ilvl w:val="0"/>
          <w:numId w:val="60"/>
        </w:numPr>
      </w:pPr>
      <w:r w:rsidRPr="007715D6">
        <w:rPr>
          <w:b/>
        </w:rPr>
        <w:t>3</w:t>
      </w:r>
      <w:r w:rsidRPr="007715D6">
        <w:rPr>
          <w:b/>
          <w:color w:val="0000FF"/>
          <w:sz w:val="28"/>
        </w:rPr>
        <w:sym w:font="Symbol" w:char="F0AA"/>
      </w:r>
      <w:r w:rsidRPr="007715D6">
        <w:rPr>
          <w:b/>
        </w:rPr>
        <w:t> : 4</w:t>
      </w:r>
      <w:r>
        <w:rPr>
          <w:b/>
        </w:rPr>
        <w:t xml:space="preserve"> cartes </w:t>
      </w:r>
      <w:r>
        <w:rPr>
          <w:b/>
          <w:color w:val="0000FF"/>
          <w:sz w:val="28"/>
        </w:rPr>
        <w:sym w:font="Symbol" w:char="F0AA"/>
      </w:r>
      <w:r w:rsidRPr="007715D6">
        <w:rPr>
          <w:b/>
        </w:rPr>
        <w:t>.</w:t>
      </w:r>
      <w:r w:rsidRPr="00921C67">
        <w:t xml:space="preserve"> </w:t>
      </w:r>
    </w:p>
    <w:p w14:paraId="6FB10D17" w14:textId="77777777" w:rsidR="007715D6" w:rsidRPr="00921C67" w:rsidRDefault="007715D6" w:rsidP="00334F13">
      <w:r w:rsidRPr="00334F13">
        <w:rPr>
          <w:i/>
        </w:rPr>
        <w:t xml:space="preserve">Réponse 4 </w:t>
      </w:r>
      <w:r>
        <w:rPr>
          <w:color w:val="FF0000"/>
          <w:sz w:val="28"/>
        </w:rPr>
        <w:sym w:font="Symbol" w:char="F0A9"/>
      </w:r>
      <w:r w:rsidRPr="00334F13">
        <w:rPr>
          <w:i/>
        </w:rPr>
        <w:t xml:space="preserve"> seule enchère pour montrer le fit </w:t>
      </w:r>
      <w:r>
        <w:rPr>
          <w:color w:val="FF0000"/>
          <w:sz w:val="28"/>
        </w:rPr>
        <w:sym w:font="Symbol" w:char="F0A9"/>
      </w:r>
      <w:r w:rsidRPr="00334F13">
        <w:rPr>
          <w:i/>
        </w:rPr>
        <w:t>, autres enchères sont faites avec 4</w:t>
      </w:r>
      <w:r>
        <w:rPr>
          <w:color w:val="0000FF"/>
          <w:sz w:val="28"/>
        </w:rPr>
        <w:sym w:font="Symbol" w:char="F0AA"/>
      </w:r>
      <w:r w:rsidRPr="00334F13">
        <w:rPr>
          <w:i/>
        </w:rPr>
        <w:t>.</w:t>
      </w:r>
    </w:p>
    <w:p w14:paraId="76500F02" w14:textId="77777777" w:rsidR="007715D6" w:rsidRPr="007715D6" w:rsidRDefault="007715D6" w:rsidP="00FF5072">
      <w:pPr>
        <w:pStyle w:val="Pardeliste"/>
        <w:numPr>
          <w:ilvl w:val="0"/>
          <w:numId w:val="60"/>
        </w:numPr>
        <w:rPr>
          <w:b/>
        </w:rPr>
      </w:pPr>
      <w:r w:rsidRPr="007715D6">
        <w:rPr>
          <w:b/>
        </w:rPr>
        <w:t xml:space="preserve">3SA : Main faible régulière avec arrêt </w:t>
      </w:r>
      <w:r>
        <w:rPr>
          <w:b/>
          <w:color w:val="008000"/>
          <w:sz w:val="28"/>
        </w:rPr>
        <w:sym w:font="Symbol" w:char="F0A7"/>
      </w:r>
      <w:r w:rsidRPr="007715D6">
        <w:rPr>
          <w:b/>
        </w:rPr>
        <w:t xml:space="preserve"> sans fit (moins de 8H). </w:t>
      </w:r>
    </w:p>
    <w:p w14:paraId="785CB00A" w14:textId="77777777" w:rsidR="007715D6" w:rsidRPr="007715D6" w:rsidRDefault="007715D6" w:rsidP="00FF5072">
      <w:pPr>
        <w:pStyle w:val="Pardeliste"/>
        <w:numPr>
          <w:ilvl w:val="0"/>
          <w:numId w:val="60"/>
        </w:numPr>
        <w:rPr>
          <w:b/>
        </w:rPr>
      </w:pPr>
      <w:r w:rsidRPr="007715D6">
        <w:rPr>
          <w:b/>
        </w:rPr>
        <w:t>4</w:t>
      </w:r>
      <w:r>
        <w:rPr>
          <w:b/>
          <w:color w:val="008000"/>
          <w:sz w:val="28"/>
        </w:rPr>
        <w:sym w:font="Symbol" w:char="F0A7"/>
      </w:r>
      <w:r w:rsidRPr="007715D6">
        <w:rPr>
          <w:b/>
        </w:rPr>
        <w:t> : 55 de plus de 10H séquence forcing jusqu’à 4SA</w:t>
      </w:r>
    </w:p>
    <w:p w14:paraId="16DA7AA1" w14:textId="77777777" w:rsidR="007715D6" w:rsidRDefault="007715D6" w:rsidP="00FF5072">
      <w:pPr>
        <w:pStyle w:val="Pardeliste"/>
        <w:numPr>
          <w:ilvl w:val="0"/>
          <w:numId w:val="60"/>
        </w:numPr>
        <w:rPr>
          <w:b/>
        </w:rPr>
      </w:pPr>
      <w:r w:rsidRPr="007715D6">
        <w:rPr>
          <w:b/>
        </w:rPr>
        <w:t>4</w:t>
      </w:r>
      <w:r>
        <w:rPr>
          <w:b/>
          <w:color w:val="FFC000"/>
          <w:sz w:val="28"/>
        </w:rPr>
        <w:sym w:font="Symbol" w:char="F0A8"/>
      </w:r>
      <w:r w:rsidRPr="007715D6">
        <w:rPr>
          <w:b/>
        </w:rPr>
        <w:t> : fit 4</w:t>
      </w:r>
      <w:r w:rsidRPr="007715D6">
        <w:rPr>
          <w:b/>
          <w:vertAlign w:val="superscript"/>
        </w:rPr>
        <w:t>ème</w:t>
      </w:r>
      <w:r w:rsidRPr="007715D6">
        <w:rPr>
          <w:b/>
        </w:rPr>
        <w:t xml:space="preserve"> et zone de chelem</w:t>
      </w:r>
    </w:p>
    <w:p w14:paraId="569F23DD" w14:textId="77777777" w:rsidR="009F4C07" w:rsidRPr="00A22209" w:rsidRDefault="009F4C07" w:rsidP="00FF5072">
      <w:pPr>
        <w:pStyle w:val="Pardeliste"/>
        <w:numPr>
          <w:ilvl w:val="0"/>
          <w:numId w:val="60"/>
        </w:numPr>
        <w:rPr>
          <w:b/>
        </w:rPr>
      </w:pPr>
      <w:r>
        <w:rPr>
          <w:b/>
        </w:rPr>
        <w:t>4</w:t>
      </w:r>
      <w:r>
        <w:rPr>
          <w:b/>
          <w:color w:val="FF0000"/>
          <w:sz w:val="28"/>
        </w:rPr>
        <w:sym w:font="Symbol" w:char="F0A9"/>
      </w:r>
      <w:r>
        <w:rPr>
          <w:b/>
        </w:rPr>
        <w:t> : unicolore 7</w:t>
      </w:r>
      <w:r w:rsidRPr="009F4C07">
        <w:rPr>
          <w:b/>
          <w:vertAlign w:val="superscript"/>
        </w:rPr>
        <w:t>ème</w:t>
      </w:r>
      <w:r>
        <w:rPr>
          <w:b/>
        </w:rPr>
        <w:t xml:space="preserve"> (3-7H) (</w:t>
      </w:r>
      <w:proofErr w:type="spellStart"/>
      <w:r w:rsidRPr="009F4C07">
        <w:rPr>
          <w:i/>
        </w:rPr>
        <w:t>fc</w:t>
      </w:r>
      <w:proofErr w:type="spellEnd"/>
      <w:r w:rsidRPr="009F4C07">
        <w:rPr>
          <w:i/>
        </w:rPr>
        <w:t xml:space="preserve"> </w:t>
      </w:r>
      <w:proofErr w:type="spellStart"/>
      <w:r w:rsidRPr="009F4C07">
        <w:rPr>
          <w:i/>
        </w:rPr>
        <w:t>vul</w:t>
      </w:r>
      <w:proofErr w:type="spellEnd"/>
      <w:r w:rsidRPr="009F4C07">
        <w:rPr>
          <w:i/>
        </w:rPr>
        <w:t>, corolaire de 1</w:t>
      </w:r>
      <w:r w:rsidRPr="009F4C07">
        <w:rPr>
          <w:i/>
          <w:color w:val="FFC000"/>
          <w:sz w:val="28"/>
        </w:rPr>
        <w:sym w:font="Symbol" w:char="F0A8"/>
      </w:r>
      <w:r w:rsidRPr="009F4C07">
        <w:rPr>
          <w:i/>
        </w:rPr>
        <w:t xml:space="preserve"> - 3</w:t>
      </w:r>
      <w:r w:rsidRPr="009F4C07">
        <w:rPr>
          <w:i/>
          <w:color w:val="FF0000"/>
          <w:sz w:val="28"/>
        </w:rPr>
        <w:sym w:font="Symbol" w:char="F0A9"/>
      </w:r>
      <w:r w:rsidRPr="009F4C07">
        <w:rPr>
          <w:i/>
        </w:rPr>
        <w:t>)</w:t>
      </w:r>
    </w:p>
    <w:tbl>
      <w:tblPr>
        <w:tblpPr w:leftFromText="141" w:rightFromText="141" w:vertAnchor="text" w:horzAnchor="margin" w:tblpY="1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993E6C" w14:paraId="5F2E2BBF" w14:textId="77777777" w:rsidTr="00993E6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22FCA06" w14:textId="77777777" w:rsidR="00993E6C" w:rsidRPr="00153252" w:rsidRDefault="00993E6C" w:rsidP="00993E6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E6621DE" w14:textId="77777777" w:rsidR="00993E6C" w:rsidRPr="00153252" w:rsidRDefault="00993E6C" w:rsidP="00993E6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93E6C" w14:paraId="0744690C" w14:textId="77777777" w:rsidTr="00993E6C">
        <w:tc>
          <w:tcPr>
            <w:tcW w:w="1101" w:type="dxa"/>
            <w:shd w:val="solid" w:color="C0C0C0" w:fill="FFFFFF"/>
          </w:tcPr>
          <w:p w14:paraId="09512006" w14:textId="77777777" w:rsidR="00993E6C" w:rsidRPr="00993E6C" w:rsidRDefault="00993E6C" w:rsidP="00993E6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08462D4C" w14:textId="77777777" w:rsidR="00993E6C" w:rsidRPr="00993E6C" w:rsidRDefault="00993E6C" w:rsidP="00993E6C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93E6C" w14:paraId="263128F9" w14:textId="77777777" w:rsidTr="00993E6C">
        <w:tc>
          <w:tcPr>
            <w:tcW w:w="1101" w:type="dxa"/>
            <w:shd w:val="solid" w:color="C0C0C0" w:fill="FFFFFF"/>
          </w:tcPr>
          <w:p w14:paraId="667E99D2" w14:textId="77777777" w:rsidR="00993E6C" w:rsidRPr="00993E6C" w:rsidRDefault="00993E6C" w:rsidP="00993E6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21DFEA6D" w14:textId="77777777" w:rsidR="00993E6C" w:rsidRPr="00153252" w:rsidRDefault="00993E6C" w:rsidP="00993E6C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?</w:t>
            </w:r>
          </w:p>
        </w:tc>
      </w:tr>
    </w:tbl>
    <w:p w14:paraId="46FD95F9" w14:textId="77777777" w:rsidR="00E9732A" w:rsidRPr="00700135" w:rsidRDefault="00E9732A" w:rsidP="00E9732A">
      <w:pPr>
        <w:rPr>
          <w:b/>
        </w:rPr>
      </w:pPr>
    </w:p>
    <w:p w14:paraId="096F502C" w14:textId="77777777" w:rsidR="00993E6C" w:rsidRDefault="00993E6C">
      <w:pPr>
        <w:rPr>
          <w:b/>
        </w:rPr>
      </w:pPr>
    </w:p>
    <w:p w14:paraId="0E634BE1" w14:textId="77777777" w:rsidR="008B3DCF" w:rsidRDefault="00E9732A">
      <w:pPr>
        <w:rPr>
          <w:b/>
        </w:rPr>
      </w:pPr>
      <w:r w:rsidRPr="005C2BE2">
        <w:rPr>
          <w:b/>
        </w:rPr>
        <w:t>Cou</w:t>
      </w:r>
      <w:r w:rsidR="0082730B" w:rsidRPr="005C2BE2">
        <w:rPr>
          <w:b/>
        </w:rPr>
        <w:t>vre des mains FM</w:t>
      </w:r>
      <w:r w:rsidR="00993E6C">
        <w:rPr>
          <w:b/>
        </w:rPr>
        <w:t> :</w:t>
      </w:r>
      <w:r w:rsidR="0082730B" w:rsidRPr="005C2BE2">
        <w:rPr>
          <w:b/>
        </w:rPr>
        <w:t xml:space="preserve"> avec 54 mineur ou</w:t>
      </w:r>
      <w:r w:rsidRPr="005C2BE2">
        <w:rPr>
          <w:b/>
        </w:rPr>
        <w:t xml:space="preserve"> unicolore mineu</w:t>
      </w:r>
      <w:r w:rsidR="0082730B" w:rsidRPr="005C2BE2">
        <w:rPr>
          <w:b/>
        </w:rPr>
        <w:t>r</w:t>
      </w:r>
    </w:p>
    <w:p w14:paraId="1262AA71" w14:textId="77777777" w:rsidR="00993E6C" w:rsidRDefault="00993E6C">
      <w:pPr>
        <w:rPr>
          <w:b/>
        </w:rPr>
      </w:pPr>
    </w:p>
    <w:p w14:paraId="6E317143" w14:textId="77777777" w:rsidR="00993E6C" w:rsidRPr="005C2BE2" w:rsidRDefault="00993E6C">
      <w:pPr>
        <w:rPr>
          <w:b/>
        </w:rPr>
      </w:pPr>
    </w:p>
    <w:p w14:paraId="79D30ABA" w14:textId="77777777" w:rsidR="00E9732A" w:rsidRPr="00993E6C" w:rsidRDefault="00E9732A" w:rsidP="00FF5072">
      <w:pPr>
        <w:pStyle w:val="Pardeliste"/>
        <w:numPr>
          <w:ilvl w:val="0"/>
          <w:numId w:val="34"/>
        </w:numPr>
      </w:pPr>
      <w:r w:rsidRPr="00993E6C">
        <w:lastRenderedPageBreak/>
        <w:t xml:space="preserve">Relais </w:t>
      </w:r>
      <w:r w:rsidR="00CC0A80" w:rsidRPr="00993E6C">
        <w:t xml:space="preserve">possible </w:t>
      </w:r>
      <w:r w:rsidRPr="00993E6C">
        <w:t>à 3</w:t>
      </w:r>
      <w:r w:rsidR="00993E6C" w:rsidRPr="00993E6C">
        <w:rPr>
          <w:color w:val="FFC000"/>
          <w:sz w:val="28"/>
        </w:rPr>
        <w:sym w:font="Symbol" w:char="F0A8"/>
      </w:r>
      <w:r w:rsidRPr="00993E6C">
        <w:t xml:space="preserve"> pour :</w:t>
      </w:r>
    </w:p>
    <w:p w14:paraId="304F7749" w14:textId="77777777" w:rsidR="00E9732A" w:rsidRPr="00993E6C" w:rsidRDefault="00E9732A" w:rsidP="00FF5072">
      <w:pPr>
        <w:pStyle w:val="Pardeliste"/>
        <w:numPr>
          <w:ilvl w:val="1"/>
          <w:numId w:val="33"/>
        </w:numPr>
      </w:pPr>
      <w:r w:rsidRPr="00993E6C">
        <w:t>3</w:t>
      </w:r>
      <w:r w:rsidR="00993E6C" w:rsidRPr="00993E6C">
        <w:rPr>
          <w:color w:val="FF0000"/>
          <w:sz w:val="28"/>
        </w:rPr>
        <w:sym w:font="Symbol" w:char="F0A9"/>
      </w:r>
      <w:r w:rsidRPr="00993E6C">
        <w:t>/3</w:t>
      </w:r>
      <w:r w:rsidR="00993E6C" w:rsidRPr="00993E6C">
        <w:rPr>
          <w:color w:val="0000FF"/>
          <w:sz w:val="28"/>
        </w:rPr>
        <w:sym w:font="Symbol" w:char="F0AA"/>
      </w:r>
      <w:r w:rsidRPr="00993E6C">
        <w:t> :</w:t>
      </w:r>
      <w:r w:rsidR="00CC0A80" w:rsidRPr="00993E6C">
        <w:t xml:space="preserve"> fit de 3 cartes, unicolore mineur </w:t>
      </w:r>
    </w:p>
    <w:p w14:paraId="739FECC7" w14:textId="77777777" w:rsidR="00CC0A80" w:rsidRPr="00993E6C" w:rsidRDefault="00CC0A80" w:rsidP="00FF5072">
      <w:pPr>
        <w:pStyle w:val="Pardeliste"/>
        <w:numPr>
          <w:ilvl w:val="1"/>
          <w:numId w:val="33"/>
        </w:numPr>
      </w:pPr>
      <w:r w:rsidRPr="00993E6C">
        <w:t>3</w:t>
      </w:r>
      <w:r w:rsidR="00993E6C" w:rsidRPr="00993E6C">
        <w:rPr>
          <w:color w:val="0000FF"/>
          <w:sz w:val="28"/>
        </w:rPr>
        <w:sym w:font="Symbol" w:char="F0AA"/>
      </w:r>
      <w:r w:rsidRPr="00993E6C">
        <w:t>/3</w:t>
      </w:r>
      <w:r w:rsidR="00993E6C" w:rsidRPr="00993E6C">
        <w:rPr>
          <w:color w:val="FF0000"/>
          <w:sz w:val="28"/>
        </w:rPr>
        <w:sym w:font="Symbol" w:char="F0A9"/>
      </w:r>
      <w:r w:rsidRPr="00993E6C">
        <w:t> : nomination du singleton avec fit de 3 cartes dans la majeure et 5431</w:t>
      </w:r>
    </w:p>
    <w:p w14:paraId="594B9683" w14:textId="77777777" w:rsidR="00CC0A80" w:rsidRPr="00993E6C" w:rsidRDefault="00CC0A80" w:rsidP="00FF5072">
      <w:pPr>
        <w:pStyle w:val="Pardeliste"/>
        <w:numPr>
          <w:ilvl w:val="1"/>
          <w:numId w:val="33"/>
        </w:numPr>
      </w:pPr>
      <w:r w:rsidRPr="00993E6C">
        <w:t>3SA : régulier ou singleton dans la majeure du partenaire</w:t>
      </w:r>
    </w:p>
    <w:p w14:paraId="43DA021F" w14:textId="77777777" w:rsidR="00CC0A80" w:rsidRPr="00993E6C" w:rsidRDefault="00CC0A80" w:rsidP="00FF5072">
      <w:pPr>
        <w:pStyle w:val="Pardeliste"/>
        <w:numPr>
          <w:ilvl w:val="1"/>
          <w:numId w:val="33"/>
        </w:numPr>
      </w:pPr>
      <w:r w:rsidRPr="00993E6C">
        <w:t>4</w:t>
      </w:r>
      <w:r w:rsidR="00993E6C">
        <w:rPr>
          <w:color w:val="008000"/>
          <w:sz w:val="28"/>
        </w:rPr>
        <w:sym w:font="Symbol" w:char="F0A7"/>
      </w:r>
      <w:r w:rsidRPr="00993E6C">
        <w:t> : 5</w:t>
      </w:r>
      <w:r w:rsidR="00993E6C">
        <w:t>-</w:t>
      </w:r>
      <w:r w:rsidRPr="00993E6C">
        <w:t>5</w:t>
      </w:r>
      <w:r w:rsidR="00993E6C">
        <w:t xml:space="preserve"> ; </w:t>
      </w:r>
      <w:r w:rsidRPr="00993E6C">
        <w:t>Réponse 4SA non forcing et 4</w:t>
      </w:r>
      <w:r w:rsidR="00993E6C">
        <w:rPr>
          <w:color w:val="FF0000"/>
          <w:sz w:val="28"/>
        </w:rPr>
        <w:sym w:font="Symbol" w:char="F0A9"/>
      </w:r>
      <w:r w:rsidRPr="00993E6C">
        <w:t>/4</w:t>
      </w:r>
      <w:r w:rsidR="00993E6C">
        <w:rPr>
          <w:color w:val="0000FF"/>
          <w:sz w:val="28"/>
        </w:rPr>
        <w:sym w:font="Symbol" w:char="F0AA"/>
      </w:r>
      <w:r w:rsidRPr="00993E6C">
        <w:t xml:space="preserve"> contrôle avec fit </w:t>
      </w:r>
      <w:r w:rsidR="00993E6C">
        <w:rPr>
          <w:color w:val="008000"/>
          <w:sz w:val="28"/>
        </w:rPr>
        <w:sym w:font="Symbol" w:char="F0A7"/>
      </w:r>
    </w:p>
    <w:p w14:paraId="1D9033A2" w14:textId="77777777" w:rsidR="00CC0A80" w:rsidRPr="00993E6C" w:rsidRDefault="00CC0A80" w:rsidP="00FF5072">
      <w:pPr>
        <w:pStyle w:val="Pardeliste"/>
        <w:numPr>
          <w:ilvl w:val="1"/>
          <w:numId w:val="33"/>
        </w:numPr>
      </w:pPr>
      <w:r w:rsidRPr="00993E6C">
        <w:t>4</w:t>
      </w:r>
      <w:r w:rsidR="00993E6C">
        <w:rPr>
          <w:color w:val="FFC000"/>
          <w:sz w:val="28"/>
        </w:rPr>
        <w:sym w:font="Symbol" w:char="F0A8"/>
      </w:r>
      <w:r w:rsidRPr="00993E6C">
        <w:t> : Unicolore 7ème sans fit réponse 4SA sans fit et autre couleur contrôle</w:t>
      </w:r>
    </w:p>
    <w:p w14:paraId="4019958F" w14:textId="77777777" w:rsidR="008B3DCF" w:rsidRPr="00993E6C" w:rsidRDefault="008B3DCF" w:rsidP="00FF5072">
      <w:pPr>
        <w:pStyle w:val="Pardeliste"/>
        <w:numPr>
          <w:ilvl w:val="0"/>
          <w:numId w:val="34"/>
        </w:numPr>
        <w:rPr>
          <w:u w:val="single"/>
        </w:rPr>
      </w:pPr>
      <w:r w:rsidRPr="00993E6C">
        <w:t>3</w:t>
      </w:r>
      <w:r w:rsidR="00993E6C">
        <w:rPr>
          <w:color w:val="FF0000"/>
          <w:sz w:val="28"/>
        </w:rPr>
        <w:sym w:font="Symbol" w:char="F0A9"/>
      </w:r>
      <w:r w:rsidRPr="00993E6C">
        <w:t> : Unicolore 6</w:t>
      </w:r>
      <w:r w:rsidRPr="00993E6C">
        <w:rPr>
          <w:vertAlign w:val="superscript"/>
        </w:rPr>
        <w:t>ème</w:t>
      </w:r>
      <w:r w:rsidRPr="00993E6C">
        <w:t xml:space="preserve"> </w:t>
      </w:r>
      <w:r w:rsidR="00EC198B" w:rsidRPr="00993E6C">
        <w:t>(si réponse 1</w:t>
      </w:r>
      <w:r w:rsidR="00993E6C" w:rsidRPr="00993E6C">
        <w:rPr>
          <w:color w:val="FF0000"/>
        </w:rPr>
        <w:sym w:font="Symbol" w:char="F0A9"/>
      </w:r>
      <w:r w:rsidR="00EC198B" w:rsidRPr="00993E6C">
        <w:t xml:space="preserve">) </w:t>
      </w:r>
      <w:r w:rsidR="00B53FE4" w:rsidRPr="00993E6C">
        <w:rPr>
          <w:u w:val="single"/>
        </w:rPr>
        <w:t>ou main faible</w:t>
      </w:r>
      <w:r w:rsidR="00EC198B" w:rsidRPr="00993E6C">
        <w:rPr>
          <w:u w:val="single"/>
        </w:rPr>
        <w:t xml:space="preserve"> (si réponse 1</w:t>
      </w:r>
      <w:r w:rsidR="00993E6C" w:rsidRPr="00993E6C">
        <w:rPr>
          <w:color w:val="0000FF"/>
          <w:u w:val="single"/>
        </w:rPr>
        <w:sym w:font="Symbol" w:char="F0AA"/>
      </w:r>
      <w:r w:rsidR="00EC198B" w:rsidRPr="00993E6C">
        <w:rPr>
          <w:u w:val="single"/>
        </w:rPr>
        <w:t>)</w:t>
      </w:r>
      <w:r w:rsidR="00B53FE4" w:rsidRPr="00993E6C">
        <w:rPr>
          <w:u w:val="single"/>
        </w:rPr>
        <w:t xml:space="preserve"> sans 5</w:t>
      </w:r>
      <w:r w:rsidR="00993E6C" w:rsidRPr="00993E6C">
        <w:rPr>
          <w:color w:val="0000FF"/>
          <w:u w:val="single"/>
        </w:rPr>
        <w:sym w:font="Symbol" w:char="F0AA"/>
      </w:r>
      <w:r w:rsidR="00B53FE4" w:rsidRPr="00993E6C">
        <w:rPr>
          <w:u w:val="single"/>
        </w:rPr>
        <w:t xml:space="preserve"> et sans arrêt </w:t>
      </w:r>
      <w:r w:rsidR="00993E6C" w:rsidRPr="00993E6C">
        <w:rPr>
          <w:color w:val="FF0000"/>
          <w:u w:val="single"/>
        </w:rPr>
        <w:sym w:font="Symbol" w:char="F0A9"/>
      </w:r>
    </w:p>
    <w:p w14:paraId="308B6245" w14:textId="77777777" w:rsidR="008B3DCF" w:rsidRPr="00993E6C" w:rsidRDefault="008B3DCF" w:rsidP="00FF5072">
      <w:pPr>
        <w:pStyle w:val="Pardeliste"/>
        <w:numPr>
          <w:ilvl w:val="0"/>
          <w:numId w:val="34"/>
        </w:numPr>
      </w:pPr>
      <w:r w:rsidRPr="00993E6C">
        <w:t>3</w:t>
      </w:r>
      <w:r w:rsidR="00993E6C">
        <w:rPr>
          <w:color w:val="0000FF"/>
          <w:sz w:val="28"/>
        </w:rPr>
        <w:sym w:font="Symbol" w:char="F0AA"/>
      </w:r>
      <w:r w:rsidRPr="00993E6C">
        <w:t> : Unicolore 6</w:t>
      </w:r>
      <w:r w:rsidRPr="00993E6C">
        <w:rPr>
          <w:vertAlign w:val="superscript"/>
        </w:rPr>
        <w:t>ème</w:t>
      </w:r>
      <w:r w:rsidR="00B53FE4" w:rsidRPr="00993E6C">
        <w:t xml:space="preserve"> </w:t>
      </w:r>
      <w:r w:rsidR="00EC198B" w:rsidRPr="00993E6C">
        <w:t>(si réponse 1</w:t>
      </w:r>
      <w:r w:rsidR="00993E6C">
        <w:rPr>
          <w:color w:val="0000FF"/>
          <w:sz w:val="28"/>
        </w:rPr>
        <w:sym w:font="Symbol" w:char="F0AA"/>
      </w:r>
      <w:r w:rsidR="00EC198B" w:rsidRPr="00993E6C">
        <w:t xml:space="preserve">) </w:t>
      </w:r>
      <w:r w:rsidR="00B53FE4" w:rsidRPr="00993E6C">
        <w:rPr>
          <w:u w:val="single"/>
        </w:rPr>
        <w:t xml:space="preserve">ou main faible </w:t>
      </w:r>
      <w:r w:rsidR="00EC198B" w:rsidRPr="00993E6C">
        <w:rPr>
          <w:u w:val="single"/>
        </w:rPr>
        <w:t>(si réponse 1</w:t>
      </w:r>
      <w:r w:rsidR="00993E6C">
        <w:rPr>
          <w:color w:val="FF0000"/>
          <w:sz w:val="28"/>
          <w:u w:val="single"/>
        </w:rPr>
        <w:sym w:font="Symbol" w:char="F0A9"/>
      </w:r>
      <w:r w:rsidR="00EC198B" w:rsidRPr="00993E6C">
        <w:rPr>
          <w:u w:val="single"/>
        </w:rPr>
        <w:t xml:space="preserve">) </w:t>
      </w:r>
      <w:r w:rsidR="00B53FE4" w:rsidRPr="00993E6C">
        <w:rPr>
          <w:u w:val="single"/>
        </w:rPr>
        <w:t>sans 5</w:t>
      </w:r>
      <w:r w:rsidR="00993E6C">
        <w:rPr>
          <w:color w:val="FF0000"/>
          <w:sz w:val="28"/>
          <w:u w:val="single"/>
        </w:rPr>
        <w:sym w:font="Symbol" w:char="F0A9"/>
      </w:r>
      <w:r w:rsidR="00B53FE4" w:rsidRPr="00993E6C">
        <w:rPr>
          <w:u w:val="single"/>
        </w:rPr>
        <w:t xml:space="preserve"> et sans arrêt </w:t>
      </w:r>
      <w:r w:rsidR="00993E6C">
        <w:rPr>
          <w:color w:val="0000FF"/>
          <w:sz w:val="28"/>
          <w:u w:val="single"/>
        </w:rPr>
        <w:sym w:font="Symbol" w:char="F0AA"/>
      </w:r>
    </w:p>
    <w:p w14:paraId="6E45CA4E" w14:textId="77777777" w:rsidR="00357866" w:rsidRDefault="00B53FE4" w:rsidP="00FF5072">
      <w:pPr>
        <w:pStyle w:val="Pardeliste"/>
        <w:numPr>
          <w:ilvl w:val="0"/>
          <w:numId w:val="34"/>
        </w:numPr>
      </w:pPr>
      <w:r w:rsidRPr="00993E6C">
        <w:t>3SA : Pour les jouer main faible avec arrêt à SA dans les majeures</w:t>
      </w:r>
    </w:p>
    <w:p w14:paraId="066EF8FE" w14:textId="77777777" w:rsidR="00A22209" w:rsidRPr="008C20F7" w:rsidRDefault="00A22209" w:rsidP="009F4C07"/>
    <w:p w14:paraId="6A52D60D" w14:textId="77777777" w:rsidR="009C3FB5" w:rsidRPr="00A97B3D" w:rsidRDefault="009C3FB5" w:rsidP="009C3FB5">
      <w:pPr>
        <w:rPr>
          <w:i/>
        </w:rPr>
      </w:pPr>
      <w:r w:rsidRPr="00A97B3D">
        <w:rPr>
          <w:rFonts w:ascii="Arial" w:hAnsi="Arial" w:cs="Arial"/>
          <w:b/>
          <w:i/>
          <w:sz w:val="28"/>
          <w:szCs w:val="28"/>
          <w:u w:val="single"/>
        </w:rPr>
        <w:t>La séquence :    1m   -   1M</w:t>
      </w:r>
    </w:p>
    <w:p w14:paraId="06EAB041" w14:textId="77777777" w:rsidR="009C3FB5" w:rsidRPr="008C20F7" w:rsidRDefault="009C3FB5" w:rsidP="008C20F7">
      <w:pPr>
        <w:pStyle w:val="Pardeliste"/>
        <w:rPr>
          <w:rFonts w:ascii="Arial" w:hAnsi="Arial" w:cs="Arial"/>
          <w:b/>
          <w:i/>
          <w:sz w:val="28"/>
          <w:szCs w:val="28"/>
          <w:u w:val="single"/>
        </w:rPr>
      </w:pPr>
      <w:r w:rsidRPr="00A97B3D">
        <w:rPr>
          <w:rFonts w:ascii="Arial" w:hAnsi="Arial" w:cs="Arial"/>
          <w:b/>
          <w:i/>
          <w:sz w:val="28"/>
          <w:szCs w:val="28"/>
        </w:rPr>
        <w:t xml:space="preserve">                  </w:t>
      </w:r>
      <w:r w:rsidRPr="00A97B3D">
        <w:rPr>
          <w:rFonts w:ascii="Arial" w:hAnsi="Arial" w:cs="Arial"/>
          <w:b/>
          <w:i/>
          <w:sz w:val="28"/>
          <w:szCs w:val="28"/>
          <w:u w:val="single"/>
        </w:rPr>
        <w:t>2SA</w:t>
      </w:r>
    </w:p>
    <w:tbl>
      <w:tblPr>
        <w:tblpPr w:leftFromText="141" w:rightFromText="141" w:vertAnchor="text" w:horzAnchor="margin" w:tblpY="13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9C3FB5" w14:paraId="24A40668" w14:textId="77777777" w:rsidTr="009C3FB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47866EE" w14:textId="77777777" w:rsidR="009C3FB5" w:rsidRPr="00153252" w:rsidRDefault="009C3FB5" w:rsidP="009C3FB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A11B6F1" w14:textId="77777777" w:rsidR="009C3FB5" w:rsidRPr="00153252" w:rsidRDefault="009C3FB5" w:rsidP="009C3FB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C3FB5" w14:paraId="7BE51DFF" w14:textId="77777777" w:rsidTr="009C3FB5">
        <w:tc>
          <w:tcPr>
            <w:tcW w:w="1101" w:type="dxa"/>
            <w:shd w:val="solid" w:color="C0C0C0" w:fill="FFFFFF"/>
          </w:tcPr>
          <w:p w14:paraId="439688DE" w14:textId="77777777" w:rsidR="009C3FB5" w:rsidRPr="009C3FB5" w:rsidRDefault="009C3FB5" w:rsidP="009C3FB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010D7243" w14:textId="77777777" w:rsidR="009C3FB5" w:rsidRPr="009C3FB5" w:rsidRDefault="009C3FB5" w:rsidP="009C3FB5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C3FB5" w14:paraId="37B5CC13" w14:textId="77777777" w:rsidTr="009C3FB5">
        <w:tc>
          <w:tcPr>
            <w:tcW w:w="1101" w:type="dxa"/>
            <w:shd w:val="solid" w:color="C0C0C0" w:fill="FFFFFF"/>
          </w:tcPr>
          <w:p w14:paraId="1FBCBF8B" w14:textId="77777777" w:rsidR="009C3FB5" w:rsidRPr="00153252" w:rsidRDefault="009C3FB5" w:rsidP="009C3FB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270CF8E9" w14:textId="77777777" w:rsidR="009C3FB5" w:rsidRPr="009C3FB5" w:rsidRDefault="009C3FB5" w:rsidP="009C3FB5">
            <w:r w:rsidRPr="009C3FB5">
              <w:rPr>
                <w:color w:val="000080"/>
              </w:rPr>
              <w:t>3</w:t>
            </w:r>
            <w:r w:rsidRPr="009C3FB5">
              <w:rPr>
                <w:color w:val="008000"/>
              </w:rPr>
              <w:sym w:font="Symbol" w:char="F0A7"/>
            </w:r>
          </w:p>
        </w:tc>
      </w:tr>
    </w:tbl>
    <w:p w14:paraId="5462CF0A" w14:textId="77777777" w:rsidR="0082730B" w:rsidRPr="009C3FB5" w:rsidRDefault="0082730B">
      <w:pPr>
        <w:rPr>
          <w:rFonts w:ascii="Arial" w:hAnsi="Arial" w:cs="Arial"/>
          <w:b/>
          <w:sz w:val="28"/>
          <w:szCs w:val="28"/>
        </w:rPr>
      </w:pPr>
    </w:p>
    <w:p w14:paraId="6DADA02D" w14:textId="77777777" w:rsidR="00321DEB" w:rsidRDefault="00321DEB">
      <w:pPr>
        <w:rPr>
          <w:b/>
        </w:rPr>
      </w:pPr>
    </w:p>
    <w:p w14:paraId="38E6CD9E" w14:textId="77777777" w:rsidR="00321DEB" w:rsidRDefault="00321DEB">
      <w:pPr>
        <w:rPr>
          <w:b/>
        </w:rPr>
      </w:pPr>
    </w:p>
    <w:p w14:paraId="096AF633" w14:textId="77777777" w:rsidR="009C3FB5" w:rsidRDefault="00FE53EB">
      <w:pPr>
        <w:rPr>
          <w:ins w:id="21" w:author="Utilisateur de Microsoft Office" w:date="2017-09-02T14:57:00Z"/>
          <w:b/>
        </w:rPr>
      </w:pPr>
      <w:r w:rsidRPr="00525E35">
        <w:rPr>
          <w:b/>
        </w:rPr>
        <w:t>Main très faible l’ouvreur rectifie à 3</w:t>
      </w:r>
      <w:r w:rsidR="009C3FB5">
        <w:rPr>
          <w:b/>
          <w:color w:val="FFC000"/>
          <w:sz w:val="28"/>
        </w:rPr>
        <w:sym w:font="Symbol" w:char="F0A8"/>
      </w:r>
      <w:r w:rsidRPr="00525E35">
        <w:rPr>
          <w:b/>
        </w:rPr>
        <w:t xml:space="preserve"> et le ré</w:t>
      </w:r>
      <w:r w:rsidR="00525E35" w:rsidRPr="00525E35">
        <w:rPr>
          <w:b/>
        </w:rPr>
        <w:t>pondant conclut</w:t>
      </w:r>
    </w:p>
    <w:p w14:paraId="69F0CE7F" w14:textId="77777777" w:rsidR="007A57ED" w:rsidRDefault="007A57ED">
      <w:pPr>
        <w:rPr>
          <w:ins w:id="22" w:author="Utilisateur de Microsoft Office" w:date="2017-09-02T14:57:00Z"/>
          <w:b/>
        </w:rPr>
      </w:pPr>
    </w:p>
    <w:p w14:paraId="7FECF183" w14:textId="14F8CB42" w:rsidR="007A57ED" w:rsidRDefault="007A57ED">
      <w:pPr>
        <w:rPr>
          <w:ins w:id="23" w:author="Utilisateur de Microsoft Office" w:date="2017-09-02T14:57:00Z"/>
          <w:b/>
        </w:rPr>
      </w:pPr>
      <w:ins w:id="24" w:author="Utilisateur de Microsoft Office" w:date="2017-09-02T14:57:00Z">
        <w:r>
          <w:rPr>
            <w:b/>
          </w:rPr>
          <w:t>J’imagine que c 3T et non 3C ?</w:t>
        </w:r>
      </w:ins>
      <w:ins w:id="25" w:author="Utilisateur de Microsoft Office" w:date="2017-09-02T14:58:00Z">
        <w:r w:rsidR="00E42DE0">
          <w:rPr>
            <w:b/>
          </w:rPr>
          <w:t xml:space="preserve"> l’idée c 3T toujours très faible et 3K pour trouver fit majeur c bien ça ?</w:t>
        </w:r>
      </w:ins>
    </w:p>
    <w:p w14:paraId="3FFA389C" w14:textId="77777777" w:rsidR="007A57ED" w:rsidRPr="00525E35" w:rsidRDefault="007A57ED">
      <w:pPr>
        <w:rPr>
          <w:b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97"/>
      </w:tblGrid>
      <w:tr w:rsidR="009C3FB5" w14:paraId="71C8E99E" w14:textId="77777777" w:rsidTr="009C3FB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773C729" w14:textId="77777777" w:rsidR="009C3FB5" w:rsidRPr="00153252" w:rsidRDefault="009C3FB5" w:rsidP="009C3FB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FAC586B" w14:textId="77777777" w:rsidR="009C3FB5" w:rsidRPr="00153252" w:rsidRDefault="009C3FB5" w:rsidP="009C3FB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C3FB5" w14:paraId="564EE960" w14:textId="77777777" w:rsidTr="009C3FB5">
        <w:tc>
          <w:tcPr>
            <w:tcW w:w="1101" w:type="dxa"/>
            <w:shd w:val="solid" w:color="C0C0C0" w:fill="FFFFFF"/>
          </w:tcPr>
          <w:p w14:paraId="43B7500E" w14:textId="77777777" w:rsidR="009C3FB5" w:rsidRPr="009C3FB5" w:rsidRDefault="009C3FB5" w:rsidP="009C3FB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A86F416" w14:textId="77777777" w:rsidR="009C3FB5" w:rsidRPr="009C3FB5" w:rsidRDefault="009C3FB5" w:rsidP="009C3FB5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C3FB5" w14:paraId="56747A20" w14:textId="77777777" w:rsidTr="009C3FB5">
        <w:tc>
          <w:tcPr>
            <w:tcW w:w="1101" w:type="dxa"/>
            <w:shd w:val="solid" w:color="C0C0C0" w:fill="FFFFFF"/>
          </w:tcPr>
          <w:p w14:paraId="2C5BEB9B" w14:textId="77777777" w:rsidR="009C3FB5" w:rsidRPr="00153252" w:rsidRDefault="009C3FB5" w:rsidP="009C3FB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5D6A6A14" w14:textId="77777777" w:rsidR="009C3FB5" w:rsidRPr="009C3FB5" w:rsidRDefault="009C3FB5" w:rsidP="009C3FB5">
            <w:r w:rsidRPr="009C3FB5">
              <w:rPr>
                <w:color w:val="000080"/>
              </w:rPr>
              <w:t>3</w:t>
            </w:r>
            <w:r w:rsidRPr="009C3FB5">
              <w:rPr>
                <w:color w:val="FFC000"/>
              </w:rPr>
              <w:sym w:font="Symbol" w:char="F0A8"/>
            </w:r>
          </w:p>
        </w:tc>
      </w:tr>
    </w:tbl>
    <w:p w14:paraId="4D7DF6F0" w14:textId="77777777" w:rsidR="009624E1" w:rsidRDefault="009624E1"/>
    <w:p w14:paraId="747742CE" w14:textId="77777777" w:rsidR="00321DEB" w:rsidRDefault="00321DEB" w:rsidP="00FE53EB">
      <w:pPr>
        <w:rPr>
          <w:b/>
        </w:rPr>
      </w:pPr>
    </w:p>
    <w:p w14:paraId="1E4ACF13" w14:textId="77777777" w:rsidR="009C3FB5" w:rsidRDefault="009624E1" w:rsidP="00FE53EB">
      <w:pPr>
        <w:rPr>
          <w:b/>
        </w:rPr>
      </w:pPr>
      <w:r w:rsidRPr="009C3FB5">
        <w:rPr>
          <w:b/>
        </w:rPr>
        <w:t xml:space="preserve">Relais pour nomination </w:t>
      </w:r>
      <w:r w:rsidRPr="009C3FB5">
        <w:rPr>
          <w:b/>
          <w:u w:val="single"/>
        </w:rPr>
        <w:t>par palier</w:t>
      </w:r>
      <w:r w:rsidRPr="009C3FB5">
        <w:rPr>
          <w:b/>
        </w:rPr>
        <w:t xml:space="preserve"> d’une majeure 4</w:t>
      </w:r>
      <w:r w:rsidRPr="009C3FB5">
        <w:rPr>
          <w:b/>
          <w:vertAlign w:val="superscript"/>
        </w:rPr>
        <w:t>ème</w:t>
      </w:r>
      <w:r w:rsidR="00735C65" w:rsidRPr="009C3FB5">
        <w:rPr>
          <w:b/>
        </w:rPr>
        <w:t xml:space="preserve"> ou d’un fit 3</w:t>
      </w:r>
      <w:r w:rsidR="00735C65" w:rsidRPr="009C3FB5">
        <w:rPr>
          <w:b/>
          <w:vertAlign w:val="superscript"/>
        </w:rPr>
        <w:t>ème</w:t>
      </w:r>
    </w:p>
    <w:p w14:paraId="36F6D7A8" w14:textId="77777777" w:rsidR="009C3FB5" w:rsidRPr="009C3FB5" w:rsidRDefault="009C3FB5" w:rsidP="00FE53EB">
      <w:pPr>
        <w:rPr>
          <w:b/>
        </w:rPr>
      </w:pPr>
    </w:p>
    <w:p w14:paraId="36BC1402" w14:textId="77777777" w:rsidR="009624E1" w:rsidRPr="00525E35" w:rsidRDefault="00735C65" w:rsidP="00FE53EB">
      <w:r w:rsidRPr="00525E35">
        <w:t>Sur la séquence 1</w:t>
      </w:r>
      <w:r w:rsidR="009C3FB5">
        <w:rPr>
          <w:color w:val="008000"/>
          <w:sz w:val="28"/>
        </w:rPr>
        <w:sym w:font="Symbol" w:char="F0A7"/>
      </w:r>
      <w:r w:rsidRPr="00525E35">
        <w:t>/</w:t>
      </w:r>
      <w:r w:rsidR="009C3FB5">
        <w:rPr>
          <w:color w:val="FFC000"/>
          <w:sz w:val="28"/>
        </w:rPr>
        <w:sym w:font="Symbol" w:char="F0A8"/>
      </w:r>
      <w:r w:rsidRPr="00525E35">
        <w:t>-1</w:t>
      </w:r>
      <w:r w:rsidR="009C3FB5">
        <w:rPr>
          <w:color w:val="FF0000"/>
          <w:sz w:val="28"/>
        </w:rPr>
        <w:sym w:font="Symbol" w:char="F0A9"/>
      </w:r>
      <w:r w:rsidRPr="00525E35">
        <w:t>-2SA-3</w:t>
      </w:r>
      <w:r w:rsidR="009C3FB5">
        <w:rPr>
          <w:color w:val="FFC000"/>
          <w:sz w:val="28"/>
        </w:rPr>
        <w:sym w:font="Symbol" w:char="F0A8"/>
      </w:r>
      <w:r w:rsidRPr="00525E35">
        <w:t>-3</w:t>
      </w:r>
      <w:r w:rsidR="009C3FB5">
        <w:rPr>
          <w:color w:val="FF0000"/>
          <w:sz w:val="28"/>
        </w:rPr>
        <w:sym w:font="Symbol" w:char="F0A9"/>
      </w:r>
      <w:r w:rsidRPr="00525E35">
        <w:t>, 3</w:t>
      </w:r>
      <w:r w:rsidR="009C3FB5">
        <w:rPr>
          <w:color w:val="0000FF"/>
          <w:sz w:val="28"/>
        </w:rPr>
        <w:sym w:font="Symbol" w:char="F0AA"/>
      </w:r>
      <w:r w:rsidRPr="00525E35">
        <w:t xml:space="preserve"> montre 4</w:t>
      </w:r>
      <w:r w:rsidR="009C3FB5">
        <w:rPr>
          <w:color w:val="0000FF"/>
          <w:sz w:val="28"/>
        </w:rPr>
        <w:sym w:font="Symbol" w:char="F0AA"/>
      </w:r>
      <w:r w:rsidRPr="00525E35">
        <w:t xml:space="preserve"> et 3SA montre un 5-3-3-2 et est non forcing.</w:t>
      </w:r>
    </w:p>
    <w:p w14:paraId="6858719B" w14:textId="77777777" w:rsidR="00525E35" w:rsidRDefault="00525E35" w:rsidP="00FE53EB">
      <w:r w:rsidRPr="00525E35">
        <w:t>Sur 1</w:t>
      </w:r>
      <w:r w:rsidR="009C3FB5">
        <w:rPr>
          <w:color w:val="008000"/>
          <w:sz w:val="28"/>
        </w:rPr>
        <w:sym w:font="Symbol" w:char="F0A7"/>
      </w:r>
      <w:r w:rsidRPr="00525E35">
        <w:t>/1</w:t>
      </w:r>
      <w:r w:rsidR="009C3FB5">
        <w:rPr>
          <w:color w:val="FFC000"/>
          <w:sz w:val="28"/>
        </w:rPr>
        <w:sym w:font="Symbol" w:char="F0A8"/>
      </w:r>
      <w:r w:rsidRPr="00525E35">
        <w:t>-1</w:t>
      </w:r>
      <w:r w:rsidR="009C3FB5">
        <w:rPr>
          <w:color w:val="0000FF"/>
          <w:sz w:val="28"/>
        </w:rPr>
        <w:sym w:font="Symbol" w:char="F0AA"/>
      </w:r>
      <w:r w:rsidRPr="00525E35">
        <w:t>-2SA-3</w:t>
      </w:r>
      <w:r w:rsidR="009C3FB5">
        <w:rPr>
          <w:color w:val="FFC000"/>
          <w:sz w:val="28"/>
        </w:rPr>
        <w:sym w:font="Symbol" w:char="F0A8"/>
      </w:r>
      <w:r w:rsidRPr="00525E35">
        <w:t>-3</w:t>
      </w:r>
      <w:r w:rsidR="009C3FB5">
        <w:rPr>
          <w:color w:val="FF0000"/>
          <w:sz w:val="28"/>
        </w:rPr>
        <w:sym w:font="Symbol" w:char="F0A9"/>
      </w:r>
      <w:r w:rsidRPr="00525E35">
        <w:t xml:space="preserve"> , 3</w:t>
      </w:r>
      <w:r w:rsidR="00A97B3D">
        <w:rPr>
          <w:color w:val="0000FF"/>
          <w:sz w:val="28"/>
        </w:rPr>
        <w:sym w:font="Symbol" w:char="F0AA"/>
      </w:r>
      <w:r w:rsidRPr="00525E35">
        <w:t xml:space="preserve"> montre 5</w:t>
      </w:r>
      <w:r w:rsidR="00A97B3D">
        <w:rPr>
          <w:color w:val="0000FF"/>
          <w:sz w:val="28"/>
        </w:rPr>
        <w:sym w:font="Symbol" w:char="F0AA"/>
      </w:r>
      <w:r w:rsidRPr="00525E35">
        <w:t xml:space="preserve"> avec ambition de chelem,</w:t>
      </w:r>
      <w:r w:rsidR="00A97B3D">
        <w:t xml:space="preserve"> </w:t>
      </w:r>
      <w:r w:rsidR="00A97B3D" w:rsidRPr="00525E35">
        <w:t>3SA montre 5</w:t>
      </w:r>
      <w:r w:rsidR="00A97B3D">
        <w:rPr>
          <w:color w:val="0000FF"/>
          <w:sz w:val="28"/>
        </w:rPr>
        <w:sym w:font="Symbol" w:char="F0AA"/>
      </w:r>
      <w:r w:rsidR="00A97B3D" w:rsidRPr="00525E35">
        <w:t xml:space="preserve"> dans une main de manche.</w:t>
      </w:r>
      <w:r w:rsidR="00A97B3D">
        <w:t xml:space="preserve"> Et </w:t>
      </w:r>
      <w:r w:rsidRPr="00525E35">
        <w:t>4</w:t>
      </w:r>
      <w:r w:rsidR="00A97B3D">
        <w:rPr>
          <w:color w:val="008000"/>
          <w:sz w:val="28"/>
        </w:rPr>
        <w:sym w:font="Symbol" w:char="F0A7"/>
      </w:r>
      <w:r w:rsidRPr="00525E35">
        <w:t>/4</w:t>
      </w:r>
      <w:r w:rsidR="00A97B3D">
        <w:rPr>
          <w:color w:val="FFC000"/>
          <w:sz w:val="28"/>
        </w:rPr>
        <w:sym w:font="Symbol" w:char="F0A8"/>
      </w:r>
      <w:r w:rsidRPr="00525E35">
        <w:t xml:space="preserve"> agréent le fit </w:t>
      </w:r>
      <w:r w:rsidR="00A97B3D">
        <w:rPr>
          <w:color w:val="FF0000"/>
          <w:sz w:val="28"/>
        </w:rPr>
        <w:sym w:font="Symbol" w:char="F0A9"/>
      </w:r>
      <w:r w:rsidR="00A97B3D">
        <w:t>…</w:t>
      </w:r>
      <w:r w:rsidRPr="00525E35">
        <w:t xml:space="preserve"> </w:t>
      </w:r>
    </w:p>
    <w:tbl>
      <w:tblPr>
        <w:tblpPr w:leftFromText="141" w:rightFromText="141" w:vertAnchor="page" w:horzAnchor="margin" w:tblpY="60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C20F7" w14:paraId="4AB10B7E" w14:textId="77777777" w:rsidTr="008C20F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40B4231" w14:textId="77777777" w:rsidR="008C20F7" w:rsidRPr="00153252" w:rsidRDefault="008C20F7" w:rsidP="008C20F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EF72771" w14:textId="77777777" w:rsidR="008C20F7" w:rsidRPr="00153252" w:rsidRDefault="008C20F7" w:rsidP="008C20F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C20F7" w14:paraId="4DFECEED" w14:textId="77777777" w:rsidTr="008C20F7">
        <w:tc>
          <w:tcPr>
            <w:tcW w:w="1101" w:type="dxa"/>
            <w:shd w:val="solid" w:color="C0C0C0" w:fill="FFFFFF"/>
          </w:tcPr>
          <w:p w14:paraId="0512BAC4" w14:textId="77777777" w:rsidR="008C20F7" w:rsidRPr="00A97B3D" w:rsidRDefault="008C20F7" w:rsidP="008C20F7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A93AA73" w14:textId="77777777" w:rsidR="008C20F7" w:rsidRPr="00A97B3D" w:rsidRDefault="008C20F7" w:rsidP="008C20F7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8C20F7" w14:paraId="15408A2B" w14:textId="77777777" w:rsidTr="008C20F7">
        <w:tc>
          <w:tcPr>
            <w:tcW w:w="1101" w:type="dxa"/>
            <w:shd w:val="solid" w:color="C0C0C0" w:fill="FFFFFF"/>
          </w:tcPr>
          <w:p w14:paraId="43552912" w14:textId="77777777" w:rsidR="008C20F7" w:rsidRPr="00153252" w:rsidRDefault="008C20F7" w:rsidP="008C20F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3515829D" w14:textId="77777777" w:rsidR="008C20F7" w:rsidRPr="00A97B3D" w:rsidRDefault="008C20F7" w:rsidP="008C20F7">
            <w:r w:rsidRPr="00A97B3D">
              <w:rPr>
                <w:color w:val="000080"/>
              </w:rPr>
              <w:t>3</w:t>
            </w:r>
            <w:r w:rsidRPr="00A97B3D">
              <w:rPr>
                <w:color w:val="FF0000"/>
              </w:rPr>
              <w:sym w:font="Symbol" w:char="F0A9"/>
            </w:r>
          </w:p>
        </w:tc>
      </w:tr>
    </w:tbl>
    <w:p w14:paraId="680151E2" w14:textId="77777777" w:rsidR="00FE53EB" w:rsidRDefault="00FE53EB" w:rsidP="00FE53EB"/>
    <w:p w14:paraId="15AF4922" w14:textId="77777777" w:rsidR="008C20F7" w:rsidRDefault="008C20F7" w:rsidP="00FE53EB"/>
    <w:p w14:paraId="009564C3" w14:textId="77777777" w:rsidR="009F4C07" w:rsidRDefault="009F4C07" w:rsidP="00FE53EB"/>
    <w:p w14:paraId="7E474449" w14:textId="77777777" w:rsidR="006757E2" w:rsidRDefault="00FE53EB" w:rsidP="00FE53EB">
      <w:r>
        <w:t>Bicolore 55 au moins forcing de manche</w:t>
      </w:r>
    </w:p>
    <w:tbl>
      <w:tblPr>
        <w:tblpPr w:leftFromText="141" w:rightFromText="141" w:vertAnchor="text" w:horzAnchor="margin" w:tblpY="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757E2" w14:paraId="771DEBE1" w14:textId="77777777" w:rsidTr="006757E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F138E3F" w14:textId="77777777"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C44D14A" w14:textId="77777777"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757E2" w14:paraId="59D02E68" w14:textId="77777777" w:rsidTr="006757E2">
        <w:tc>
          <w:tcPr>
            <w:tcW w:w="1101" w:type="dxa"/>
            <w:shd w:val="solid" w:color="C0C0C0" w:fill="FFFFFF"/>
          </w:tcPr>
          <w:p w14:paraId="51EF1B6F" w14:textId="77777777" w:rsidR="006757E2" w:rsidRPr="00A97B3D" w:rsidRDefault="006757E2" w:rsidP="006757E2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CFC6589" w14:textId="77777777" w:rsidR="006757E2" w:rsidRPr="00A97B3D" w:rsidRDefault="006757E2" w:rsidP="006757E2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6757E2" w14:paraId="13F3B3E0" w14:textId="77777777" w:rsidTr="006757E2">
        <w:tc>
          <w:tcPr>
            <w:tcW w:w="1101" w:type="dxa"/>
            <w:shd w:val="solid" w:color="C0C0C0" w:fill="FFFFFF"/>
          </w:tcPr>
          <w:p w14:paraId="22912C5E" w14:textId="77777777" w:rsidR="006757E2" w:rsidRPr="00153252" w:rsidRDefault="006757E2" w:rsidP="006757E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365FCACC" w14:textId="77777777" w:rsidR="006757E2" w:rsidRPr="00A97B3D" w:rsidRDefault="006757E2" w:rsidP="006757E2">
            <w:r>
              <w:rPr>
                <w:color w:val="000080"/>
              </w:rPr>
              <w:t>3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14:paraId="074861F5" w14:textId="77777777" w:rsidR="00A97B3D" w:rsidRDefault="00A97B3D" w:rsidP="00FE53EB"/>
    <w:p w14:paraId="7EE2B5B6" w14:textId="77777777" w:rsidR="006757E2" w:rsidRDefault="006757E2" w:rsidP="00FE53EB"/>
    <w:p w14:paraId="5A6212C8" w14:textId="77777777" w:rsidR="00E9732A" w:rsidRDefault="00FE53EB" w:rsidP="00FE53EB">
      <w:r>
        <w:t>Unicolore 6</w:t>
      </w:r>
      <w:r w:rsidRPr="00FE53EB">
        <w:rPr>
          <w:vertAlign w:val="superscript"/>
        </w:rPr>
        <w:t>ème</w:t>
      </w:r>
      <w:r>
        <w:t xml:space="preserve"> zone de chelem</w:t>
      </w:r>
    </w:p>
    <w:p w14:paraId="7F7772AC" w14:textId="77777777" w:rsidR="00A97B3D" w:rsidRDefault="00A97B3D" w:rsidP="00FE53EB"/>
    <w:tbl>
      <w:tblPr>
        <w:tblpPr w:leftFromText="141" w:rightFromText="141" w:vertAnchor="text" w:horzAnchor="margin" w:tblpY="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97B3D" w14:paraId="14B4BDD8" w14:textId="77777777" w:rsidTr="00A97B3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4771F88" w14:textId="77777777" w:rsidR="00A97B3D" w:rsidRPr="00153252" w:rsidRDefault="00A97B3D" w:rsidP="00A97B3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9015F61" w14:textId="77777777" w:rsidR="00A97B3D" w:rsidRPr="00153252" w:rsidRDefault="00A97B3D" w:rsidP="00A97B3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97B3D" w14:paraId="38DD1D1B" w14:textId="77777777" w:rsidTr="00A97B3D">
        <w:tc>
          <w:tcPr>
            <w:tcW w:w="1101" w:type="dxa"/>
            <w:shd w:val="solid" w:color="C0C0C0" w:fill="FFFFFF"/>
          </w:tcPr>
          <w:p w14:paraId="74E3C462" w14:textId="77777777" w:rsidR="00A97B3D" w:rsidRPr="00A97B3D" w:rsidRDefault="00A97B3D" w:rsidP="00A97B3D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0F1D74A" w14:textId="77777777" w:rsidR="00A97B3D" w:rsidRPr="00A97B3D" w:rsidRDefault="00A97B3D" w:rsidP="00A97B3D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A97B3D" w14:paraId="764AAD41" w14:textId="77777777" w:rsidTr="00A97B3D">
        <w:tc>
          <w:tcPr>
            <w:tcW w:w="1101" w:type="dxa"/>
            <w:shd w:val="solid" w:color="C0C0C0" w:fill="FFFFFF"/>
          </w:tcPr>
          <w:p w14:paraId="15B26BE1" w14:textId="77777777" w:rsidR="00A97B3D" w:rsidRPr="00153252" w:rsidRDefault="00A97B3D" w:rsidP="00A97B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78E14CC2" w14:textId="77777777" w:rsidR="00A97B3D" w:rsidRPr="00A97B3D" w:rsidRDefault="00A97B3D" w:rsidP="00A97B3D">
            <w:r w:rsidRPr="00A97B3D">
              <w:rPr>
                <w:color w:val="000080"/>
              </w:rPr>
              <w:t>3</w:t>
            </w:r>
            <w:r w:rsidRPr="00A97B3D">
              <w:rPr>
                <w:color w:val="0000FF"/>
              </w:rPr>
              <w:sym w:font="Symbol" w:char="F0AA"/>
            </w:r>
          </w:p>
        </w:tc>
      </w:tr>
    </w:tbl>
    <w:p w14:paraId="29E57D57" w14:textId="77777777" w:rsidR="00A97B3D" w:rsidRDefault="00A97B3D" w:rsidP="00FE53EB"/>
    <w:p w14:paraId="64064DA4" w14:textId="77777777" w:rsidR="00FE53EB" w:rsidRDefault="00FE53EB" w:rsidP="00FE53EB">
      <w:pPr>
        <w:rPr>
          <w:u w:val="single"/>
        </w:rPr>
      </w:pPr>
      <w:r w:rsidRPr="00525E35">
        <w:t>4</w:t>
      </w:r>
      <w:r w:rsidR="00A97B3D">
        <w:rPr>
          <w:color w:val="0000FF"/>
          <w:sz w:val="28"/>
        </w:rPr>
        <w:sym w:font="Symbol" w:char="F0AA"/>
      </w:r>
      <w:r w:rsidRPr="00525E35">
        <w:t xml:space="preserve"> et 5</w:t>
      </w:r>
      <w:r w:rsidR="00A97B3D">
        <w:rPr>
          <w:color w:val="FF0000"/>
          <w:sz w:val="28"/>
        </w:rPr>
        <w:sym w:font="Symbol" w:char="F0A9"/>
      </w:r>
      <w:r w:rsidRPr="00525E35">
        <w:t xml:space="preserve"> </w:t>
      </w:r>
      <w:r w:rsidRPr="00A97B3D">
        <w:rPr>
          <w:u w:val="single"/>
        </w:rPr>
        <w:t>singleton dans la mineure non</w:t>
      </w:r>
      <w:r w:rsidR="00406289" w:rsidRPr="00A97B3D">
        <w:rPr>
          <w:u w:val="single"/>
        </w:rPr>
        <w:t xml:space="preserve"> nommée</w:t>
      </w:r>
    </w:p>
    <w:p w14:paraId="60DD8104" w14:textId="77777777" w:rsidR="008C20F7" w:rsidRDefault="008C20F7" w:rsidP="00FE53EB"/>
    <w:p w14:paraId="2CAB5AA2" w14:textId="77777777" w:rsidR="00A97B3D" w:rsidRPr="00A97B3D" w:rsidRDefault="00A97B3D" w:rsidP="00A97B3D">
      <w:pPr>
        <w:pStyle w:val="Titre2"/>
        <w:rPr>
          <w:color w:val="008000"/>
          <w:sz w:val="32"/>
          <w:u w:val="single"/>
        </w:rPr>
      </w:pPr>
      <w:r>
        <w:rPr>
          <w:u w:val="single"/>
        </w:rPr>
        <w:t xml:space="preserve">Les </w:t>
      </w:r>
      <w:proofErr w:type="spellStart"/>
      <w:r>
        <w:rPr>
          <w:u w:val="single"/>
        </w:rPr>
        <w:t>Fits</w:t>
      </w:r>
      <w:proofErr w:type="spellEnd"/>
      <w:r>
        <w:rPr>
          <w:u w:val="single"/>
        </w:rPr>
        <w:t xml:space="preserve"> Majeurs</w:t>
      </w:r>
    </w:p>
    <w:p w14:paraId="44C0CD12" w14:textId="77777777" w:rsidR="00A97B3D" w:rsidRDefault="00A97B3D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6487"/>
        <w:gridCol w:w="1559"/>
      </w:tblGrid>
      <w:tr w:rsidR="005F0F5E" w14:paraId="4F1321D9" w14:textId="77777777" w:rsidTr="005F0F5E">
        <w:tc>
          <w:tcPr>
            <w:tcW w:w="6487" w:type="dxa"/>
            <w:tcBorders>
              <w:bottom w:val="single" w:sz="6" w:space="0" w:color="000000"/>
            </w:tcBorders>
            <w:shd w:val="solid" w:color="000080" w:fill="FFFFFF"/>
          </w:tcPr>
          <w:p w14:paraId="33880BAC" w14:textId="77777777" w:rsidR="005F0F5E" w:rsidRPr="00153252" w:rsidRDefault="005F0F5E" w:rsidP="00F62A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solid" w:color="000080" w:fill="FFFFFF"/>
          </w:tcPr>
          <w:p w14:paraId="0534A10D" w14:textId="77777777" w:rsidR="005F0F5E" w:rsidRPr="00153252" w:rsidRDefault="005F0F5E" w:rsidP="00F62A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F0F5E" w14:paraId="00B81FF3" w14:textId="77777777" w:rsidTr="005F0F5E">
        <w:tc>
          <w:tcPr>
            <w:tcW w:w="6487" w:type="dxa"/>
            <w:shd w:val="solid" w:color="C0C0C0" w:fill="FFFFFF"/>
          </w:tcPr>
          <w:p w14:paraId="2C066F87" w14:textId="77777777" w:rsidR="005F0F5E" w:rsidRPr="00A97B3D" w:rsidRDefault="005F0F5E" w:rsidP="00F62AC9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lastRenderedPageBreak/>
              <w:t>1</w:t>
            </w:r>
            <w:r w:rsidR="00A97B3D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 w:rsidR="00A97B3D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559" w:type="dxa"/>
            <w:shd w:val="solid" w:color="C0C0C0" w:fill="FFFFFF"/>
          </w:tcPr>
          <w:p w14:paraId="0DF164E3" w14:textId="77777777" w:rsidR="005F0F5E" w:rsidRPr="00A97B3D" w:rsidRDefault="005F0F5E" w:rsidP="00F62AC9">
            <w:r>
              <w:rPr>
                <w:color w:val="000080"/>
              </w:rPr>
              <w:t>1</w:t>
            </w:r>
            <w:r w:rsidR="00A97B3D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 w:rsidR="00A97B3D">
              <w:rPr>
                <w:color w:val="0000FF"/>
                <w:sz w:val="28"/>
              </w:rPr>
              <w:sym w:font="Symbol" w:char="F0AA"/>
            </w:r>
          </w:p>
        </w:tc>
      </w:tr>
      <w:tr w:rsidR="005F0F5E" w14:paraId="375470F3" w14:textId="77777777" w:rsidTr="005F0F5E">
        <w:tc>
          <w:tcPr>
            <w:tcW w:w="6487" w:type="dxa"/>
            <w:shd w:val="solid" w:color="C0C0C0" w:fill="FFFFFF"/>
          </w:tcPr>
          <w:p w14:paraId="32AE6BB2" w14:textId="77777777" w:rsidR="005F0F5E" w:rsidRPr="00A97B3D" w:rsidRDefault="005F0F5E" w:rsidP="00F62AC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A</w:t>
            </w:r>
            <w:r w:rsidR="00406289">
              <w:rPr>
                <w:b/>
                <w:bCs/>
                <w:color w:val="000000"/>
              </w:rPr>
              <w:t>u</w:t>
            </w:r>
            <w:r>
              <w:rPr>
                <w:b/>
                <w:bCs/>
                <w:color w:val="000000"/>
              </w:rPr>
              <w:t>tre couleur 3</w:t>
            </w:r>
            <w:r w:rsidR="00A97B3D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/3</w:t>
            </w:r>
            <w:r w:rsidR="00A97B3D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 w:rsidR="00A97B3D"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/3SA/4</w:t>
            </w:r>
            <w:r w:rsidR="00A97B3D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/4</w:t>
            </w:r>
            <w:r w:rsidR="00A97B3D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/4</w:t>
            </w:r>
            <w:r w:rsidR="00A97B3D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559" w:type="dxa"/>
            <w:shd w:val="solid" w:color="C0C0C0" w:fill="FFFFFF"/>
          </w:tcPr>
          <w:p w14:paraId="68664AE7" w14:textId="77777777" w:rsidR="005F0F5E" w:rsidRPr="00153252" w:rsidRDefault="005F0F5E" w:rsidP="00F62AC9">
            <w:pPr>
              <w:rPr>
                <w:color w:val="000080"/>
              </w:rPr>
            </w:pPr>
          </w:p>
        </w:tc>
      </w:tr>
    </w:tbl>
    <w:p w14:paraId="3D7DE129" w14:textId="77777777" w:rsidR="00A97B3D" w:rsidRDefault="00A97B3D">
      <w:pPr>
        <w:rPr>
          <w:b/>
          <w:u w:val="single"/>
        </w:rPr>
      </w:pPr>
    </w:p>
    <w:p w14:paraId="2133B54B" w14:textId="77777777" w:rsidR="009624E1" w:rsidRDefault="005F0F5E">
      <w:pPr>
        <w:rPr>
          <w:b/>
          <w:u w:val="single"/>
        </w:rPr>
      </w:pPr>
      <w:r w:rsidRPr="00A97B3D">
        <w:rPr>
          <w:b/>
          <w:u w:val="single"/>
        </w:rPr>
        <w:t>Toutes</w:t>
      </w:r>
      <w:r w:rsidR="009624E1" w:rsidRPr="00A97B3D">
        <w:rPr>
          <w:b/>
          <w:u w:val="single"/>
        </w:rPr>
        <w:t xml:space="preserve"> </w:t>
      </w:r>
      <w:r w:rsidRPr="00A97B3D">
        <w:rPr>
          <w:b/>
          <w:u w:val="single"/>
        </w:rPr>
        <w:t xml:space="preserve">ces réponses </w:t>
      </w:r>
      <w:r w:rsidR="009624E1" w:rsidRPr="00A97B3D">
        <w:rPr>
          <w:b/>
          <w:u w:val="single"/>
        </w:rPr>
        <w:t>montrent un fit 4</w:t>
      </w:r>
      <w:r w:rsidR="009624E1" w:rsidRPr="00A97B3D">
        <w:rPr>
          <w:b/>
          <w:u w:val="single"/>
          <w:vertAlign w:val="superscript"/>
        </w:rPr>
        <w:t>ème</w:t>
      </w:r>
      <w:r w:rsidRPr="00A97B3D">
        <w:rPr>
          <w:b/>
          <w:u w:val="single"/>
        </w:rPr>
        <w:t xml:space="preserve"> et une main forcing de manche avec </w:t>
      </w:r>
    </w:p>
    <w:p w14:paraId="57BEB817" w14:textId="77777777" w:rsidR="00A97B3D" w:rsidRPr="00A97B3D" w:rsidRDefault="00A97B3D">
      <w:pPr>
        <w:rPr>
          <w:b/>
          <w:u w:val="single"/>
        </w:rPr>
      </w:pPr>
    </w:p>
    <w:p w14:paraId="4AA92CE3" w14:textId="77777777" w:rsidR="00CC0A80" w:rsidRPr="002232A0" w:rsidRDefault="009624E1" w:rsidP="00AA0E4B">
      <w:pPr>
        <w:numPr>
          <w:ilvl w:val="0"/>
          <w:numId w:val="14"/>
        </w:numPr>
        <w:rPr>
          <w:highlight w:val="yellow"/>
          <w:rPrChange w:id="26" w:author="Utilisateur de Microsoft Office" w:date="2017-09-02T15:01:00Z">
            <w:rPr/>
          </w:rPrChange>
        </w:rPr>
      </w:pPr>
      <w:r w:rsidRPr="00A3096E">
        <w:t>3</w:t>
      </w:r>
      <w:r w:rsidR="00A97B3D">
        <w:rPr>
          <w:color w:val="FFC000"/>
          <w:sz w:val="28"/>
        </w:rPr>
        <w:sym w:font="Symbol" w:char="F0A8"/>
      </w:r>
      <w:r w:rsidRPr="00A3096E">
        <w:t xml:space="preserve"> (après ouverture d’1</w:t>
      </w:r>
      <w:r w:rsidR="00A97B3D">
        <w:rPr>
          <w:color w:val="008000"/>
          <w:sz w:val="28"/>
        </w:rPr>
        <w:sym w:font="Symbol" w:char="F0A7"/>
      </w:r>
      <w:r w:rsidRPr="00A3096E">
        <w:t>)</w:t>
      </w:r>
      <w:r w:rsidR="00A97B3D">
        <w:t xml:space="preserve"> </w:t>
      </w:r>
      <w:r w:rsidR="00CC0A80" w:rsidRPr="00A3096E">
        <w:t>/ </w:t>
      </w:r>
      <w:r w:rsidR="008B3DCF" w:rsidRPr="00A3096E">
        <w:t>3</w:t>
      </w:r>
      <w:r w:rsidR="00A97B3D">
        <w:rPr>
          <w:color w:val="FF0000"/>
          <w:sz w:val="28"/>
        </w:rPr>
        <w:sym w:font="Symbol" w:char="F0A9"/>
      </w:r>
      <w:r w:rsidR="008B3DCF" w:rsidRPr="00A3096E">
        <w:t xml:space="preserve"> (sur 1</w:t>
      </w:r>
      <w:r w:rsidR="00A97B3D">
        <w:rPr>
          <w:color w:val="0000FF"/>
          <w:sz w:val="28"/>
        </w:rPr>
        <w:sym w:font="Symbol" w:char="F0AA"/>
      </w:r>
      <w:r w:rsidR="00A97B3D" w:rsidRPr="00A3096E">
        <w:t>) :</w:t>
      </w:r>
      <w:r w:rsidR="00CC0A80" w:rsidRPr="00A3096E">
        <w:t xml:space="preserve"> </w:t>
      </w:r>
      <w:proofErr w:type="spellStart"/>
      <w:r w:rsidR="00CC0A80" w:rsidRPr="00FB1B66">
        <w:rPr>
          <w:b/>
        </w:rPr>
        <w:t>splinter</w:t>
      </w:r>
      <w:proofErr w:type="spellEnd"/>
      <w:r w:rsidR="00CC0A80" w:rsidRPr="00A3096E">
        <w:t xml:space="preserve"> dans une </w:t>
      </w:r>
      <w:r w:rsidR="00CC0A80" w:rsidRPr="002232A0">
        <w:rPr>
          <w:highlight w:val="yellow"/>
          <w:rPrChange w:id="27" w:author="Utilisateur de Microsoft Office" w:date="2017-09-02T15:01:00Z">
            <w:rPr/>
          </w:rPrChange>
        </w:rPr>
        <w:t xml:space="preserve">main très forte </w:t>
      </w:r>
    </w:p>
    <w:p w14:paraId="572BD4D5" w14:textId="77777777" w:rsidR="00FB1B66" w:rsidRDefault="005F0F5E" w:rsidP="00FB1B66">
      <w:pPr>
        <w:numPr>
          <w:ilvl w:val="0"/>
          <w:numId w:val="14"/>
        </w:numPr>
      </w:pPr>
      <w:r w:rsidRPr="00A3096E">
        <w:t>3</w:t>
      </w:r>
      <w:r w:rsidR="00A97B3D">
        <w:rPr>
          <w:color w:val="0000FF"/>
          <w:sz w:val="28"/>
        </w:rPr>
        <w:sym w:font="Symbol" w:char="F0AA"/>
      </w:r>
      <w:r w:rsidRPr="00A3096E">
        <w:t xml:space="preserve"> (sur 1</w:t>
      </w:r>
      <w:r w:rsidR="00A97B3D">
        <w:rPr>
          <w:color w:val="FF0000"/>
          <w:sz w:val="28"/>
        </w:rPr>
        <w:sym w:font="Symbol" w:char="F0A9"/>
      </w:r>
      <w:r w:rsidRPr="00A3096E">
        <w:t xml:space="preserve">) : </w:t>
      </w:r>
      <w:proofErr w:type="spellStart"/>
      <w:r w:rsidRPr="00A3096E">
        <w:t>splinter</w:t>
      </w:r>
      <w:proofErr w:type="spellEnd"/>
      <w:r w:rsidR="009624E1" w:rsidRPr="00A3096E">
        <w:t xml:space="preserve"> </w:t>
      </w:r>
      <w:r w:rsidR="008B3DCF" w:rsidRPr="00A3096E">
        <w:t>dans u</w:t>
      </w:r>
      <w:r w:rsidR="008B289A" w:rsidRPr="00A3096E">
        <w:t xml:space="preserve">ne main de manche </w:t>
      </w:r>
      <w:r w:rsidR="008B289A" w:rsidRPr="00FB1B66">
        <w:rPr>
          <w:b/>
          <w:u w:val="single"/>
        </w:rPr>
        <w:t>de force indéterminée</w:t>
      </w:r>
      <w:r w:rsidR="008B289A" w:rsidRPr="00A3096E">
        <w:t xml:space="preserve"> </w:t>
      </w:r>
      <w:r w:rsidR="00FB1B66">
        <w:t>(</w:t>
      </w:r>
      <w:r w:rsidR="00FB1B66" w:rsidRPr="00FB1B66">
        <w:rPr>
          <w:i/>
        </w:rPr>
        <w:t>le seul</w:t>
      </w:r>
      <w:r w:rsidR="00FB1B66">
        <w:t>)</w:t>
      </w:r>
    </w:p>
    <w:p w14:paraId="4790DD73" w14:textId="77777777" w:rsidR="009624E1" w:rsidRPr="00A3096E" w:rsidRDefault="00FB1B66" w:rsidP="00FB1B66">
      <w:r w:rsidRPr="00FB1B66">
        <w:rPr>
          <w:i/>
        </w:rPr>
        <w:t>Le</w:t>
      </w:r>
      <w:r w:rsidR="008B289A" w:rsidRPr="00FB1B66">
        <w:rPr>
          <w:i/>
        </w:rPr>
        <w:t xml:space="preserve"> partenaire fait un coup de frein à 3SA si intérêt au chelem qu’en face d’une main très forte</w:t>
      </w:r>
      <w:r w:rsidRPr="00FB1B66">
        <w:rPr>
          <w:i/>
        </w:rPr>
        <w:t>.</w:t>
      </w:r>
    </w:p>
    <w:p w14:paraId="1B8C581A" w14:textId="77777777" w:rsidR="009624E1" w:rsidRPr="002232A0" w:rsidRDefault="009624E1" w:rsidP="00AA0E4B">
      <w:pPr>
        <w:numPr>
          <w:ilvl w:val="0"/>
          <w:numId w:val="6"/>
        </w:numPr>
        <w:rPr>
          <w:highlight w:val="yellow"/>
          <w:rPrChange w:id="28" w:author="Utilisateur de Microsoft Office" w:date="2017-09-02T15:00:00Z">
            <w:rPr/>
          </w:rPrChange>
        </w:rPr>
      </w:pPr>
      <w:r w:rsidRPr="002232A0">
        <w:rPr>
          <w:highlight w:val="yellow"/>
          <w:rPrChange w:id="29" w:author="Utilisateur de Microsoft Office" w:date="2017-09-02T15:00:00Z">
            <w:rPr/>
          </w:rPrChange>
        </w:rPr>
        <w:t xml:space="preserve">3SA : Main régulière </w:t>
      </w:r>
      <w:r w:rsidR="008B3DCF" w:rsidRPr="002232A0">
        <w:rPr>
          <w:highlight w:val="yellow"/>
          <w:rPrChange w:id="30" w:author="Utilisateur de Microsoft Office" w:date="2017-09-02T15:00:00Z">
            <w:rPr/>
          </w:rPrChange>
        </w:rPr>
        <w:t>18-19</w:t>
      </w:r>
      <w:r w:rsidR="00B975A2" w:rsidRPr="002232A0">
        <w:rPr>
          <w:highlight w:val="yellow"/>
          <w:rPrChange w:id="31" w:author="Utilisateur de Microsoft Office" w:date="2017-09-02T15:00:00Z">
            <w:rPr/>
          </w:rPrChange>
        </w:rPr>
        <w:t xml:space="preserve">, </w:t>
      </w:r>
      <w:r w:rsidR="00302A99" w:rsidRPr="002232A0">
        <w:rPr>
          <w:b/>
          <w:highlight w:val="yellow"/>
          <w:rPrChange w:id="32" w:author="Utilisateur de Microsoft Office" w:date="2017-09-02T15:00:00Z">
            <w:rPr>
              <w:b/>
            </w:rPr>
          </w:rPrChange>
        </w:rPr>
        <w:t>5-4-2-2</w:t>
      </w:r>
      <w:r w:rsidR="00302A99" w:rsidRPr="002232A0">
        <w:rPr>
          <w:highlight w:val="yellow"/>
          <w:rPrChange w:id="33" w:author="Utilisateur de Microsoft Office" w:date="2017-09-02T15:00:00Z">
            <w:rPr/>
          </w:rPrChange>
        </w:rPr>
        <w:t>.</w:t>
      </w:r>
    </w:p>
    <w:p w14:paraId="721C9052" w14:textId="77777777" w:rsidR="009624E1" w:rsidRPr="00A3096E" w:rsidRDefault="009624E1" w:rsidP="00AA0E4B">
      <w:pPr>
        <w:numPr>
          <w:ilvl w:val="0"/>
          <w:numId w:val="6"/>
        </w:numPr>
      </w:pPr>
      <w:r w:rsidRPr="00A3096E">
        <w:t>4</w:t>
      </w:r>
      <w:r w:rsidR="00A97B3D">
        <w:rPr>
          <w:color w:val="008000"/>
          <w:sz w:val="28"/>
        </w:rPr>
        <w:sym w:font="Symbol" w:char="F0A7"/>
      </w:r>
      <w:r w:rsidRPr="00A3096E">
        <w:t>/</w:t>
      </w:r>
      <w:r w:rsidR="00A97B3D">
        <w:rPr>
          <w:color w:val="FFC000"/>
          <w:sz w:val="28"/>
        </w:rPr>
        <w:sym w:font="Symbol" w:char="F0A8"/>
      </w:r>
      <w:r w:rsidRPr="00A3096E">
        <w:t xml:space="preserve"> (répétition de la couleur) : Très belle 5</w:t>
      </w:r>
      <w:r w:rsidRPr="00A3096E">
        <w:rPr>
          <w:vertAlign w:val="superscript"/>
        </w:rPr>
        <w:t>ème</w:t>
      </w:r>
      <w:r w:rsidRPr="00A3096E">
        <w:t xml:space="preserve"> (ARD) ou belle 6</w:t>
      </w:r>
      <w:r w:rsidRPr="00A3096E">
        <w:rPr>
          <w:vertAlign w:val="superscript"/>
        </w:rPr>
        <w:t>ème</w:t>
      </w:r>
      <w:r w:rsidRPr="00A3096E">
        <w:t xml:space="preserve"> (au moins AR)</w:t>
      </w:r>
    </w:p>
    <w:p w14:paraId="4CD98071" w14:textId="77777777" w:rsidR="009624E1" w:rsidRPr="00A3096E" w:rsidRDefault="009624E1" w:rsidP="00AA0E4B">
      <w:pPr>
        <w:numPr>
          <w:ilvl w:val="0"/>
          <w:numId w:val="6"/>
        </w:numPr>
      </w:pPr>
      <w:r w:rsidRPr="00A3096E">
        <w:t>4</w:t>
      </w:r>
      <w:r w:rsidR="00A97B3D">
        <w:rPr>
          <w:color w:val="008000"/>
          <w:sz w:val="28"/>
        </w:rPr>
        <w:sym w:font="Symbol" w:char="F0A7"/>
      </w:r>
      <w:r w:rsidRPr="00A3096E">
        <w:t xml:space="preserve"> (ouverture 1</w:t>
      </w:r>
      <w:r w:rsidR="00A97B3D">
        <w:rPr>
          <w:color w:val="FFC000"/>
          <w:sz w:val="28"/>
        </w:rPr>
        <w:sym w:font="Symbol" w:char="F0A8"/>
      </w:r>
      <w:r w:rsidR="00302A99" w:rsidRPr="00A3096E">
        <w:t xml:space="preserve">) : </w:t>
      </w:r>
      <w:proofErr w:type="spellStart"/>
      <w:r w:rsidR="00302A99" w:rsidRPr="00A3096E">
        <w:t>spli</w:t>
      </w:r>
      <w:r w:rsidR="008B3DCF" w:rsidRPr="00A3096E">
        <w:t>nter</w:t>
      </w:r>
      <w:proofErr w:type="spellEnd"/>
      <w:r w:rsidR="008B3DCF" w:rsidRPr="00A3096E">
        <w:t xml:space="preserve"> </w:t>
      </w:r>
      <w:r w:rsidR="008B289A" w:rsidRPr="00A3096E">
        <w:t xml:space="preserve">dans une main </w:t>
      </w:r>
      <w:r w:rsidR="00A1566C">
        <w:t xml:space="preserve">de manche </w:t>
      </w:r>
      <w:r w:rsidR="00A1566C" w:rsidRPr="00FB1B66">
        <w:rPr>
          <w:u w:val="single"/>
        </w:rPr>
        <w:t xml:space="preserve">pas très </w:t>
      </w:r>
      <w:r w:rsidR="00FB1B66" w:rsidRPr="00FB1B66">
        <w:rPr>
          <w:u w:val="single"/>
        </w:rPr>
        <w:t>forte</w:t>
      </w:r>
      <w:r w:rsidR="00FB1B66">
        <w:t xml:space="preserve"> (</w:t>
      </w:r>
      <w:r w:rsidR="00FB1B66" w:rsidRPr="00FB1B66">
        <w:rPr>
          <w:i/>
        </w:rPr>
        <w:t>sinon</w:t>
      </w:r>
      <w:r w:rsidR="00FB1B66">
        <w:t xml:space="preserve"> </w:t>
      </w:r>
      <w:r w:rsidR="00FB1B66">
        <w:rPr>
          <w:i/>
        </w:rPr>
        <w:t xml:space="preserve">faux </w:t>
      </w:r>
      <w:proofErr w:type="spellStart"/>
      <w:r w:rsidR="00FB1B66">
        <w:rPr>
          <w:i/>
        </w:rPr>
        <w:t>bico</w:t>
      </w:r>
      <w:proofErr w:type="spellEnd"/>
      <w:r w:rsidR="00FB1B66">
        <w:t>)</w:t>
      </w:r>
    </w:p>
    <w:p w14:paraId="4F214332" w14:textId="77777777" w:rsidR="009624E1" w:rsidRPr="00A3096E" w:rsidRDefault="009624E1" w:rsidP="00AA0E4B">
      <w:pPr>
        <w:numPr>
          <w:ilvl w:val="0"/>
          <w:numId w:val="6"/>
        </w:numPr>
      </w:pPr>
      <w:r w:rsidRPr="00A3096E">
        <w:t>4</w:t>
      </w:r>
      <w:r w:rsidR="00A97B3D">
        <w:rPr>
          <w:color w:val="FFC000"/>
          <w:sz w:val="28"/>
        </w:rPr>
        <w:sym w:font="Symbol" w:char="F0A8"/>
      </w:r>
      <w:r w:rsidRPr="00A3096E">
        <w:t xml:space="preserve"> (ouverture 1</w:t>
      </w:r>
      <w:r w:rsidR="00A97B3D">
        <w:rPr>
          <w:color w:val="008000"/>
          <w:sz w:val="28"/>
        </w:rPr>
        <w:sym w:font="Symbol" w:char="F0A7"/>
      </w:r>
      <w:r w:rsidRPr="00A3096E">
        <w:t xml:space="preserve">) : </w:t>
      </w:r>
      <w:proofErr w:type="spellStart"/>
      <w:r w:rsidRPr="00A3096E">
        <w:t>s</w:t>
      </w:r>
      <w:r w:rsidR="00302A99" w:rsidRPr="00A3096E">
        <w:t>plinter</w:t>
      </w:r>
      <w:proofErr w:type="spellEnd"/>
      <w:r w:rsidR="00302A99" w:rsidRPr="00A3096E">
        <w:t xml:space="preserve"> promettant un</w:t>
      </w:r>
      <w:r w:rsidR="008B3DCF" w:rsidRPr="00A3096E">
        <w:t xml:space="preserve">e main de manche </w:t>
      </w:r>
      <w:r w:rsidR="008B3DCF" w:rsidRPr="00FB1B66">
        <w:rPr>
          <w:u w:val="single"/>
        </w:rPr>
        <w:t>pas très forte</w:t>
      </w:r>
      <w:r w:rsidR="00FB1B66">
        <w:t xml:space="preserve"> (</w:t>
      </w:r>
      <w:r w:rsidR="00FB1B66" w:rsidRPr="00FB1B66">
        <w:rPr>
          <w:i/>
        </w:rPr>
        <w:t>sinon</w:t>
      </w:r>
      <w:r w:rsidR="00FB1B66">
        <w:t xml:space="preserve"> </w:t>
      </w:r>
      <w:r w:rsidR="00FB1B66" w:rsidRPr="00FB1B66">
        <w:rPr>
          <w:i/>
        </w:rPr>
        <w:t>3</w:t>
      </w:r>
      <w:r w:rsidR="00FB1B66" w:rsidRPr="00FB1B66">
        <w:rPr>
          <w:i/>
          <w:color w:val="FFC000"/>
          <w:sz w:val="28"/>
        </w:rPr>
        <w:sym w:font="Symbol" w:char="F0A8"/>
      </w:r>
      <w:r w:rsidR="00FB1B66">
        <w:t>)</w:t>
      </w:r>
    </w:p>
    <w:p w14:paraId="4A1BAE54" w14:textId="77777777" w:rsidR="009624E1" w:rsidRPr="00A3096E" w:rsidRDefault="009624E1" w:rsidP="00AA0E4B">
      <w:pPr>
        <w:numPr>
          <w:ilvl w:val="0"/>
          <w:numId w:val="6"/>
        </w:numPr>
      </w:pPr>
      <w:r w:rsidRPr="00A3096E">
        <w:t>4</w:t>
      </w:r>
      <w:r w:rsidR="00A97B3D">
        <w:rPr>
          <w:color w:val="FF0000"/>
          <w:sz w:val="28"/>
        </w:rPr>
        <w:sym w:font="Symbol" w:char="F0A9"/>
      </w:r>
      <w:r w:rsidRPr="00A3096E">
        <w:t xml:space="preserve"> (sur 1</w:t>
      </w:r>
      <w:r w:rsidR="00A97B3D">
        <w:rPr>
          <w:color w:val="0000FF"/>
          <w:sz w:val="28"/>
        </w:rPr>
        <w:sym w:font="Symbol" w:char="F0AA"/>
      </w:r>
      <w:r w:rsidRPr="00A3096E">
        <w:t xml:space="preserve">) : </w:t>
      </w:r>
      <w:proofErr w:type="spellStart"/>
      <w:r w:rsidRPr="00A3096E">
        <w:t>s</w:t>
      </w:r>
      <w:r w:rsidR="008B3DCF" w:rsidRPr="00A3096E">
        <w:t>plinter</w:t>
      </w:r>
      <w:proofErr w:type="spellEnd"/>
      <w:r w:rsidR="008B3DCF" w:rsidRPr="00A3096E">
        <w:t xml:space="preserve"> dans une main de manche </w:t>
      </w:r>
      <w:r w:rsidR="008B3DCF" w:rsidRPr="00FB1B66">
        <w:rPr>
          <w:u w:val="single"/>
        </w:rPr>
        <w:t>pas très forte</w:t>
      </w:r>
      <w:r w:rsidR="00FB1B66">
        <w:t xml:space="preserve"> (</w:t>
      </w:r>
      <w:r w:rsidR="00FB1B66" w:rsidRPr="00FB1B66">
        <w:rPr>
          <w:i/>
        </w:rPr>
        <w:t>s</w:t>
      </w:r>
      <w:r w:rsidR="00FB1B66">
        <w:rPr>
          <w:i/>
        </w:rPr>
        <w:t>i</w:t>
      </w:r>
      <w:r w:rsidR="00FB1B66" w:rsidRPr="00FB1B66">
        <w:rPr>
          <w:i/>
        </w:rPr>
        <w:t>n</w:t>
      </w:r>
      <w:r w:rsidR="00FB1B66">
        <w:rPr>
          <w:i/>
        </w:rPr>
        <w:t>on</w:t>
      </w:r>
      <w:r w:rsidR="00FB1B66" w:rsidRPr="00FB1B66">
        <w:rPr>
          <w:i/>
        </w:rPr>
        <w:t xml:space="preserve"> 3</w:t>
      </w:r>
      <w:r w:rsidR="00FB1B66" w:rsidRPr="00FB1B66">
        <w:rPr>
          <w:i/>
          <w:color w:val="FF0000"/>
          <w:sz w:val="28"/>
        </w:rPr>
        <w:sym w:font="Symbol" w:char="F0A9"/>
      </w:r>
      <w:r w:rsidR="00FB1B66">
        <w:t>)</w:t>
      </w:r>
    </w:p>
    <w:p w14:paraId="22FBAC33" w14:textId="77777777" w:rsidR="009624E1" w:rsidRPr="002232A0" w:rsidRDefault="009624E1" w:rsidP="00AA0E4B">
      <w:pPr>
        <w:numPr>
          <w:ilvl w:val="0"/>
          <w:numId w:val="6"/>
        </w:numPr>
        <w:rPr>
          <w:highlight w:val="yellow"/>
          <w:rPrChange w:id="34" w:author="Utilisateur de Microsoft Office" w:date="2017-09-02T15:00:00Z">
            <w:rPr/>
          </w:rPrChange>
        </w:rPr>
      </w:pPr>
      <w:r w:rsidRPr="002232A0">
        <w:rPr>
          <w:highlight w:val="yellow"/>
          <w:rPrChange w:id="35" w:author="Utilisateur de Microsoft Office" w:date="2017-09-02T15:00:00Z">
            <w:rPr/>
          </w:rPrChange>
        </w:rPr>
        <w:t>4</w:t>
      </w:r>
      <w:r w:rsidR="00A97B3D" w:rsidRPr="002232A0">
        <w:rPr>
          <w:color w:val="FF0000"/>
          <w:sz w:val="28"/>
          <w:highlight w:val="yellow"/>
          <w:rPrChange w:id="36" w:author="Utilisateur de Microsoft Office" w:date="2017-09-02T15:00:00Z">
            <w:rPr>
              <w:color w:val="FF0000"/>
              <w:sz w:val="28"/>
            </w:rPr>
          </w:rPrChange>
        </w:rPr>
        <w:sym w:font="Symbol" w:char="F0A9"/>
      </w:r>
      <w:r w:rsidRPr="002232A0">
        <w:rPr>
          <w:highlight w:val="yellow"/>
          <w:rPrChange w:id="37" w:author="Utilisateur de Microsoft Office" w:date="2017-09-02T15:00:00Z">
            <w:rPr/>
          </w:rPrChange>
        </w:rPr>
        <w:t>/</w:t>
      </w:r>
      <w:r w:rsidR="00A97B3D" w:rsidRPr="002232A0">
        <w:rPr>
          <w:color w:val="0000FF"/>
          <w:sz w:val="28"/>
          <w:highlight w:val="yellow"/>
          <w:rPrChange w:id="38" w:author="Utilisateur de Microsoft Office" w:date="2017-09-02T15:00:00Z">
            <w:rPr>
              <w:color w:val="0000FF"/>
              <w:sz w:val="28"/>
            </w:rPr>
          </w:rPrChange>
        </w:rPr>
        <w:sym w:font="Symbol" w:char="F0AA"/>
      </w:r>
      <w:r w:rsidR="00B975A2" w:rsidRPr="002232A0">
        <w:rPr>
          <w:highlight w:val="yellow"/>
          <w:rPrChange w:id="39" w:author="Utilisateur de Microsoft Office" w:date="2017-09-02T15:00:00Z">
            <w:rPr/>
          </w:rPrChange>
        </w:rPr>
        <w:t xml:space="preserve"> : </w:t>
      </w:r>
      <w:r w:rsidR="00B975A2" w:rsidRPr="002232A0">
        <w:rPr>
          <w:b/>
          <w:highlight w:val="yellow"/>
          <w:rPrChange w:id="40" w:author="Utilisateur de Microsoft Office" w:date="2017-09-02T15:00:00Z">
            <w:rPr>
              <w:b/>
            </w:rPr>
          </w:rPrChange>
        </w:rPr>
        <w:t>Main régulière</w:t>
      </w:r>
      <w:r w:rsidR="00B975A2" w:rsidRPr="002232A0">
        <w:rPr>
          <w:highlight w:val="yellow"/>
          <w:rPrChange w:id="41" w:author="Utilisateur de Microsoft Office" w:date="2017-09-02T15:00:00Z">
            <w:rPr/>
          </w:rPrChange>
        </w:rPr>
        <w:t xml:space="preserve"> 18-</w:t>
      </w:r>
      <w:r w:rsidR="006757E2" w:rsidRPr="002232A0">
        <w:rPr>
          <w:highlight w:val="yellow"/>
          <w:rPrChange w:id="42" w:author="Utilisateur de Microsoft Office" w:date="2017-09-02T15:00:00Z">
            <w:rPr/>
          </w:rPrChange>
        </w:rPr>
        <w:t>19,</w:t>
      </w:r>
      <w:r w:rsidR="00A97B3D" w:rsidRPr="002232A0">
        <w:rPr>
          <w:highlight w:val="yellow"/>
          <w:rPrChange w:id="43" w:author="Utilisateur de Microsoft Office" w:date="2017-09-02T15:00:00Z">
            <w:rPr/>
          </w:rPrChange>
        </w:rPr>
        <w:t xml:space="preserve"> </w:t>
      </w:r>
      <w:r w:rsidR="00B975A2" w:rsidRPr="002232A0">
        <w:rPr>
          <w:highlight w:val="yellow"/>
          <w:rPrChange w:id="44" w:author="Utilisateur de Microsoft Office" w:date="2017-09-02T15:00:00Z">
            <w:rPr/>
          </w:rPrChange>
        </w:rPr>
        <w:t>4333 ou 4432</w:t>
      </w:r>
    </w:p>
    <w:p w14:paraId="2C09F8A5" w14:textId="77777777" w:rsidR="00E9732A" w:rsidRDefault="00E9732A" w:rsidP="00E9732A">
      <w:pPr>
        <w:rPr>
          <w:b/>
        </w:rPr>
      </w:pPr>
    </w:p>
    <w:p w14:paraId="15949CCC" w14:textId="77777777" w:rsidR="00A97B3D" w:rsidRDefault="00A97B3D" w:rsidP="00E9732A">
      <w:pPr>
        <w:rPr>
          <w:b/>
          <w:i/>
          <w:sz w:val="28"/>
          <w:szCs w:val="28"/>
          <w:u w:val="single"/>
        </w:rPr>
      </w:pPr>
      <w:r w:rsidRPr="00A97B3D">
        <w:rPr>
          <w:b/>
          <w:i/>
          <w:sz w:val="28"/>
          <w:szCs w:val="28"/>
          <w:u w:val="single"/>
        </w:rPr>
        <w:t>Séquence spécifiques :</w:t>
      </w:r>
    </w:p>
    <w:p w14:paraId="01500333" w14:textId="77777777" w:rsidR="00E22828" w:rsidRPr="00A97B3D" w:rsidRDefault="00E22828" w:rsidP="00E9732A">
      <w:pPr>
        <w:rPr>
          <w:b/>
          <w:i/>
          <w:sz w:val="28"/>
          <w:szCs w:val="28"/>
          <w:u w:val="single"/>
        </w:rPr>
      </w:pPr>
    </w:p>
    <w:tbl>
      <w:tblPr>
        <w:tblpPr w:leftFromText="141" w:rightFromText="141" w:vertAnchor="text" w:horzAnchor="margin" w:tblpY="12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97B3D" w14:paraId="7F29CEB7" w14:textId="77777777" w:rsidTr="00A97B3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5975AC5" w14:textId="77777777" w:rsidR="00A97B3D" w:rsidRPr="00153252" w:rsidRDefault="00A97B3D" w:rsidP="00A97B3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A822DF4" w14:textId="77777777" w:rsidR="00A97B3D" w:rsidRPr="00153252" w:rsidRDefault="00A97B3D" w:rsidP="00A97B3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97B3D" w14:paraId="43CE236B" w14:textId="77777777" w:rsidTr="00A97B3D">
        <w:tc>
          <w:tcPr>
            <w:tcW w:w="1101" w:type="dxa"/>
            <w:shd w:val="solid" w:color="C0C0C0" w:fill="FFFFFF"/>
          </w:tcPr>
          <w:p w14:paraId="01EC43F6" w14:textId="77777777" w:rsidR="00A97B3D" w:rsidRPr="00A97B3D" w:rsidRDefault="00A97B3D" w:rsidP="00A97B3D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FF7E30C" w14:textId="77777777" w:rsidR="00A97B3D" w:rsidRPr="00153252" w:rsidRDefault="00A97B3D" w:rsidP="00A97B3D">
            <w:pPr>
              <w:rPr>
                <w:color w:val="000080"/>
              </w:rPr>
            </w:pPr>
            <w:r>
              <w:rPr>
                <w:color w:val="000080"/>
              </w:rPr>
              <w:t xml:space="preserve">   1SA</w:t>
            </w:r>
          </w:p>
        </w:tc>
      </w:tr>
      <w:tr w:rsidR="00A97B3D" w14:paraId="753BA2DB" w14:textId="77777777" w:rsidTr="00A97B3D">
        <w:tc>
          <w:tcPr>
            <w:tcW w:w="1101" w:type="dxa"/>
            <w:shd w:val="solid" w:color="C0C0C0" w:fill="FFFFFF"/>
          </w:tcPr>
          <w:p w14:paraId="5631AB78" w14:textId="77777777" w:rsidR="00A97B3D" w:rsidRPr="00153252" w:rsidRDefault="00A97B3D" w:rsidP="00A97B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4A8BEE23" w14:textId="77777777" w:rsidR="00A97B3D" w:rsidRPr="00153252" w:rsidRDefault="00A97B3D" w:rsidP="00A97B3D">
            <w:pPr>
              <w:rPr>
                <w:color w:val="000080"/>
              </w:rPr>
            </w:pPr>
          </w:p>
        </w:tc>
      </w:tr>
    </w:tbl>
    <w:p w14:paraId="0BE3AC37" w14:textId="77777777" w:rsidR="00A97B3D" w:rsidRPr="00A3096E" w:rsidRDefault="00A97B3D" w:rsidP="00E9732A">
      <w:pPr>
        <w:rPr>
          <w:b/>
        </w:rPr>
      </w:pPr>
    </w:p>
    <w:p w14:paraId="385268D0" w14:textId="77777777" w:rsidR="00FB1B66" w:rsidRDefault="00FB1B66" w:rsidP="00E9732A"/>
    <w:p w14:paraId="4C8BBB32" w14:textId="77777777" w:rsidR="00A97B3D" w:rsidRDefault="00E9732A" w:rsidP="00E9732A">
      <w:r w:rsidRPr="00A3096E">
        <w:t xml:space="preserve">Zone 15-17 singleton de la mineure non nommée. </w:t>
      </w:r>
    </w:p>
    <w:p w14:paraId="27993985" w14:textId="77777777" w:rsidR="005F0F5E" w:rsidRPr="00FB1B66" w:rsidRDefault="00E9732A" w:rsidP="00E9732A">
      <w:pPr>
        <w:rPr>
          <w:i/>
        </w:rPr>
      </w:pPr>
      <w:r w:rsidRPr="00FB1B66">
        <w:rPr>
          <w:i/>
        </w:rPr>
        <w:t>Réponse 3</w:t>
      </w:r>
      <w:r w:rsidR="00A97B3D" w:rsidRPr="00FB1B66">
        <w:rPr>
          <w:i/>
          <w:color w:val="008000"/>
          <w:sz w:val="28"/>
        </w:rPr>
        <w:sym w:font="Symbol" w:char="F0A7"/>
      </w:r>
      <w:r w:rsidRPr="00FB1B66">
        <w:rPr>
          <w:i/>
        </w:rPr>
        <w:t xml:space="preserve"> pour les jouer et 3</w:t>
      </w:r>
      <w:r w:rsidR="00A97B3D" w:rsidRPr="00FB1B66">
        <w:rPr>
          <w:i/>
          <w:color w:val="FFC000"/>
          <w:sz w:val="28"/>
        </w:rPr>
        <w:sym w:font="Symbol" w:char="F0A8"/>
      </w:r>
      <w:r w:rsidRPr="00FB1B66">
        <w:rPr>
          <w:i/>
        </w:rPr>
        <w:t xml:space="preserve"> sur ouverture 1</w:t>
      </w:r>
      <w:r w:rsidR="00A97B3D" w:rsidRPr="00FB1B66">
        <w:rPr>
          <w:i/>
          <w:color w:val="FFC000"/>
          <w:sz w:val="28"/>
        </w:rPr>
        <w:sym w:font="Symbol" w:char="F0A8"/>
      </w:r>
      <w:r w:rsidRPr="00FB1B66">
        <w:rPr>
          <w:i/>
        </w:rPr>
        <w:t xml:space="preserve"> pour les jouer. </w:t>
      </w:r>
    </w:p>
    <w:p w14:paraId="3C405A50" w14:textId="77777777" w:rsidR="00E22828" w:rsidRDefault="00E22828" w:rsidP="00E9732A"/>
    <w:tbl>
      <w:tblPr>
        <w:tblpPr w:leftFromText="141" w:rightFromText="141" w:vertAnchor="text" w:tblpY="12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22828" w14:paraId="6F913F18" w14:textId="77777777" w:rsidTr="00E2282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BD59558" w14:textId="77777777"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BCF0220" w14:textId="77777777"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22828" w14:paraId="48EC7912" w14:textId="77777777" w:rsidTr="00E22828">
        <w:tc>
          <w:tcPr>
            <w:tcW w:w="1101" w:type="dxa"/>
            <w:shd w:val="solid" w:color="C0C0C0" w:fill="FFFFFF"/>
          </w:tcPr>
          <w:p w14:paraId="322E61C6" w14:textId="77777777"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869ABB1" w14:textId="77777777" w:rsidR="00E22828" w:rsidRPr="00E22828" w:rsidRDefault="00E22828" w:rsidP="00E22828">
            <w:r>
              <w:rPr>
                <w:color w:val="000080"/>
              </w:rPr>
              <w:t>1</w:t>
            </w:r>
            <w:r w:rsidR="00981619" w:rsidRPr="00981619">
              <w:t>M</w:t>
            </w:r>
          </w:p>
        </w:tc>
      </w:tr>
      <w:tr w:rsidR="00E22828" w14:paraId="75A676E0" w14:textId="77777777" w:rsidTr="00E22828">
        <w:tc>
          <w:tcPr>
            <w:tcW w:w="1101" w:type="dxa"/>
            <w:shd w:val="solid" w:color="C0C0C0" w:fill="FFFFFF"/>
          </w:tcPr>
          <w:p w14:paraId="32ED843A" w14:textId="77777777"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CF672FF" w14:textId="77777777" w:rsidR="00E22828" w:rsidRPr="00E22828" w:rsidRDefault="00E22828" w:rsidP="00E22828">
            <w:r>
              <w:rPr>
                <w:color w:val="000080"/>
              </w:rPr>
              <w:t>3</w:t>
            </w:r>
            <w:r w:rsidR="00981619" w:rsidRPr="00981619">
              <w:t>M</w:t>
            </w:r>
          </w:p>
        </w:tc>
      </w:tr>
    </w:tbl>
    <w:p w14:paraId="0E2B7234" w14:textId="77777777" w:rsidR="00A97B3D" w:rsidRPr="00B15F13" w:rsidRDefault="00A97B3D" w:rsidP="00E9732A"/>
    <w:p w14:paraId="33C8EE10" w14:textId="77777777" w:rsidR="00981619" w:rsidRDefault="00981619"/>
    <w:p w14:paraId="3E61A5FE" w14:textId="77777777" w:rsidR="008F594A" w:rsidRPr="00981619" w:rsidRDefault="005F0F5E">
      <w:pPr>
        <w:rPr>
          <w:b/>
        </w:rPr>
      </w:pPr>
      <w:r w:rsidRPr="009F4C07">
        <w:rPr>
          <w:b/>
        </w:rPr>
        <w:t>Absence de contrôle dans l’autre majeure,</w:t>
      </w:r>
      <w:r>
        <w:t xml:space="preserve"> </w:t>
      </w:r>
      <w:r w:rsidRPr="002232A0">
        <w:rPr>
          <w:b/>
          <w:highlight w:val="yellow"/>
          <w:rPrChange w:id="45" w:author="Utilisateur de Microsoft Office" w:date="2017-09-02T15:01:00Z">
            <w:rPr>
              <w:b/>
            </w:rPr>
          </w:rPrChange>
        </w:rPr>
        <w:t>couleur pouvant être répétée dans 4 cartes.</w:t>
      </w:r>
    </w:p>
    <w:p w14:paraId="4329D45E" w14:textId="77777777" w:rsidR="00E22828" w:rsidRPr="00981619" w:rsidRDefault="00E22828">
      <w:pPr>
        <w:rPr>
          <w:b/>
        </w:rPr>
      </w:pPr>
    </w:p>
    <w:p w14:paraId="36C504D9" w14:textId="77777777" w:rsidR="00E22828" w:rsidRPr="00E22828" w:rsidRDefault="00E22828">
      <w:pPr>
        <w:rPr>
          <w:b/>
          <w:i/>
          <w:sz w:val="28"/>
          <w:szCs w:val="28"/>
          <w:u w:val="single"/>
        </w:rPr>
      </w:pPr>
      <w:r w:rsidRPr="00E22828">
        <w:rPr>
          <w:b/>
          <w:i/>
          <w:sz w:val="28"/>
          <w:szCs w:val="28"/>
          <w:u w:val="single"/>
        </w:rPr>
        <w:t>Autour de la 3</w:t>
      </w:r>
      <w:r w:rsidRPr="00E22828">
        <w:rPr>
          <w:b/>
          <w:i/>
          <w:sz w:val="28"/>
          <w:szCs w:val="28"/>
          <w:u w:val="single"/>
          <w:vertAlign w:val="superscript"/>
        </w:rPr>
        <w:t>ème</w:t>
      </w:r>
      <w:r w:rsidRPr="00E22828">
        <w:rPr>
          <w:b/>
          <w:i/>
          <w:sz w:val="28"/>
          <w:szCs w:val="28"/>
          <w:u w:val="single"/>
        </w:rPr>
        <w:t xml:space="preserve"> couleur Forcing : </w:t>
      </w:r>
    </w:p>
    <w:tbl>
      <w:tblPr>
        <w:tblpPr w:leftFromText="141" w:rightFromText="141" w:vertAnchor="text" w:horzAnchor="margin" w:tblpY="19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22828" w14:paraId="223D252B" w14:textId="77777777" w:rsidTr="00E2282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F57C57C" w14:textId="77777777"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53FF8EB" w14:textId="77777777"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22828" w14:paraId="16FA4EB5" w14:textId="77777777" w:rsidTr="00E22828">
        <w:tc>
          <w:tcPr>
            <w:tcW w:w="1101" w:type="dxa"/>
            <w:shd w:val="solid" w:color="C0C0C0" w:fill="FFFFFF"/>
          </w:tcPr>
          <w:p w14:paraId="1EC79546" w14:textId="77777777"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9B6702D" w14:textId="77777777" w:rsidR="00E22828" w:rsidRPr="00E22828" w:rsidRDefault="00E22828" w:rsidP="00E22828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E22828" w14:paraId="2FF5662E" w14:textId="77777777" w:rsidTr="00E22828">
        <w:tc>
          <w:tcPr>
            <w:tcW w:w="1101" w:type="dxa"/>
            <w:shd w:val="solid" w:color="C0C0C0" w:fill="FFFFFF"/>
          </w:tcPr>
          <w:p w14:paraId="1BAA3FDC" w14:textId="77777777"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D60A70C" w14:textId="77777777" w:rsidR="00E22828" w:rsidRPr="00E22828" w:rsidRDefault="00E22828" w:rsidP="00E22828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</w:tbl>
    <w:p w14:paraId="745DBF0F" w14:textId="77777777" w:rsidR="00E22828" w:rsidRDefault="00E22828"/>
    <w:p w14:paraId="4B77A62C" w14:textId="77777777" w:rsidR="00E22828" w:rsidRDefault="00700135" w:rsidP="005F0F5E">
      <w:r>
        <w:t>F</w:t>
      </w:r>
      <w:r w:rsidR="005F0F5E" w:rsidRPr="00B15F13">
        <w:t xml:space="preserve">orcing 1 tour (mains propositionnelles 10+-12- avec 54 ou main 54 forcing de manche) </w:t>
      </w:r>
    </w:p>
    <w:p w14:paraId="482ECC69" w14:textId="77777777" w:rsidR="005F0F5E" w:rsidRPr="00B15F13" w:rsidRDefault="005F0F5E" w:rsidP="005F0F5E">
      <w:r w:rsidRPr="00B15F13">
        <w:t>Les réponses 2</w:t>
      </w:r>
      <w:r w:rsidR="00E22828">
        <w:rPr>
          <w:color w:val="0000FF"/>
          <w:sz w:val="28"/>
        </w:rPr>
        <w:sym w:font="Symbol" w:char="F0AA"/>
      </w:r>
      <w:r w:rsidRPr="00B15F13">
        <w:t>/2SA/3</w:t>
      </w:r>
      <w:r w:rsidR="00E22828">
        <w:rPr>
          <w:color w:val="008000"/>
          <w:sz w:val="28"/>
        </w:rPr>
        <w:sym w:font="Symbol" w:char="F0A7"/>
      </w:r>
      <w:r w:rsidRPr="00B15F13">
        <w:t xml:space="preserve"> sont les seules réponses non forcing.</w:t>
      </w:r>
    </w:p>
    <w:p w14:paraId="4664BD99" w14:textId="77777777" w:rsidR="00E22828" w:rsidRPr="00B15F13" w:rsidRDefault="00E22828" w:rsidP="005F0F5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F0F5E" w14:paraId="631A24F3" w14:textId="77777777" w:rsidTr="00F62AC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1CA6E2D" w14:textId="77777777" w:rsidR="005F0F5E" w:rsidRPr="00153252" w:rsidRDefault="005F0F5E" w:rsidP="00F62A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DF174C9" w14:textId="77777777" w:rsidR="005F0F5E" w:rsidRPr="00153252" w:rsidRDefault="005F0F5E" w:rsidP="00F62A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F0F5E" w14:paraId="1807EBD7" w14:textId="77777777" w:rsidTr="00F62AC9">
        <w:tc>
          <w:tcPr>
            <w:tcW w:w="1101" w:type="dxa"/>
            <w:shd w:val="solid" w:color="C0C0C0" w:fill="FFFFFF"/>
          </w:tcPr>
          <w:p w14:paraId="7D0867B3" w14:textId="77777777" w:rsidR="005F0F5E" w:rsidRPr="00E22828" w:rsidRDefault="005F0F5E" w:rsidP="00F62AC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E22828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467F2DAC" w14:textId="77777777" w:rsidR="005F0F5E" w:rsidRPr="00E22828" w:rsidRDefault="005F0F5E" w:rsidP="00F62AC9">
            <w:r>
              <w:rPr>
                <w:color w:val="000080"/>
              </w:rPr>
              <w:t>1</w:t>
            </w:r>
            <w:r w:rsidR="00E22828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</w:t>
            </w:r>
            <w:r w:rsidR="00E22828">
              <w:rPr>
                <w:color w:val="0000FF"/>
                <w:sz w:val="28"/>
              </w:rPr>
              <w:sym w:font="Symbol" w:char="F0AA"/>
            </w:r>
          </w:p>
        </w:tc>
      </w:tr>
      <w:tr w:rsidR="005F0F5E" w14:paraId="1ADE8DBA" w14:textId="77777777" w:rsidTr="00F62AC9">
        <w:tc>
          <w:tcPr>
            <w:tcW w:w="1101" w:type="dxa"/>
            <w:shd w:val="solid" w:color="C0C0C0" w:fill="FFFFFF"/>
          </w:tcPr>
          <w:p w14:paraId="02EF4E1B" w14:textId="77777777" w:rsidR="005F0F5E" w:rsidRPr="00E22828" w:rsidRDefault="005F0F5E" w:rsidP="00F62AC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E22828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319421B9" w14:textId="77777777" w:rsidR="005F0F5E" w:rsidRPr="00E22828" w:rsidRDefault="005F0F5E" w:rsidP="00F62AC9">
            <w:r>
              <w:rPr>
                <w:color w:val="000080"/>
              </w:rPr>
              <w:t>2</w:t>
            </w:r>
            <w:r w:rsidR="00E22828">
              <w:rPr>
                <w:color w:val="FFC000"/>
                <w:sz w:val="28"/>
              </w:rPr>
              <w:sym w:font="Symbol" w:char="F0A8"/>
            </w:r>
          </w:p>
        </w:tc>
      </w:tr>
      <w:tr w:rsidR="005F0F5E" w14:paraId="5F26B1FB" w14:textId="77777777" w:rsidTr="00F62AC9">
        <w:tc>
          <w:tcPr>
            <w:tcW w:w="1101" w:type="dxa"/>
            <w:shd w:val="solid" w:color="C0C0C0" w:fill="FFFFFF"/>
          </w:tcPr>
          <w:p w14:paraId="66EFE90B" w14:textId="77777777" w:rsidR="005F0F5E" w:rsidRDefault="005F0F5E" w:rsidP="00F62A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1CCC27FC" w14:textId="77777777" w:rsidR="005F0F5E" w:rsidRDefault="005F0F5E" w:rsidP="00F62AC9">
            <w:pPr>
              <w:rPr>
                <w:color w:val="000080"/>
              </w:rPr>
            </w:pPr>
          </w:p>
        </w:tc>
      </w:tr>
    </w:tbl>
    <w:p w14:paraId="6A86D64E" w14:textId="77777777" w:rsidR="00D677A1" w:rsidRPr="00B15F13" w:rsidRDefault="00D677A1" w:rsidP="00AA0E4B">
      <w:pPr>
        <w:numPr>
          <w:ilvl w:val="0"/>
          <w:numId w:val="24"/>
        </w:numPr>
      </w:pPr>
      <w:r w:rsidRPr="00B15F13">
        <w:t>2</w:t>
      </w:r>
      <w:r w:rsidR="00E22828">
        <w:rPr>
          <w:color w:val="FF0000"/>
          <w:sz w:val="28"/>
        </w:rPr>
        <w:sym w:font="Symbol" w:char="F0A9"/>
      </w:r>
      <w:r w:rsidRPr="00B15F13">
        <w:t xml:space="preserve"> (cas 1</w:t>
      </w:r>
      <w:r w:rsidR="00E22828">
        <w:rPr>
          <w:color w:val="0000FF"/>
          <w:sz w:val="28"/>
        </w:rPr>
        <w:sym w:font="Symbol" w:char="F0AA"/>
      </w:r>
      <w:r w:rsidRPr="00B15F13">
        <w:t xml:space="preserve">) : avec arrêt </w:t>
      </w:r>
      <w:r w:rsidR="00E22828">
        <w:rPr>
          <w:color w:val="FF0000"/>
          <w:sz w:val="28"/>
        </w:rPr>
        <w:sym w:font="Symbol" w:char="F0A9"/>
      </w:r>
      <w:r w:rsidRPr="00B15F13">
        <w:t xml:space="preserve"> sans arrêt </w:t>
      </w:r>
      <w:r w:rsidR="00E22828">
        <w:rPr>
          <w:color w:val="FFC000"/>
          <w:sz w:val="28"/>
        </w:rPr>
        <w:sym w:font="Symbol" w:char="F0A8"/>
      </w:r>
      <w:r w:rsidRPr="00B15F13">
        <w:t xml:space="preserve"> main FM</w:t>
      </w:r>
    </w:p>
    <w:p w14:paraId="51D84C4C" w14:textId="77777777" w:rsidR="0047746D" w:rsidRDefault="00D677A1" w:rsidP="0047746D">
      <w:pPr>
        <w:numPr>
          <w:ilvl w:val="0"/>
          <w:numId w:val="24"/>
        </w:numPr>
      </w:pPr>
      <w:r w:rsidRPr="00B15F13">
        <w:t>2</w:t>
      </w:r>
      <w:r w:rsidR="00E22828">
        <w:rPr>
          <w:color w:val="FF0000"/>
          <w:sz w:val="28"/>
        </w:rPr>
        <w:sym w:font="Symbol" w:char="F0A9"/>
      </w:r>
      <w:r w:rsidRPr="00B15F13">
        <w:t>/</w:t>
      </w:r>
      <w:r w:rsidR="00E22828">
        <w:rPr>
          <w:color w:val="0000FF"/>
          <w:sz w:val="28"/>
        </w:rPr>
        <w:sym w:font="Symbol" w:char="F0AA"/>
      </w:r>
      <w:r w:rsidRPr="00B15F13">
        <w:t> : séquence non forcing zone 12-14 avec fit 3</w:t>
      </w:r>
      <w:r w:rsidRPr="00B15F13">
        <w:rPr>
          <w:vertAlign w:val="superscript"/>
        </w:rPr>
        <w:t>ème</w:t>
      </w:r>
      <w:r w:rsidRPr="00B15F13">
        <w:t xml:space="preserve">. </w:t>
      </w:r>
    </w:p>
    <w:p w14:paraId="71F3D0E7" w14:textId="77777777" w:rsidR="005E4A20" w:rsidRDefault="00D677A1" w:rsidP="005E4A20">
      <w:pPr>
        <w:ind w:left="708" w:firstLine="708"/>
      </w:pPr>
      <w:r w:rsidRPr="0047746D">
        <w:rPr>
          <w:i/>
        </w:rPr>
        <w:t xml:space="preserve">2SA est une enchère d’essai avec 5 cartes en majeure. </w:t>
      </w:r>
    </w:p>
    <w:p w14:paraId="31A23132" w14:textId="77777777" w:rsidR="00D677A1" w:rsidRPr="005E4A20" w:rsidRDefault="00D677A1" w:rsidP="005E4A20">
      <w:pPr>
        <w:ind w:left="708" w:firstLine="708"/>
      </w:pPr>
      <w:r w:rsidRPr="00E22828">
        <w:rPr>
          <w:i/>
        </w:rPr>
        <w:t xml:space="preserve">Tout autre </w:t>
      </w:r>
      <w:proofErr w:type="spellStart"/>
      <w:r w:rsidRPr="00E22828">
        <w:rPr>
          <w:i/>
        </w:rPr>
        <w:t>rebid</w:t>
      </w:r>
      <w:proofErr w:type="spellEnd"/>
      <w:r w:rsidRPr="00E22828">
        <w:rPr>
          <w:i/>
        </w:rPr>
        <w:t xml:space="preserve"> est FM (en particulier 3 dans la Maj</w:t>
      </w:r>
      <w:r w:rsidR="00E22828" w:rsidRPr="00E22828">
        <w:rPr>
          <w:i/>
        </w:rPr>
        <w:t>eure</w:t>
      </w:r>
      <w:r w:rsidRPr="00E22828">
        <w:rPr>
          <w:i/>
        </w:rPr>
        <w:t>)</w:t>
      </w:r>
    </w:p>
    <w:p w14:paraId="364607A2" w14:textId="77777777" w:rsidR="00D677A1" w:rsidRPr="00B15F13" w:rsidRDefault="00D677A1" w:rsidP="00AA0E4B">
      <w:pPr>
        <w:numPr>
          <w:ilvl w:val="0"/>
          <w:numId w:val="24"/>
        </w:numPr>
      </w:pPr>
      <w:r w:rsidRPr="00B15F13">
        <w:t>2</w:t>
      </w:r>
      <w:r w:rsidR="00E22828">
        <w:rPr>
          <w:color w:val="0000FF"/>
          <w:sz w:val="28"/>
        </w:rPr>
        <w:sym w:font="Symbol" w:char="F0AA"/>
      </w:r>
      <w:r w:rsidRPr="00B15F13">
        <w:t xml:space="preserve"> (cas 1</w:t>
      </w:r>
      <w:r w:rsidR="00E22828">
        <w:rPr>
          <w:color w:val="FF0000"/>
          <w:sz w:val="28"/>
        </w:rPr>
        <w:sym w:font="Symbol" w:char="F0A9"/>
      </w:r>
      <w:r w:rsidRPr="00B15F13">
        <w:t xml:space="preserve">) : </w:t>
      </w:r>
      <w:r w:rsidR="00E22828">
        <w:t>Arrêt</w:t>
      </w:r>
      <w:r w:rsidRPr="00B15F13">
        <w:t xml:space="preserve"> </w:t>
      </w:r>
      <w:r w:rsidR="00E22828">
        <w:rPr>
          <w:color w:val="0000FF"/>
          <w:sz w:val="28"/>
        </w:rPr>
        <w:sym w:font="Symbol" w:char="F0AA"/>
      </w:r>
      <w:r w:rsidR="00E22828">
        <w:t xml:space="preserve">, </w:t>
      </w:r>
      <w:r w:rsidRPr="00B15F13">
        <w:t xml:space="preserve"> sans </w:t>
      </w:r>
      <w:r w:rsidR="00E22828">
        <w:t>arrêt</w:t>
      </w:r>
      <w:r w:rsidRPr="00B15F13">
        <w:t xml:space="preserve"> </w:t>
      </w:r>
      <w:r w:rsidR="00E22828">
        <w:rPr>
          <w:color w:val="FFC000"/>
          <w:sz w:val="28"/>
        </w:rPr>
        <w:sym w:font="Symbol" w:char="F0A8"/>
      </w:r>
      <w:r w:rsidR="00E22828">
        <w:t xml:space="preserve">, </w:t>
      </w:r>
      <w:r w:rsidRPr="00B15F13">
        <w:t xml:space="preserve"> main FM.</w:t>
      </w:r>
    </w:p>
    <w:p w14:paraId="379F9BBB" w14:textId="77777777" w:rsidR="00D677A1" w:rsidRPr="00B15F13" w:rsidRDefault="00D677A1" w:rsidP="00AA0E4B">
      <w:pPr>
        <w:numPr>
          <w:ilvl w:val="0"/>
          <w:numId w:val="24"/>
        </w:numPr>
      </w:pPr>
      <w:r w:rsidRPr="00B15F13">
        <w:t xml:space="preserve">2SA : Naturel zone 12-14. Tout </w:t>
      </w:r>
      <w:proofErr w:type="spellStart"/>
      <w:r w:rsidRPr="00B15F13">
        <w:t>rebid</w:t>
      </w:r>
      <w:proofErr w:type="spellEnd"/>
      <w:r w:rsidRPr="00B15F13">
        <w:t xml:space="preserve"> est forcing de manche</w:t>
      </w:r>
    </w:p>
    <w:p w14:paraId="01263286" w14:textId="77777777" w:rsidR="00D677A1" w:rsidRPr="00B15F13" w:rsidRDefault="00D677A1" w:rsidP="00AA0E4B">
      <w:pPr>
        <w:numPr>
          <w:ilvl w:val="0"/>
          <w:numId w:val="24"/>
        </w:numPr>
      </w:pPr>
      <w:r w:rsidRPr="00B15F13">
        <w:t>3</w:t>
      </w:r>
      <w:r w:rsidR="00E22828">
        <w:rPr>
          <w:color w:val="008000"/>
          <w:sz w:val="28"/>
        </w:rPr>
        <w:sym w:font="Symbol" w:char="F0A7"/>
      </w:r>
      <w:r w:rsidRPr="00B15F13">
        <w:t xml:space="preserve"> : Naturel zone minimum. Tout </w:t>
      </w:r>
      <w:proofErr w:type="spellStart"/>
      <w:r w:rsidRPr="00B15F13">
        <w:t>rebid</w:t>
      </w:r>
      <w:proofErr w:type="spellEnd"/>
      <w:r w:rsidRPr="00B15F13">
        <w:t xml:space="preserve"> est forcing de manche</w:t>
      </w:r>
    </w:p>
    <w:p w14:paraId="316CED23" w14:textId="77777777" w:rsidR="00D677A1" w:rsidRPr="00B15F13" w:rsidRDefault="00D677A1" w:rsidP="00AA0E4B">
      <w:pPr>
        <w:numPr>
          <w:ilvl w:val="0"/>
          <w:numId w:val="24"/>
        </w:numPr>
      </w:pPr>
      <w:r w:rsidRPr="00B15F13">
        <w:lastRenderedPageBreak/>
        <w:t>3</w:t>
      </w:r>
      <w:r w:rsidR="00E22828">
        <w:rPr>
          <w:color w:val="FFC000"/>
          <w:sz w:val="28"/>
        </w:rPr>
        <w:sym w:font="Symbol" w:char="F0A8"/>
      </w:r>
      <w:r w:rsidRPr="00B15F13">
        <w:t xml:space="preserve"> : Arrêt </w:t>
      </w:r>
      <w:r w:rsidR="00E22828">
        <w:rPr>
          <w:color w:val="FFC000"/>
          <w:sz w:val="28"/>
        </w:rPr>
        <w:sym w:font="Symbol" w:char="F0A8"/>
      </w:r>
      <w:r w:rsidR="00BA6E71">
        <w:t xml:space="preserve"> sans </w:t>
      </w:r>
      <w:r w:rsidR="00582543">
        <w:t>arrêt autre</w:t>
      </w:r>
      <w:r w:rsidR="00E22828">
        <w:t xml:space="preserve"> </w:t>
      </w:r>
      <w:r w:rsidR="008C20F7">
        <w:t>Majeure, main</w:t>
      </w:r>
      <w:r w:rsidR="00BA6E71">
        <w:t xml:space="preserve"> FM</w:t>
      </w:r>
      <w:r w:rsidRPr="00B15F13">
        <w:t>.</w:t>
      </w:r>
    </w:p>
    <w:p w14:paraId="3AD222DF" w14:textId="77777777" w:rsidR="00D677A1" w:rsidRPr="00B15F13" w:rsidRDefault="00D677A1" w:rsidP="00AA0E4B">
      <w:pPr>
        <w:numPr>
          <w:ilvl w:val="0"/>
          <w:numId w:val="24"/>
        </w:numPr>
      </w:pPr>
      <w:r w:rsidRPr="00B15F13">
        <w:t>3</w:t>
      </w:r>
      <w:r w:rsidR="00E22828">
        <w:rPr>
          <w:color w:val="FF0000"/>
          <w:sz w:val="28"/>
        </w:rPr>
        <w:sym w:font="Symbol" w:char="F0A9"/>
      </w:r>
      <w:r w:rsidRPr="00B15F13">
        <w:t xml:space="preserve"> (cas 1</w:t>
      </w:r>
      <w:r w:rsidR="00E22828">
        <w:rPr>
          <w:color w:val="0000FF"/>
          <w:sz w:val="28"/>
        </w:rPr>
        <w:sym w:font="Symbol" w:char="F0AA"/>
      </w:r>
      <w:r w:rsidRPr="00B15F13">
        <w:t xml:space="preserve">) : </w:t>
      </w:r>
      <w:r w:rsidR="00E22828">
        <w:t xml:space="preserve">arrêt </w:t>
      </w:r>
      <w:r w:rsidR="00E22828">
        <w:rPr>
          <w:color w:val="FF0000"/>
          <w:sz w:val="28"/>
        </w:rPr>
        <w:sym w:font="Symbol" w:char="F0A9"/>
      </w:r>
      <w:r w:rsidR="00E22828">
        <w:t>, 14-17</w:t>
      </w:r>
      <w:r w:rsidRPr="00B15F13">
        <w:t xml:space="preserve"> zone maxi avec 6</w:t>
      </w:r>
      <w:r w:rsidR="00E22828">
        <w:rPr>
          <w:color w:val="008000"/>
          <w:sz w:val="28"/>
        </w:rPr>
        <w:sym w:font="Symbol" w:char="F0A7"/>
      </w:r>
      <w:r w:rsidRPr="00B15F13">
        <w:t xml:space="preserve"> sans fit</w:t>
      </w:r>
      <w:r w:rsidR="00E22828">
        <w:t xml:space="preserve"> </w:t>
      </w:r>
      <w:r w:rsidR="00E22828">
        <w:rPr>
          <w:color w:val="0000FF"/>
          <w:sz w:val="28"/>
        </w:rPr>
        <w:sym w:font="Symbol" w:char="F0AA"/>
      </w:r>
      <w:r w:rsidRPr="00B15F13">
        <w:t xml:space="preserve"> et sans </w:t>
      </w:r>
      <w:r w:rsidR="00E22828">
        <w:t>arrêt</w:t>
      </w:r>
      <w:r w:rsidRPr="00B15F13">
        <w:t xml:space="preserve"> </w:t>
      </w:r>
      <w:r w:rsidR="00E22828">
        <w:rPr>
          <w:color w:val="FFC000"/>
          <w:sz w:val="28"/>
        </w:rPr>
        <w:sym w:font="Symbol" w:char="F0A8"/>
      </w:r>
    </w:p>
    <w:p w14:paraId="2A908B1C" w14:textId="77777777" w:rsidR="00D677A1" w:rsidRPr="00B15F13" w:rsidRDefault="00D677A1" w:rsidP="00AA0E4B">
      <w:pPr>
        <w:numPr>
          <w:ilvl w:val="0"/>
          <w:numId w:val="24"/>
        </w:numPr>
      </w:pPr>
      <w:r w:rsidRPr="00B15F13">
        <w:t>3</w:t>
      </w:r>
      <w:r w:rsidR="00E22828">
        <w:rPr>
          <w:color w:val="FF0000"/>
          <w:sz w:val="28"/>
        </w:rPr>
        <w:sym w:font="Symbol" w:char="F0A9"/>
      </w:r>
      <w:r w:rsidRPr="00B15F13">
        <w:t>/</w:t>
      </w:r>
      <w:r w:rsidR="00E22828">
        <w:rPr>
          <w:color w:val="0000FF"/>
          <w:sz w:val="28"/>
        </w:rPr>
        <w:sym w:font="Symbol" w:char="F0AA"/>
      </w:r>
      <w:r w:rsidRPr="00B15F13">
        <w:t> : Zone 14</w:t>
      </w:r>
      <w:r w:rsidR="00E22828">
        <w:t>+</w:t>
      </w:r>
      <w:r w:rsidRPr="00B15F13">
        <w:t>-1</w:t>
      </w:r>
      <w:r w:rsidR="00E22828">
        <w:t>7</w:t>
      </w:r>
      <w:r w:rsidRPr="00B15F13">
        <w:t xml:space="preserve"> fit de 3 cartes</w:t>
      </w:r>
      <w:r w:rsidR="00E22828">
        <w:t xml:space="preserve"> </w:t>
      </w:r>
      <w:r w:rsidR="00E22828">
        <w:rPr>
          <w:color w:val="FF0000"/>
          <w:sz w:val="28"/>
        </w:rPr>
        <w:sym w:font="Symbol" w:char="F0A9"/>
      </w:r>
      <w:r w:rsidR="00E22828">
        <w:t>/</w:t>
      </w:r>
      <w:r w:rsidR="00E22828">
        <w:rPr>
          <w:color w:val="0000FF"/>
          <w:sz w:val="28"/>
        </w:rPr>
        <w:sym w:font="Symbol" w:char="F0AA"/>
      </w:r>
    </w:p>
    <w:p w14:paraId="063574E9" w14:textId="77777777" w:rsidR="00D677A1" w:rsidRPr="00B15F13" w:rsidRDefault="00D677A1" w:rsidP="00AA0E4B">
      <w:pPr>
        <w:numPr>
          <w:ilvl w:val="0"/>
          <w:numId w:val="24"/>
        </w:numPr>
      </w:pPr>
      <w:r w:rsidRPr="00B15F13">
        <w:t>3</w:t>
      </w:r>
      <w:r w:rsidR="00E22828">
        <w:rPr>
          <w:color w:val="0000FF"/>
          <w:sz w:val="28"/>
        </w:rPr>
        <w:sym w:font="Symbol" w:char="F0AA"/>
      </w:r>
      <w:r w:rsidRPr="00B15F13">
        <w:t xml:space="preserve"> (cas 1</w:t>
      </w:r>
      <w:r w:rsidR="00E22828">
        <w:rPr>
          <w:color w:val="FF0000"/>
          <w:sz w:val="28"/>
        </w:rPr>
        <w:sym w:font="Symbol" w:char="F0A9"/>
      </w:r>
      <w:r w:rsidRPr="00B15F13">
        <w:t xml:space="preserve">) : Zone maxi </w:t>
      </w:r>
      <w:r w:rsidR="00E22828">
        <w:t>arrêt</w:t>
      </w:r>
      <w:r w:rsidRPr="00B15F13">
        <w:t xml:space="preserve"> </w:t>
      </w:r>
      <w:r w:rsidR="00E22828">
        <w:rPr>
          <w:color w:val="0000FF"/>
          <w:sz w:val="28"/>
        </w:rPr>
        <w:sym w:font="Symbol" w:char="F0AA"/>
      </w:r>
      <w:r w:rsidRPr="00B15F13">
        <w:t xml:space="preserve"> avec 6</w:t>
      </w:r>
      <w:r w:rsidR="00E22828">
        <w:rPr>
          <w:color w:val="008000"/>
          <w:sz w:val="28"/>
        </w:rPr>
        <w:sym w:font="Symbol" w:char="F0A7"/>
      </w:r>
      <w:r w:rsidRPr="00B15F13">
        <w:t xml:space="preserve"> sans fit </w:t>
      </w:r>
      <w:r w:rsidR="00E22828">
        <w:rPr>
          <w:color w:val="FF0000"/>
          <w:sz w:val="28"/>
        </w:rPr>
        <w:sym w:font="Symbol" w:char="F0A9"/>
      </w:r>
      <w:r w:rsidRPr="00B15F13">
        <w:t xml:space="preserve"> et sans </w:t>
      </w:r>
      <w:r w:rsidR="004D7F70">
        <w:t>arrêt</w:t>
      </w:r>
      <w:r w:rsidRPr="00B15F13">
        <w:t xml:space="preserve"> </w:t>
      </w:r>
      <w:r w:rsidR="00E22828">
        <w:rPr>
          <w:color w:val="FFC000"/>
          <w:sz w:val="28"/>
        </w:rPr>
        <w:sym w:font="Symbol" w:char="F0A8"/>
      </w:r>
    </w:p>
    <w:p w14:paraId="4BD2C9EA" w14:textId="77777777" w:rsidR="00E22828" w:rsidRDefault="00D677A1" w:rsidP="00A943FA">
      <w:pPr>
        <w:numPr>
          <w:ilvl w:val="0"/>
          <w:numId w:val="24"/>
        </w:numPr>
      </w:pPr>
      <w:r w:rsidRPr="00B15F13">
        <w:t>3SA : Zone 14</w:t>
      </w:r>
      <w:r w:rsidR="00E22828">
        <w:t>+</w:t>
      </w:r>
      <w:r w:rsidRPr="00B15F13">
        <w:t>-1</w:t>
      </w:r>
      <w:r w:rsidR="00E22828">
        <w:t>7</w:t>
      </w:r>
      <w:r w:rsidRPr="00B15F13">
        <w:t xml:space="preserve"> </w:t>
      </w:r>
      <w:r w:rsidR="00E22828">
        <w:t>arrêts des 2 couleurs</w:t>
      </w:r>
    </w:p>
    <w:p w14:paraId="7098E37B" w14:textId="77777777" w:rsidR="005A132F" w:rsidRDefault="005A132F" w:rsidP="005A132F"/>
    <w:p w14:paraId="345BDED8" w14:textId="77777777" w:rsidR="005A132F" w:rsidRDefault="005A132F" w:rsidP="005A132F"/>
    <w:p w14:paraId="4380D35E" w14:textId="77777777" w:rsidR="005A132F" w:rsidRPr="00B15F13" w:rsidRDefault="005A132F" w:rsidP="005A132F"/>
    <w:tbl>
      <w:tblPr>
        <w:tblpPr w:leftFromText="141" w:rightFromText="141" w:vertAnchor="text" w:horzAnchor="margin" w:tblpY="17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22828" w14:paraId="62F68D8A" w14:textId="77777777" w:rsidTr="00E2282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039A141" w14:textId="77777777"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DEC07DC" w14:textId="77777777"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22828" w14:paraId="15CB2B32" w14:textId="77777777" w:rsidTr="00E22828">
        <w:tc>
          <w:tcPr>
            <w:tcW w:w="1101" w:type="dxa"/>
            <w:shd w:val="solid" w:color="C0C0C0" w:fill="FFFFFF"/>
          </w:tcPr>
          <w:p w14:paraId="27A0C279" w14:textId="77777777"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D515F8A" w14:textId="77777777" w:rsidR="00E22828" w:rsidRPr="00E22828" w:rsidRDefault="00E22828" w:rsidP="00E22828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E22828" w14:paraId="2520B1A8" w14:textId="77777777" w:rsidTr="00E22828">
        <w:tc>
          <w:tcPr>
            <w:tcW w:w="1101" w:type="dxa"/>
            <w:shd w:val="solid" w:color="C0C0C0" w:fill="FFFFFF"/>
          </w:tcPr>
          <w:p w14:paraId="2E44CC85" w14:textId="77777777"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2066DC5D" w14:textId="77777777" w:rsidR="00E22828" w:rsidRPr="00E22828" w:rsidRDefault="00E22828" w:rsidP="00E22828">
            <w:r>
              <w:rPr>
                <w:color w:val="000080"/>
              </w:rPr>
              <w:t>3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</w:tbl>
    <w:p w14:paraId="724C33A6" w14:textId="77777777" w:rsidR="002B3925" w:rsidRPr="00B15F13" w:rsidRDefault="002B3925" w:rsidP="005F0F5E"/>
    <w:p w14:paraId="70665B4B" w14:textId="77777777" w:rsidR="008C20F7" w:rsidRDefault="008C20F7" w:rsidP="00D677A1"/>
    <w:p w14:paraId="21C92CFB" w14:textId="77777777" w:rsidR="00E22828" w:rsidRDefault="00D677A1" w:rsidP="00D677A1">
      <w:pPr>
        <w:rPr>
          <w:b/>
          <w:color w:val="0000FF"/>
          <w:sz w:val="28"/>
          <w:u w:val="single"/>
        </w:rPr>
      </w:pPr>
      <w:r w:rsidRPr="00A3096E">
        <w:t>M</w:t>
      </w:r>
      <w:r w:rsidR="00CA4F68" w:rsidRPr="00A3096E">
        <w:t xml:space="preserve">ain de </w:t>
      </w:r>
      <w:r w:rsidR="00700135" w:rsidRPr="00A3096E">
        <w:t xml:space="preserve">manche avec </w:t>
      </w:r>
      <w:r w:rsidR="00E22828">
        <w:t>arrêt</w:t>
      </w:r>
      <w:r w:rsidR="00700135" w:rsidRPr="00A3096E">
        <w:t xml:space="preserve"> </w:t>
      </w:r>
      <w:r w:rsidR="00E22828">
        <w:rPr>
          <w:color w:val="008000"/>
          <w:sz w:val="28"/>
        </w:rPr>
        <w:sym w:font="Symbol" w:char="F0A7"/>
      </w:r>
      <w:r w:rsidR="00E22828">
        <w:t xml:space="preserve"> sans arrêt</w:t>
      </w:r>
      <w:r w:rsidR="00700135" w:rsidRPr="00A3096E">
        <w:t xml:space="preserve"> de la majeure non nommée et </w:t>
      </w:r>
      <w:r w:rsidR="00700135" w:rsidRPr="00660EE0">
        <w:rPr>
          <w:highlight w:val="yellow"/>
          <w:rPrChange w:id="46" w:author="Utilisateur de Microsoft Office" w:date="2017-09-02T15:03:00Z">
            <w:rPr/>
          </w:rPrChange>
        </w:rPr>
        <w:t xml:space="preserve">uniquement </w:t>
      </w:r>
      <w:r w:rsidR="00700135" w:rsidRPr="00660EE0">
        <w:rPr>
          <w:b/>
          <w:highlight w:val="yellow"/>
          <w:u w:val="single"/>
          <w:rPrChange w:id="47" w:author="Utilisateur de Microsoft Office" w:date="2017-09-02T15:03:00Z">
            <w:rPr>
              <w:b/>
              <w:u w:val="single"/>
            </w:rPr>
          </w:rPrChange>
        </w:rPr>
        <w:t>4</w:t>
      </w:r>
      <w:r w:rsidR="00E22828" w:rsidRPr="00660EE0">
        <w:rPr>
          <w:b/>
          <w:highlight w:val="yellow"/>
          <w:u w:val="single"/>
          <w:rPrChange w:id="48" w:author="Utilisateur de Microsoft Office" w:date="2017-09-02T15:03:00Z">
            <w:rPr>
              <w:b/>
              <w:u w:val="single"/>
            </w:rPr>
          </w:rPrChange>
        </w:rPr>
        <w:t xml:space="preserve"> cartes à </w:t>
      </w:r>
      <w:r w:rsidR="00E22828" w:rsidRPr="00660EE0">
        <w:rPr>
          <w:b/>
          <w:color w:val="FF0000"/>
          <w:sz w:val="28"/>
          <w:highlight w:val="yellow"/>
          <w:u w:val="single"/>
          <w:rPrChange w:id="49" w:author="Utilisateur de Microsoft Office" w:date="2017-09-02T15:03:00Z">
            <w:rPr>
              <w:b/>
              <w:color w:val="FF0000"/>
              <w:sz w:val="28"/>
              <w:u w:val="single"/>
            </w:rPr>
          </w:rPrChange>
        </w:rPr>
        <w:sym w:font="Symbol" w:char="F0A9"/>
      </w:r>
      <w:r w:rsidR="00E22828" w:rsidRPr="00660EE0">
        <w:rPr>
          <w:b/>
          <w:highlight w:val="yellow"/>
          <w:u w:val="single"/>
          <w:rPrChange w:id="50" w:author="Utilisateur de Microsoft Office" w:date="2017-09-02T15:03:00Z">
            <w:rPr>
              <w:b/>
              <w:u w:val="single"/>
            </w:rPr>
          </w:rPrChange>
        </w:rPr>
        <w:t>/</w:t>
      </w:r>
      <w:r w:rsidR="00E22828" w:rsidRPr="00660EE0">
        <w:rPr>
          <w:b/>
          <w:color w:val="0000FF"/>
          <w:sz w:val="28"/>
          <w:highlight w:val="yellow"/>
          <w:u w:val="single"/>
          <w:rPrChange w:id="51" w:author="Utilisateur de Microsoft Office" w:date="2017-09-02T15:03:00Z">
            <w:rPr>
              <w:b/>
              <w:color w:val="0000FF"/>
              <w:sz w:val="28"/>
              <w:u w:val="single"/>
            </w:rPr>
          </w:rPrChange>
        </w:rPr>
        <w:sym w:font="Symbol" w:char="F0AA"/>
      </w:r>
    </w:p>
    <w:p w14:paraId="3DCF5FD7" w14:textId="77777777" w:rsidR="005A132F" w:rsidRDefault="005A132F" w:rsidP="00D677A1">
      <w:pPr>
        <w:rPr>
          <w:b/>
          <w:color w:val="0000FF"/>
          <w:sz w:val="28"/>
          <w:u w:val="single"/>
        </w:rPr>
      </w:pPr>
    </w:p>
    <w:p w14:paraId="579C9FF5" w14:textId="77777777" w:rsidR="005A132F" w:rsidRDefault="005A132F" w:rsidP="00D677A1">
      <w:pPr>
        <w:rPr>
          <w:b/>
          <w:color w:val="0000FF"/>
          <w:sz w:val="28"/>
          <w:u w:val="single"/>
        </w:rPr>
      </w:pPr>
    </w:p>
    <w:p w14:paraId="2EB16694" w14:textId="77777777" w:rsidR="005A132F" w:rsidRDefault="005A132F" w:rsidP="00D677A1">
      <w:pPr>
        <w:rPr>
          <w:b/>
          <w:color w:val="0000FF"/>
          <w:sz w:val="28"/>
          <w:u w:val="single"/>
        </w:rPr>
      </w:pPr>
    </w:p>
    <w:p w14:paraId="66B8F6CF" w14:textId="77777777" w:rsidR="005A132F" w:rsidRPr="00A3096E" w:rsidRDefault="005A132F" w:rsidP="00D677A1"/>
    <w:tbl>
      <w:tblPr>
        <w:tblpPr w:leftFromText="141" w:rightFromText="141" w:vertAnchor="text" w:tblpY="14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E22828" w14:paraId="37E7FC4B" w14:textId="77777777" w:rsidTr="00AB1074">
        <w:trPr>
          <w:trHeight w:val="97"/>
        </w:trPr>
        <w:tc>
          <w:tcPr>
            <w:tcW w:w="953" w:type="dxa"/>
            <w:tcBorders>
              <w:bottom w:val="single" w:sz="6" w:space="0" w:color="000000"/>
            </w:tcBorders>
            <w:shd w:val="solid" w:color="000080" w:fill="FFFFFF"/>
          </w:tcPr>
          <w:p w14:paraId="60E14222" w14:textId="77777777"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shd w:val="solid" w:color="000080" w:fill="FFFFFF"/>
          </w:tcPr>
          <w:p w14:paraId="3CB2F183" w14:textId="77777777"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22828" w14:paraId="38AA94E7" w14:textId="77777777" w:rsidTr="00AB1074">
        <w:trPr>
          <w:trHeight w:val="116"/>
        </w:trPr>
        <w:tc>
          <w:tcPr>
            <w:tcW w:w="953" w:type="dxa"/>
            <w:shd w:val="solid" w:color="C0C0C0" w:fill="FFFFFF"/>
          </w:tcPr>
          <w:p w14:paraId="59C68A95" w14:textId="77777777"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170" w:type="dxa"/>
            <w:shd w:val="solid" w:color="C0C0C0" w:fill="FFFFFF"/>
          </w:tcPr>
          <w:p w14:paraId="30BF5EF4" w14:textId="77777777" w:rsidR="00E22828" w:rsidRPr="00E22828" w:rsidRDefault="00E22828" w:rsidP="00E22828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E22828" w14:paraId="5FA779E3" w14:textId="77777777" w:rsidTr="00AB1074">
        <w:trPr>
          <w:trHeight w:val="340"/>
        </w:trPr>
        <w:tc>
          <w:tcPr>
            <w:tcW w:w="953" w:type="dxa"/>
            <w:shd w:val="solid" w:color="C0C0C0" w:fill="FFFFFF"/>
          </w:tcPr>
          <w:p w14:paraId="031F28BB" w14:textId="77777777" w:rsidR="00E22828" w:rsidRDefault="00E22828" w:rsidP="00E22828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14:paraId="5D6A33FF" w14:textId="77777777" w:rsidR="00AB1074" w:rsidRPr="00E22828" w:rsidRDefault="00AB1074" w:rsidP="00E22828">
            <w:pPr>
              <w:rPr>
                <w:b/>
                <w:bCs/>
              </w:rPr>
            </w:pPr>
            <w:r w:rsidRPr="00AB1074">
              <w:rPr>
                <w:b/>
                <w:bCs/>
                <w:sz w:val="28"/>
              </w:rPr>
              <w:t>?</w:t>
            </w:r>
          </w:p>
        </w:tc>
        <w:tc>
          <w:tcPr>
            <w:tcW w:w="1170" w:type="dxa"/>
            <w:shd w:val="solid" w:color="C0C0C0" w:fill="FFFFFF"/>
          </w:tcPr>
          <w:p w14:paraId="4E59A1F8" w14:textId="77777777" w:rsidR="00AB1074" w:rsidRPr="00AB1074" w:rsidRDefault="00E22828" w:rsidP="00E22828">
            <w:pPr>
              <w:rPr>
                <w:color w:val="0000FF"/>
                <w:sz w:val="28"/>
              </w:rPr>
            </w:pPr>
            <w:r>
              <w:rPr>
                <w:color w:val="000080"/>
              </w:rPr>
              <w:t>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14:paraId="36FBEEA7" w14:textId="77777777" w:rsidR="00406289" w:rsidRPr="00A3096E" w:rsidRDefault="00406289" w:rsidP="00D677A1"/>
    <w:p w14:paraId="79FF59CD" w14:textId="77777777" w:rsidR="00AB1074" w:rsidRDefault="00AB1074" w:rsidP="00D677A1"/>
    <w:p w14:paraId="54250535" w14:textId="77777777" w:rsidR="008C20F7" w:rsidRDefault="008C20F7" w:rsidP="00D677A1"/>
    <w:p w14:paraId="2B45A649" w14:textId="77777777" w:rsidR="00AB1074" w:rsidRDefault="00D677A1" w:rsidP="00D677A1">
      <w:r>
        <w:t>M</w:t>
      </w:r>
      <w:r w:rsidRPr="00B15F13">
        <w:t xml:space="preserve">ain </w:t>
      </w:r>
      <w:r w:rsidRPr="005E4A20">
        <w:rPr>
          <w:u w:val="single"/>
        </w:rPr>
        <w:t>de manche</w:t>
      </w:r>
      <w:r>
        <w:t xml:space="preserve"> </w:t>
      </w:r>
      <w:r w:rsidRPr="00B15F13">
        <w:t>ne promet</w:t>
      </w:r>
      <w:r>
        <w:t>tant</w:t>
      </w:r>
      <w:r w:rsidRPr="00B15F13">
        <w:t xml:space="preserve"> ni </w:t>
      </w:r>
      <w:r w:rsidR="00AB1074">
        <w:t>l’arrêt</w:t>
      </w:r>
      <w:r w:rsidRPr="00B15F13">
        <w:t xml:space="preserve"> </w:t>
      </w:r>
      <w:r w:rsidR="00AB1074">
        <w:rPr>
          <w:color w:val="0000FF"/>
          <w:sz w:val="28"/>
        </w:rPr>
        <w:sym w:font="Symbol" w:char="F0AA"/>
      </w:r>
      <w:r w:rsidRPr="00B15F13">
        <w:t xml:space="preserve"> ni 5</w:t>
      </w:r>
      <w:r w:rsidR="00AB1074">
        <w:t xml:space="preserve"> cartes </w:t>
      </w:r>
      <w:r w:rsidR="00AB1074">
        <w:rPr>
          <w:color w:val="FF0000"/>
          <w:sz w:val="28"/>
        </w:rPr>
        <w:sym w:font="Symbol" w:char="F0A9"/>
      </w:r>
      <w:r w:rsidR="00BA6E71">
        <w:t xml:space="preserve">. </w:t>
      </w:r>
    </w:p>
    <w:p w14:paraId="2A0904CE" w14:textId="77777777" w:rsidR="00E22828" w:rsidRPr="00B15F13" w:rsidRDefault="00E22828" w:rsidP="00D677A1"/>
    <w:p w14:paraId="370A14D9" w14:textId="77777777" w:rsidR="00AB1074" w:rsidRPr="00AB1074" w:rsidRDefault="0057069B" w:rsidP="00AB1074">
      <w:pPr>
        <w:numPr>
          <w:ilvl w:val="0"/>
          <w:numId w:val="24"/>
        </w:numPr>
        <w:ind w:left="357"/>
      </w:pPr>
      <w:r w:rsidRPr="00AB1074">
        <w:t xml:space="preserve">2SA : Arrêt </w:t>
      </w:r>
      <w:r w:rsidR="00AB1074" w:rsidRPr="00AB1074">
        <w:rPr>
          <w:color w:val="008000"/>
        </w:rPr>
        <w:sym w:font="Symbol" w:char="F0A7"/>
      </w:r>
      <w:r w:rsidRPr="00AB1074">
        <w:t xml:space="preserve"> et </w:t>
      </w:r>
      <w:r w:rsidR="00AB1074" w:rsidRPr="00AB1074">
        <w:rPr>
          <w:color w:val="0000FF"/>
        </w:rPr>
        <w:sym w:font="Symbol" w:char="F0AA"/>
      </w:r>
      <w:r w:rsidRPr="00AB1074">
        <w:t xml:space="preserve">. </w:t>
      </w:r>
      <w:r w:rsidR="00AB1074" w:rsidRPr="00AB1074">
        <w:t>Ambigu</w:t>
      </w:r>
      <w:r w:rsidRPr="00AB1074">
        <w:t xml:space="preserve"> sur la force et les 3</w:t>
      </w:r>
      <w:r w:rsidR="00AB1074" w:rsidRPr="00AB1074">
        <w:rPr>
          <w:color w:val="FF0000"/>
        </w:rPr>
        <w:sym w:font="Symbol" w:char="F0A9"/>
      </w:r>
      <w:r w:rsidRPr="00AB1074">
        <w:t xml:space="preserve"> </w:t>
      </w:r>
      <w:r w:rsidR="006E2059" w:rsidRPr="00AB1074">
        <w:t>(soit main maxi soit main mini avec au moins 2</w:t>
      </w:r>
      <w:r w:rsidR="0042035A">
        <w:t xml:space="preserve"> cartes </w:t>
      </w:r>
      <w:r w:rsidR="0042035A">
        <w:rPr>
          <w:color w:val="FF0000"/>
          <w:sz w:val="28"/>
        </w:rPr>
        <w:sym w:font="Symbol" w:char="F0A9"/>
      </w:r>
      <w:r w:rsidR="006E2059" w:rsidRPr="00AB1074">
        <w:t>).</w:t>
      </w:r>
    </w:p>
    <w:p w14:paraId="18CEA3A6" w14:textId="77777777" w:rsidR="0057069B" w:rsidRPr="009E00AC" w:rsidRDefault="006E2059" w:rsidP="00AB1074">
      <w:pPr>
        <w:ind w:left="357"/>
        <w:rPr>
          <w:i/>
        </w:rPr>
      </w:pPr>
      <w:r w:rsidRPr="00AB1074">
        <w:t xml:space="preserve"> </w:t>
      </w:r>
      <w:r w:rsidRPr="009E00AC">
        <w:rPr>
          <w:i/>
        </w:rPr>
        <w:t>Le partenaire peut alors faire une sorte de relais à 3</w:t>
      </w:r>
      <w:r w:rsidR="00AB1074" w:rsidRPr="009E00AC">
        <w:rPr>
          <w:i/>
          <w:color w:val="008000"/>
        </w:rPr>
        <w:sym w:font="Symbol" w:char="F0A7"/>
      </w:r>
      <w:r w:rsidRPr="009E00AC">
        <w:rPr>
          <w:i/>
        </w:rPr>
        <w:t xml:space="preserve"> avec 5</w:t>
      </w:r>
      <w:r w:rsidR="00AB1074" w:rsidRPr="009E00AC">
        <w:rPr>
          <w:i/>
          <w:color w:val="FF0000"/>
        </w:rPr>
        <w:sym w:font="Symbol" w:char="F0A9"/>
      </w:r>
      <w:r w:rsidRPr="009E00AC">
        <w:rPr>
          <w:i/>
        </w:rPr>
        <w:t xml:space="preserve"> ou nommer 6</w:t>
      </w:r>
      <w:r w:rsidR="00AB1074" w:rsidRPr="009E00AC">
        <w:rPr>
          <w:i/>
          <w:color w:val="FF0000"/>
        </w:rPr>
        <w:sym w:font="Symbol" w:char="F0A9"/>
      </w:r>
      <w:r w:rsidRPr="009E00AC">
        <w:rPr>
          <w:i/>
        </w:rPr>
        <w:t xml:space="preserve"> naturellement</w:t>
      </w:r>
      <w:r w:rsidR="009E00AC">
        <w:rPr>
          <w:i/>
        </w:rPr>
        <w:t xml:space="preserve"> (3</w:t>
      </w:r>
      <w:r w:rsidR="009E00AC">
        <w:rPr>
          <w:i/>
          <w:color w:val="FF0000"/>
          <w:sz w:val="28"/>
        </w:rPr>
        <w:sym w:font="Symbol" w:char="F0A9"/>
      </w:r>
      <w:r w:rsidR="009E00AC">
        <w:rPr>
          <w:i/>
        </w:rPr>
        <w:t>)</w:t>
      </w:r>
      <w:r w:rsidRPr="009E00AC">
        <w:rPr>
          <w:i/>
        </w:rPr>
        <w:t xml:space="preserve"> ou un fit </w:t>
      </w:r>
      <w:r w:rsidR="00AB1074" w:rsidRPr="009E00AC">
        <w:rPr>
          <w:i/>
          <w:color w:val="FFC000"/>
        </w:rPr>
        <w:sym w:font="Symbol" w:char="F0A8"/>
      </w:r>
      <w:r w:rsidR="009E00AC">
        <w:rPr>
          <w:i/>
          <w:color w:val="FFC000"/>
        </w:rPr>
        <w:t xml:space="preserve"> </w:t>
      </w:r>
      <w:r w:rsidR="009E00AC" w:rsidRPr="009E00AC">
        <w:rPr>
          <w:i/>
        </w:rPr>
        <w:t>(3</w:t>
      </w:r>
      <w:r w:rsidR="009E00AC">
        <w:rPr>
          <w:i/>
          <w:color w:val="FFC000"/>
          <w:sz w:val="28"/>
        </w:rPr>
        <w:sym w:font="Symbol" w:char="F0A8"/>
      </w:r>
      <w:r w:rsidR="009E00AC">
        <w:rPr>
          <w:i/>
        </w:rPr>
        <w:t>)</w:t>
      </w:r>
      <w:r w:rsidRPr="009E00AC">
        <w:rPr>
          <w:i/>
        </w:rPr>
        <w:t xml:space="preserve"> avec intérêt pour le chelem.</w:t>
      </w:r>
    </w:p>
    <w:p w14:paraId="4A68D07A" w14:textId="77777777" w:rsidR="006E2059" w:rsidRPr="009E00AC" w:rsidRDefault="0057069B" w:rsidP="00AB1074">
      <w:pPr>
        <w:numPr>
          <w:ilvl w:val="0"/>
          <w:numId w:val="24"/>
        </w:numPr>
        <w:ind w:left="357"/>
        <w:rPr>
          <w:i/>
        </w:rPr>
      </w:pPr>
      <w:r w:rsidRPr="00AB1074">
        <w:t>3</w:t>
      </w:r>
      <w:r w:rsidR="00AB1074" w:rsidRPr="00AB1074">
        <w:rPr>
          <w:color w:val="008000"/>
        </w:rPr>
        <w:sym w:font="Symbol" w:char="F0A7"/>
      </w:r>
      <w:r w:rsidRPr="00AB1074">
        <w:t xml:space="preserve"> : Arrêt </w:t>
      </w:r>
      <w:r w:rsidR="00AB1074" w:rsidRPr="00AB1074">
        <w:rPr>
          <w:color w:val="008000"/>
        </w:rPr>
        <w:sym w:font="Symbol" w:char="F0A7"/>
      </w:r>
      <w:r w:rsidRPr="00AB1074">
        <w:t xml:space="preserve"> sans arrêt </w:t>
      </w:r>
      <w:r w:rsidR="00AB1074" w:rsidRPr="00AB1074">
        <w:rPr>
          <w:color w:val="0000FF"/>
        </w:rPr>
        <w:sym w:font="Symbol" w:char="F0AA"/>
      </w:r>
      <w:r w:rsidRPr="00AB1074">
        <w:t xml:space="preserve">. </w:t>
      </w:r>
      <w:r w:rsidR="00AB1074" w:rsidRPr="00AB1074">
        <w:t>Ambigu</w:t>
      </w:r>
      <w:r w:rsidR="006E2059" w:rsidRPr="00AB1074">
        <w:t xml:space="preserve"> sur la force et les 3</w:t>
      </w:r>
      <w:r w:rsidR="00AB1074" w:rsidRPr="00AB1074">
        <w:rPr>
          <w:color w:val="FF0000"/>
        </w:rPr>
        <w:sym w:font="Symbol" w:char="F0A9"/>
      </w:r>
      <w:r w:rsidR="006E2059" w:rsidRPr="00AB1074">
        <w:t xml:space="preserve">. </w:t>
      </w:r>
      <w:r w:rsidR="006E2059" w:rsidRPr="009E00AC">
        <w:rPr>
          <w:i/>
        </w:rPr>
        <w:t>3</w:t>
      </w:r>
      <w:r w:rsidR="00AB1074" w:rsidRPr="009E00AC">
        <w:rPr>
          <w:i/>
          <w:color w:val="FF0000"/>
        </w:rPr>
        <w:sym w:font="Symbol" w:char="F0A9"/>
      </w:r>
      <w:r w:rsidR="006E2059" w:rsidRPr="009E00AC">
        <w:rPr>
          <w:i/>
        </w:rPr>
        <w:t xml:space="preserve"> montre alors 5</w:t>
      </w:r>
      <w:r w:rsidR="00AB1074" w:rsidRPr="009E00AC">
        <w:rPr>
          <w:i/>
          <w:color w:val="FF0000"/>
        </w:rPr>
        <w:sym w:font="Symbol" w:char="F0A9"/>
      </w:r>
      <w:r w:rsidR="006E2059" w:rsidRPr="009E00AC">
        <w:rPr>
          <w:i/>
        </w:rPr>
        <w:t>, 3</w:t>
      </w:r>
      <w:r w:rsidR="00AB1074" w:rsidRPr="009E00AC">
        <w:rPr>
          <w:i/>
          <w:color w:val="FFC000"/>
        </w:rPr>
        <w:sym w:font="Symbol" w:char="F0A8"/>
      </w:r>
      <w:r w:rsidR="006E2059" w:rsidRPr="009E00AC">
        <w:rPr>
          <w:i/>
        </w:rPr>
        <w:t xml:space="preserve"> un fit </w:t>
      </w:r>
      <w:r w:rsidR="00AB1074" w:rsidRPr="009E00AC">
        <w:rPr>
          <w:i/>
          <w:color w:val="FFC000"/>
        </w:rPr>
        <w:sym w:font="Symbol" w:char="F0A8"/>
      </w:r>
      <w:r w:rsidR="006E2059" w:rsidRPr="009E00AC">
        <w:rPr>
          <w:i/>
        </w:rPr>
        <w:t xml:space="preserve"> avec intérêt pour le chelem. 3</w:t>
      </w:r>
      <w:r w:rsidR="00AB1074" w:rsidRPr="009E00AC">
        <w:rPr>
          <w:i/>
          <w:color w:val="0000FF"/>
        </w:rPr>
        <w:sym w:font="Symbol" w:char="F0AA"/>
      </w:r>
      <w:r w:rsidR="006E2059" w:rsidRPr="009E00AC">
        <w:rPr>
          <w:i/>
        </w:rPr>
        <w:t xml:space="preserve"> est une demande de complément à </w:t>
      </w:r>
      <w:r w:rsidR="00AB1074" w:rsidRPr="009E00AC">
        <w:rPr>
          <w:i/>
          <w:color w:val="0000FF"/>
        </w:rPr>
        <w:sym w:font="Symbol" w:char="F0AA"/>
      </w:r>
      <w:r w:rsidR="006E2059" w:rsidRPr="009E00AC">
        <w:rPr>
          <w:i/>
        </w:rPr>
        <w:t xml:space="preserve"> (mettre 3SA avec 3 petits </w:t>
      </w:r>
      <w:r w:rsidR="00AB1074" w:rsidRPr="009E00AC">
        <w:rPr>
          <w:i/>
          <w:color w:val="0000FF"/>
        </w:rPr>
        <w:sym w:font="Symbol" w:char="F0AA"/>
      </w:r>
      <w:r w:rsidR="006E2059" w:rsidRPr="009E00AC">
        <w:rPr>
          <w:i/>
        </w:rPr>
        <w:t>)</w:t>
      </w:r>
    </w:p>
    <w:p w14:paraId="3212A280" w14:textId="77777777" w:rsidR="0057069B" w:rsidRPr="00AB1074" w:rsidRDefault="0057069B" w:rsidP="00AB1074">
      <w:pPr>
        <w:numPr>
          <w:ilvl w:val="0"/>
          <w:numId w:val="24"/>
        </w:numPr>
        <w:ind w:left="357"/>
      </w:pPr>
      <w:r w:rsidRPr="00AB1074">
        <w:t>3</w:t>
      </w:r>
      <w:r w:rsidR="00AB1074" w:rsidRPr="00AB1074">
        <w:rPr>
          <w:color w:val="FFC000"/>
        </w:rPr>
        <w:sym w:font="Symbol" w:char="F0A8"/>
      </w:r>
      <w:r w:rsidRPr="00AB1074">
        <w:t xml:space="preserve"> : Minimum sans arrêt </w:t>
      </w:r>
      <w:r w:rsidR="00AB1074">
        <w:rPr>
          <w:color w:val="008000"/>
          <w:sz w:val="28"/>
        </w:rPr>
        <w:sym w:font="Symbol" w:char="F0A7"/>
      </w:r>
      <w:r w:rsidRPr="00AB1074">
        <w:t xml:space="preserve"> ni 3</w:t>
      </w:r>
      <w:r w:rsidR="00AB1074">
        <w:rPr>
          <w:color w:val="FF0000"/>
          <w:sz w:val="28"/>
        </w:rPr>
        <w:sym w:font="Symbol" w:char="F0A9"/>
      </w:r>
      <w:r w:rsidR="006E2059" w:rsidRPr="00AB1074">
        <w:t xml:space="preserve">, </w:t>
      </w:r>
      <w:r w:rsidR="006E2059" w:rsidRPr="009E00AC">
        <w:rPr>
          <w:i/>
        </w:rPr>
        <w:t>3</w:t>
      </w:r>
      <w:r w:rsidR="00AB1074" w:rsidRPr="009E00AC">
        <w:rPr>
          <w:i/>
          <w:color w:val="0000FF"/>
          <w:sz w:val="28"/>
        </w:rPr>
        <w:sym w:font="Symbol" w:char="F0AA"/>
      </w:r>
      <w:r w:rsidR="006E2059" w:rsidRPr="009E00AC">
        <w:rPr>
          <w:i/>
        </w:rPr>
        <w:t xml:space="preserve"> est alors une demande d’arrêt </w:t>
      </w:r>
      <w:r w:rsidR="00AB1074" w:rsidRPr="009E00AC">
        <w:rPr>
          <w:i/>
          <w:color w:val="0000FF"/>
          <w:sz w:val="28"/>
        </w:rPr>
        <w:sym w:font="Symbol" w:char="F0AA"/>
      </w:r>
    </w:p>
    <w:p w14:paraId="0FF0DB99" w14:textId="77777777" w:rsidR="0057069B" w:rsidRPr="00AB1074" w:rsidRDefault="0057069B" w:rsidP="00AB1074">
      <w:pPr>
        <w:numPr>
          <w:ilvl w:val="0"/>
          <w:numId w:val="24"/>
        </w:numPr>
        <w:ind w:left="357"/>
      </w:pPr>
      <w:r w:rsidRPr="00AB1074">
        <w:t>3</w:t>
      </w:r>
      <w:r w:rsidR="00486619">
        <w:rPr>
          <w:color w:val="FF0000"/>
          <w:sz w:val="28"/>
        </w:rPr>
        <w:sym w:font="Symbol" w:char="F0A9"/>
      </w:r>
      <w:r w:rsidRPr="00AB1074">
        <w:t> : 3</w:t>
      </w:r>
      <w:r w:rsidR="009E00AC">
        <w:t xml:space="preserve"> cartes </w:t>
      </w:r>
      <w:r w:rsidR="00486619">
        <w:rPr>
          <w:color w:val="FF0000"/>
          <w:sz w:val="28"/>
        </w:rPr>
        <w:sym w:font="Symbol" w:char="F0A9"/>
      </w:r>
      <w:r w:rsidRPr="00AB1074">
        <w:t xml:space="preserve"> sans arrêt </w:t>
      </w:r>
      <w:r w:rsidR="00486619">
        <w:rPr>
          <w:color w:val="008000"/>
          <w:sz w:val="28"/>
        </w:rPr>
        <w:sym w:font="Symbol" w:char="F0A7"/>
      </w:r>
      <w:r w:rsidR="006E2059" w:rsidRPr="00AB1074">
        <w:t xml:space="preserve">, </w:t>
      </w:r>
      <w:r w:rsidR="006E2059" w:rsidRPr="009E00AC">
        <w:rPr>
          <w:i/>
        </w:rPr>
        <w:t>3</w:t>
      </w:r>
      <w:r w:rsidR="00486619" w:rsidRPr="009E00AC">
        <w:rPr>
          <w:i/>
          <w:color w:val="0000FF"/>
          <w:sz w:val="28"/>
        </w:rPr>
        <w:sym w:font="Symbol" w:char="F0AA"/>
      </w:r>
      <w:r w:rsidR="006E2059" w:rsidRPr="009E00AC">
        <w:rPr>
          <w:i/>
        </w:rPr>
        <w:t xml:space="preserve"> est alors une demande d’arrêt </w:t>
      </w:r>
      <w:r w:rsidR="00486619" w:rsidRPr="009E00AC">
        <w:rPr>
          <w:i/>
          <w:color w:val="0000FF"/>
          <w:sz w:val="28"/>
        </w:rPr>
        <w:sym w:font="Symbol" w:char="F0AA"/>
      </w:r>
    </w:p>
    <w:p w14:paraId="262540EB" w14:textId="77777777" w:rsidR="00486619" w:rsidRPr="00486619" w:rsidRDefault="0057069B" w:rsidP="00AA0E4B">
      <w:pPr>
        <w:numPr>
          <w:ilvl w:val="0"/>
          <w:numId w:val="24"/>
        </w:numPr>
        <w:rPr>
          <w:b/>
          <w:bCs/>
        </w:rPr>
      </w:pPr>
      <w:r w:rsidRPr="00AB1074">
        <w:t>3</w:t>
      </w:r>
      <w:r w:rsidR="00486619">
        <w:rPr>
          <w:color w:val="0000FF"/>
          <w:sz w:val="28"/>
        </w:rPr>
        <w:sym w:font="Symbol" w:char="F0AA"/>
      </w:r>
      <w:r w:rsidRPr="00AB1074">
        <w:t xml:space="preserve"> : Arrêt </w:t>
      </w:r>
      <w:r w:rsidR="00486619">
        <w:rPr>
          <w:color w:val="0000FF"/>
          <w:sz w:val="28"/>
        </w:rPr>
        <w:sym w:font="Symbol" w:char="F0AA"/>
      </w:r>
      <w:r w:rsidRPr="00AB1074">
        <w:t xml:space="preserve"> Maxi </w:t>
      </w:r>
      <w:r w:rsidR="006E2059" w:rsidRPr="00AB1074">
        <w:t>6</w:t>
      </w:r>
      <w:r w:rsidR="00486619">
        <w:rPr>
          <w:color w:val="FFC000"/>
          <w:sz w:val="28"/>
        </w:rPr>
        <w:sym w:font="Symbol" w:char="F0A8"/>
      </w:r>
      <w:r w:rsidR="006E2059" w:rsidRPr="00AB1074">
        <w:t xml:space="preserve"> </w:t>
      </w:r>
      <w:r w:rsidRPr="00AB1074">
        <w:t xml:space="preserve">sans arrêt </w:t>
      </w:r>
      <w:r w:rsidR="00486619">
        <w:rPr>
          <w:color w:val="008000"/>
          <w:sz w:val="28"/>
        </w:rPr>
        <w:sym w:font="Symbol" w:char="F0A7"/>
      </w:r>
      <w:r w:rsidRPr="00AB1074">
        <w:t xml:space="preserve"> ni 3</w:t>
      </w:r>
      <w:r w:rsidR="00486619">
        <w:rPr>
          <w:color w:val="FF0000"/>
          <w:sz w:val="28"/>
        </w:rPr>
        <w:sym w:font="Symbol" w:char="F0A9"/>
      </w:r>
    </w:p>
    <w:p w14:paraId="7E384405" w14:textId="77777777" w:rsidR="006E2059" w:rsidRPr="0003136C" w:rsidRDefault="006E2059" w:rsidP="00AA0E4B">
      <w:pPr>
        <w:numPr>
          <w:ilvl w:val="0"/>
          <w:numId w:val="24"/>
        </w:numPr>
        <w:rPr>
          <w:b/>
          <w:bCs/>
          <w:highlight w:val="yellow"/>
          <w:rPrChange w:id="52" w:author="Utilisateur de Microsoft Office" w:date="2017-09-02T15:04:00Z">
            <w:rPr>
              <w:b/>
              <w:bCs/>
            </w:rPr>
          </w:rPrChange>
        </w:rPr>
      </w:pPr>
      <w:r w:rsidRPr="0003136C">
        <w:rPr>
          <w:b/>
          <w:bCs/>
          <w:highlight w:val="yellow"/>
          <w:rPrChange w:id="53" w:author="Utilisateur de Microsoft Office" w:date="2017-09-02T15:04:00Z">
            <w:rPr>
              <w:b/>
              <w:bCs/>
            </w:rPr>
          </w:rPrChange>
        </w:rPr>
        <w:t xml:space="preserve">3SA : Main mini avec singleton </w:t>
      </w:r>
      <w:r w:rsidR="00486619" w:rsidRPr="0003136C">
        <w:rPr>
          <w:b/>
          <w:bCs/>
          <w:color w:val="FF0000"/>
          <w:sz w:val="28"/>
          <w:highlight w:val="yellow"/>
          <w:rPrChange w:id="54" w:author="Utilisateur de Microsoft Office" w:date="2017-09-02T15:04:00Z">
            <w:rPr>
              <w:b/>
              <w:bCs/>
              <w:color w:val="FF0000"/>
              <w:sz w:val="28"/>
            </w:rPr>
          </w:rPrChange>
        </w:rPr>
        <w:sym w:font="Symbol" w:char="F0A9"/>
      </w:r>
      <w:r w:rsidRPr="0003136C">
        <w:rPr>
          <w:b/>
          <w:bCs/>
          <w:highlight w:val="yellow"/>
          <w:rPrChange w:id="55" w:author="Utilisateur de Microsoft Office" w:date="2017-09-02T15:04:00Z">
            <w:rPr>
              <w:b/>
              <w:bCs/>
            </w:rPr>
          </w:rPrChange>
        </w:rPr>
        <w:t xml:space="preserve"> et arrêt </w:t>
      </w:r>
      <w:r w:rsidR="00486619" w:rsidRPr="0003136C">
        <w:rPr>
          <w:b/>
          <w:bCs/>
          <w:color w:val="008000"/>
          <w:sz w:val="28"/>
          <w:highlight w:val="yellow"/>
          <w:rPrChange w:id="56" w:author="Utilisateur de Microsoft Office" w:date="2017-09-02T15:04:00Z">
            <w:rPr>
              <w:b/>
              <w:bCs/>
              <w:color w:val="008000"/>
              <w:sz w:val="28"/>
            </w:rPr>
          </w:rPrChange>
        </w:rPr>
        <w:sym w:font="Symbol" w:char="F0A7"/>
      </w:r>
      <w:r w:rsidRPr="0003136C">
        <w:rPr>
          <w:b/>
          <w:bCs/>
          <w:highlight w:val="yellow"/>
          <w:rPrChange w:id="57" w:author="Utilisateur de Microsoft Office" w:date="2017-09-02T15:04:00Z">
            <w:rPr>
              <w:b/>
              <w:bCs/>
            </w:rPr>
          </w:rPrChange>
        </w:rPr>
        <w:t xml:space="preserve"> et </w:t>
      </w:r>
      <w:r w:rsidR="00486619" w:rsidRPr="0003136C">
        <w:rPr>
          <w:b/>
          <w:bCs/>
          <w:color w:val="0000FF"/>
          <w:sz w:val="28"/>
          <w:highlight w:val="yellow"/>
          <w:rPrChange w:id="58" w:author="Utilisateur de Microsoft Office" w:date="2017-09-02T15:04:00Z">
            <w:rPr>
              <w:b/>
              <w:bCs/>
              <w:color w:val="0000FF"/>
              <w:sz w:val="28"/>
            </w:rPr>
          </w:rPrChange>
        </w:rPr>
        <w:sym w:font="Symbol" w:char="F0AA"/>
      </w:r>
      <w:r w:rsidRPr="0003136C">
        <w:rPr>
          <w:b/>
          <w:bCs/>
          <w:highlight w:val="yellow"/>
          <w:rPrChange w:id="59" w:author="Utilisateur de Microsoft Office" w:date="2017-09-02T15:04:00Z">
            <w:rPr>
              <w:b/>
              <w:bCs/>
            </w:rPr>
          </w:rPrChange>
        </w:rPr>
        <w:t>.</w:t>
      </w:r>
    </w:p>
    <w:p w14:paraId="4F966D0D" w14:textId="77777777" w:rsidR="003E1953" w:rsidRDefault="003E1953" w:rsidP="003E1953">
      <w:pPr>
        <w:ind w:left="644"/>
        <w:rPr>
          <w:b/>
          <w:bCs/>
        </w:rPr>
      </w:pPr>
    </w:p>
    <w:p w14:paraId="58E261AA" w14:textId="77777777" w:rsidR="005A132F" w:rsidRDefault="005A132F" w:rsidP="005A132F">
      <w:pPr>
        <w:rPr>
          <w:b/>
          <w:bCs/>
        </w:rPr>
      </w:pPr>
    </w:p>
    <w:tbl>
      <w:tblPr>
        <w:tblpPr w:leftFromText="141" w:rightFromText="141" w:vertAnchor="text" w:tblpY="9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E1953" w14:paraId="3C216CF2" w14:textId="77777777" w:rsidTr="006A3B8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FC99DB5" w14:textId="77777777" w:rsidR="003E1953" w:rsidRPr="00153252" w:rsidRDefault="003E1953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4B4189E" w14:textId="77777777" w:rsidR="003E1953" w:rsidRPr="00153252" w:rsidRDefault="003E1953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E1953" w14:paraId="419FA55F" w14:textId="77777777" w:rsidTr="006A3B85">
        <w:tc>
          <w:tcPr>
            <w:tcW w:w="1101" w:type="dxa"/>
            <w:shd w:val="solid" w:color="C0C0C0" w:fill="FFFFFF"/>
          </w:tcPr>
          <w:p w14:paraId="695D4A04" w14:textId="77777777" w:rsidR="003E1953" w:rsidRPr="00A71D3F" w:rsidRDefault="003E1953" w:rsidP="006A3B8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AED6DF2" w14:textId="77777777" w:rsidR="003E1953" w:rsidRPr="00A71D3F" w:rsidRDefault="003E1953" w:rsidP="006A3B85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3E1953" w14:paraId="03EF3F64" w14:textId="77777777" w:rsidTr="006A3B85">
        <w:tc>
          <w:tcPr>
            <w:tcW w:w="1101" w:type="dxa"/>
            <w:shd w:val="solid" w:color="C0C0C0" w:fill="FFFFFF"/>
          </w:tcPr>
          <w:p w14:paraId="2497F9CA" w14:textId="77777777" w:rsidR="003E1953" w:rsidRPr="003E1953" w:rsidRDefault="003E1953" w:rsidP="006A3B8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32"/>
              </w:rPr>
              <w:sym w:font="Symbol" w:char="F0A7"/>
            </w:r>
          </w:p>
          <w:p w14:paraId="755690C6" w14:textId="77777777" w:rsidR="003E1953" w:rsidRPr="00A71D3F" w:rsidRDefault="003E1953" w:rsidP="006A3B85">
            <w:pPr>
              <w:rPr>
                <w:b/>
                <w:bCs/>
              </w:rPr>
            </w:pPr>
            <w:r>
              <w:rPr>
                <w:b/>
                <w:bCs/>
                <w:color w:val="FFC000"/>
                <w:sz w:val="28"/>
              </w:rPr>
              <w:t xml:space="preserve"> </w:t>
            </w:r>
            <w:r w:rsidRPr="00A71D3F">
              <w:rPr>
                <w:b/>
                <w:bCs/>
                <w:sz w:val="28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14FCE655" w14:textId="77777777" w:rsidR="003E1953" w:rsidRDefault="003E1953" w:rsidP="006A3B85">
            <w:pPr>
              <w:rPr>
                <w:color w:val="FF0000"/>
                <w:sz w:val="28"/>
              </w:rPr>
            </w:pPr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  <w:p w14:paraId="451CFBA8" w14:textId="77777777" w:rsidR="003E1953" w:rsidRPr="00A71D3F" w:rsidRDefault="003E1953" w:rsidP="006A3B85">
            <w:pPr>
              <w:rPr>
                <w:color w:val="FF0000"/>
                <w:sz w:val="28"/>
              </w:rPr>
            </w:pPr>
          </w:p>
        </w:tc>
      </w:tr>
    </w:tbl>
    <w:p w14:paraId="0C5F8D43" w14:textId="77777777" w:rsidR="005A132F" w:rsidRDefault="005A132F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14:paraId="48BB0414" w14:textId="77777777"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14:paraId="49984AB5" w14:textId="77777777"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14:paraId="7276DA9E" w14:textId="77777777"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14:paraId="54ADC992" w14:textId="77777777"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14:paraId="2A1ACEB7" w14:textId="77777777"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14:paraId="617912CD" w14:textId="77777777"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14:paraId="7CD337E2" w14:textId="77777777"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14:paraId="4E13CB24" w14:textId="77777777" w:rsidR="003E1953" w:rsidRDefault="003E1953" w:rsidP="00935BC1">
      <w:pPr>
        <w:pStyle w:val="Pardeliste"/>
        <w:numPr>
          <w:ilvl w:val="0"/>
          <w:numId w:val="94"/>
        </w:numPr>
        <w:rPr>
          <w:b/>
          <w:bCs/>
        </w:rPr>
      </w:pPr>
      <w:r>
        <w:rPr>
          <w:b/>
          <w:bCs/>
        </w:rPr>
        <w:t>2</w:t>
      </w:r>
      <w:r>
        <w:rPr>
          <w:b/>
          <w:bCs/>
          <w:color w:val="0000FF"/>
          <w:sz w:val="28"/>
        </w:rPr>
        <w:sym w:font="Symbol" w:char="F0AA"/>
      </w:r>
      <w:r>
        <w:rPr>
          <w:b/>
          <w:bCs/>
        </w:rPr>
        <w:t xml:space="preserve"> : 3 cartes </w:t>
      </w:r>
      <w:r>
        <w:rPr>
          <w:b/>
          <w:bCs/>
          <w:color w:val="0000FF"/>
          <w:sz w:val="28"/>
        </w:rPr>
        <w:sym w:font="Symbol" w:char="F0AA"/>
      </w:r>
      <w:r>
        <w:rPr>
          <w:b/>
          <w:bCs/>
        </w:rPr>
        <w:t xml:space="preserve"> Forcing </w:t>
      </w:r>
    </w:p>
    <w:p w14:paraId="68650F99" w14:textId="77777777" w:rsidR="003E1953" w:rsidRDefault="003E1953" w:rsidP="00935BC1">
      <w:pPr>
        <w:pStyle w:val="Pardeliste"/>
        <w:numPr>
          <w:ilvl w:val="1"/>
          <w:numId w:val="94"/>
        </w:numPr>
        <w:rPr>
          <w:i/>
        </w:rPr>
      </w:pPr>
      <w:r>
        <w:rPr>
          <w:i/>
        </w:rPr>
        <w:t>Réponse 2SA relais pour :</w:t>
      </w:r>
    </w:p>
    <w:p w14:paraId="08145387" w14:textId="77777777" w:rsidR="003E1953" w:rsidRPr="009450D2" w:rsidRDefault="003E1953" w:rsidP="003E1953">
      <w:pPr>
        <w:rPr>
          <w:i/>
        </w:rPr>
      </w:pPr>
      <w:r>
        <w:rPr>
          <w:i/>
        </w:rPr>
        <w:t xml:space="preserve">            . 3</w:t>
      </w:r>
      <w:r>
        <w:rPr>
          <w:i/>
          <w:color w:val="008000"/>
          <w:sz w:val="28"/>
        </w:rPr>
        <w:sym w:font="Symbol" w:char="F0A7"/>
      </w:r>
      <w:r>
        <w:rPr>
          <w:i/>
          <w:color w:val="008000"/>
          <w:sz w:val="28"/>
        </w:rPr>
        <w:t> </w:t>
      </w:r>
      <w:r w:rsidRPr="003E1953">
        <w:rPr>
          <w:sz w:val="28"/>
        </w:rPr>
        <w:t>:</w:t>
      </w:r>
      <w:r>
        <w:rPr>
          <w:i/>
          <w:color w:val="008000"/>
          <w:sz w:val="28"/>
        </w:rPr>
        <w:t> </w:t>
      </w:r>
      <w:r w:rsidR="009450D2" w:rsidRPr="009450D2">
        <w:t>14-16</w:t>
      </w:r>
      <w:r w:rsidR="009450D2">
        <w:t>HL</w:t>
      </w:r>
      <w:r w:rsidR="009450D2" w:rsidRPr="009450D2">
        <w:t xml:space="preserve"> force </w:t>
      </w:r>
      <w:r w:rsidR="009450D2">
        <w:rPr>
          <w:color w:val="008000"/>
          <w:sz w:val="28"/>
        </w:rPr>
        <w:sym w:font="Symbol" w:char="F0A7"/>
      </w:r>
    </w:p>
    <w:p w14:paraId="0ED50796" w14:textId="77777777" w:rsidR="003E1953" w:rsidRPr="009450D2" w:rsidRDefault="003E1953" w:rsidP="003E1953">
      <w:pPr>
        <w:rPr>
          <w:i/>
          <w:sz w:val="28"/>
        </w:rPr>
      </w:pPr>
      <w:r>
        <w:rPr>
          <w:i/>
        </w:rPr>
        <w:tab/>
        <w:t>. 3</w:t>
      </w:r>
      <w:r>
        <w:rPr>
          <w:i/>
          <w:color w:val="FFC000"/>
          <w:sz w:val="28"/>
        </w:rPr>
        <w:sym w:font="Symbol" w:char="F0A8"/>
      </w:r>
      <w:r w:rsidRPr="003E1953">
        <w:rPr>
          <w:sz w:val="28"/>
        </w:rPr>
        <w:t> :</w:t>
      </w:r>
      <w:r>
        <w:rPr>
          <w:sz w:val="28"/>
        </w:rPr>
        <w:t> </w:t>
      </w:r>
      <w:r w:rsidR="009450D2" w:rsidRPr="009450D2">
        <w:t>14-16</w:t>
      </w:r>
      <w:r w:rsidR="009450D2">
        <w:t>HL</w:t>
      </w:r>
      <w:r w:rsidR="009450D2" w:rsidRPr="009450D2">
        <w:t xml:space="preserve"> force </w:t>
      </w:r>
      <w:r w:rsidR="009450D2">
        <w:rPr>
          <w:color w:val="FFC000"/>
          <w:sz w:val="32"/>
        </w:rPr>
        <w:sym w:font="Symbol" w:char="F0A8"/>
      </w:r>
    </w:p>
    <w:p w14:paraId="1D90B90C" w14:textId="77777777" w:rsidR="003E1953" w:rsidRPr="009450D2" w:rsidRDefault="003E1953" w:rsidP="003E1953">
      <w:pPr>
        <w:rPr>
          <w:i/>
          <w:sz w:val="28"/>
        </w:rPr>
      </w:pPr>
      <w:r>
        <w:rPr>
          <w:i/>
        </w:rPr>
        <w:lastRenderedPageBreak/>
        <w:tab/>
        <w:t>. 3</w:t>
      </w:r>
      <w:r>
        <w:rPr>
          <w:i/>
          <w:color w:val="FF0000"/>
          <w:sz w:val="28"/>
        </w:rPr>
        <w:sym w:font="Symbol" w:char="F0A9"/>
      </w:r>
      <w:r>
        <w:rPr>
          <w:i/>
          <w:color w:val="FF0000"/>
          <w:sz w:val="28"/>
        </w:rPr>
        <w:t> </w:t>
      </w:r>
      <w:r w:rsidRPr="003E1953">
        <w:rPr>
          <w:sz w:val="28"/>
        </w:rPr>
        <w:t>:</w:t>
      </w:r>
      <w:r w:rsidR="009450D2">
        <w:rPr>
          <w:sz w:val="28"/>
        </w:rPr>
        <w:t xml:space="preserve"> </w:t>
      </w:r>
      <w:r w:rsidR="009450D2" w:rsidRPr="009450D2">
        <w:t xml:space="preserve">chicane </w:t>
      </w:r>
      <w:r w:rsidR="009450D2">
        <w:rPr>
          <w:color w:val="FF0000"/>
          <w:sz w:val="28"/>
        </w:rPr>
        <w:sym w:font="Symbol" w:char="F0A9"/>
      </w:r>
      <w:r w:rsidR="009450D2" w:rsidRPr="009450D2">
        <w:t xml:space="preserve"> 14-16</w:t>
      </w:r>
      <w:r w:rsidR="007234F0">
        <w:t xml:space="preserve"> (3055 ou 3064)</w:t>
      </w:r>
    </w:p>
    <w:p w14:paraId="5417B3A3" w14:textId="77777777" w:rsidR="003E1953" w:rsidRPr="009450D2" w:rsidRDefault="003E1953" w:rsidP="003E1953">
      <w:pPr>
        <w:rPr>
          <w:i/>
        </w:rPr>
      </w:pPr>
      <w:r>
        <w:rPr>
          <w:i/>
        </w:rPr>
        <w:tab/>
        <w:t>. 3</w:t>
      </w:r>
      <w:r>
        <w:rPr>
          <w:i/>
          <w:color w:val="0000FF"/>
          <w:sz w:val="28"/>
        </w:rPr>
        <w:sym w:font="Symbol" w:char="F0AA"/>
      </w:r>
      <w:r>
        <w:rPr>
          <w:i/>
          <w:color w:val="0000FF"/>
          <w:sz w:val="28"/>
        </w:rPr>
        <w:t> </w:t>
      </w:r>
      <w:r w:rsidRPr="003E1953">
        <w:rPr>
          <w:sz w:val="28"/>
        </w:rPr>
        <w:t>:</w:t>
      </w:r>
      <w:r w:rsidR="009450D2">
        <w:rPr>
          <w:sz w:val="28"/>
        </w:rPr>
        <w:t xml:space="preserve"> </w:t>
      </w:r>
      <w:r w:rsidR="009450D2" w:rsidRPr="009450D2">
        <w:t>12-13</w:t>
      </w:r>
      <w:r w:rsidR="009450D2">
        <w:t xml:space="preserve"> HL (chicane </w:t>
      </w:r>
      <w:r w:rsidR="009450D2">
        <w:rPr>
          <w:color w:val="FF0000"/>
          <w:sz w:val="28"/>
        </w:rPr>
        <w:sym w:font="Symbol" w:char="F0A9"/>
      </w:r>
      <w:r w:rsidR="009450D2">
        <w:t xml:space="preserve"> possible)</w:t>
      </w:r>
    </w:p>
    <w:p w14:paraId="2C53497C" w14:textId="77777777" w:rsidR="003E1953" w:rsidRPr="009450D2" w:rsidRDefault="003E1953" w:rsidP="003E1953">
      <w:r>
        <w:rPr>
          <w:i/>
        </w:rPr>
        <w:tab/>
        <w:t>. 3SA </w:t>
      </w:r>
      <w:r w:rsidRPr="003E1953">
        <w:t>:</w:t>
      </w:r>
      <w:r>
        <w:rPr>
          <w:i/>
        </w:rPr>
        <w:t xml:space="preserve"> </w:t>
      </w:r>
      <w:r w:rsidR="009450D2">
        <w:t xml:space="preserve">14-16HL singleton </w:t>
      </w:r>
      <w:r w:rsidR="009450D2">
        <w:rPr>
          <w:color w:val="FF0000"/>
          <w:sz w:val="28"/>
        </w:rPr>
        <w:sym w:font="Symbol" w:char="F0A9"/>
      </w:r>
      <w:r w:rsidR="009450D2">
        <w:rPr>
          <w:color w:val="FF0000"/>
          <w:sz w:val="28"/>
        </w:rPr>
        <w:t xml:space="preserve"> </w:t>
      </w:r>
      <w:r w:rsidR="009450D2" w:rsidRPr="009450D2">
        <w:t>3154 sans force</w:t>
      </w:r>
      <w:r w:rsidR="009450D2">
        <w:rPr>
          <w:color w:val="FF0000"/>
          <w:sz w:val="28"/>
        </w:rPr>
        <w:t xml:space="preserve"> </w:t>
      </w:r>
      <w:r w:rsidR="009450D2" w:rsidRPr="009450D2">
        <w:rPr>
          <w:color w:val="FFC000"/>
        </w:rPr>
        <w:sym w:font="Symbol" w:char="F0A8"/>
      </w:r>
      <w:r w:rsidR="009450D2" w:rsidRPr="009450D2">
        <w:t xml:space="preserve"> ni </w:t>
      </w:r>
      <w:r w:rsidR="009450D2" w:rsidRPr="009450D2">
        <w:rPr>
          <w:color w:val="008000"/>
        </w:rPr>
        <w:sym w:font="Symbol" w:char="F0A7"/>
      </w:r>
      <w:r w:rsidR="009450D2" w:rsidRPr="009450D2">
        <w:rPr>
          <w:sz w:val="32"/>
        </w:rPr>
        <w:t xml:space="preserve"> </w:t>
      </w:r>
      <w:r w:rsidR="009450D2">
        <w:rPr>
          <w:sz w:val="28"/>
        </w:rPr>
        <w:t>(</w:t>
      </w:r>
      <w:r w:rsidR="009450D2" w:rsidRPr="009450D2">
        <w:t>ARD</w:t>
      </w:r>
      <w:r w:rsidR="009450D2">
        <w:t xml:space="preserve">, A, </w:t>
      </w:r>
      <w:proofErr w:type="spellStart"/>
      <w:r w:rsidR="009450D2" w:rsidRPr="009450D2">
        <w:t>Vxxxx</w:t>
      </w:r>
      <w:proofErr w:type="spellEnd"/>
      <w:r w:rsidR="009450D2">
        <w:t xml:space="preserve"> </w:t>
      </w:r>
      <w:r w:rsidR="009450D2" w:rsidRPr="009450D2">
        <w:t xml:space="preserve">, </w:t>
      </w:r>
      <w:proofErr w:type="spellStart"/>
      <w:r w:rsidR="009450D2" w:rsidRPr="009450D2">
        <w:t>Vxxx</w:t>
      </w:r>
      <w:proofErr w:type="spellEnd"/>
      <w:r w:rsidR="009450D2" w:rsidRPr="009450D2">
        <w:t xml:space="preserve">) </w:t>
      </w:r>
    </w:p>
    <w:p w14:paraId="1236E8A6" w14:textId="77777777" w:rsidR="003E1953" w:rsidRDefault="003E1953" w:rsidP="00935BC1">
      <w:pPr>
        <w:pStyle w:val="Pardeliste"/>
        <w:numPr>
          <w:ilvl w:val="0"/>
          <w:numId w:val="94"/>
        </w:numPr>
      </w:pPr>
      <w:r w:rsidRPr="003E1953">
        <w:t>2SA</w:t>
      </w:r>
      <w:r>
        <w:t xml:space="preserve"> : arrêt </w:t>
      </w:r>
      <w:r>
        <w:rPr>
          <w:color w:val="FF0000"/>
          <w:sz w:val="28"/>
        </w:rPr>
        <w:sym w:font="Symbol" w:char="F0A9"/>
      </w:r>
      <w:r>
        <w:t xml:space="preserve"> zone 12-17</w:t>
      </w:r>
      <w:r w:rsidR="009450D2">
        <w:t xml:space="preserve"> sans 3 cartes </w:t>
      </w:r>
      <w:r w:rsidR="009450D2">
        <w:rPr>
          <w:color w:val="0000FF"/>
          <w:sz w:val="28"/>
        </w:rPr>
        <w:sym w:font="Symbol" w:char="F0AA"/>
      </w:r>
      <w:r w:rsidR="009450D2">
        <w:t>.</w:t>
      </w:r>
    </w:p>
    <w:p w14:paraId="5F87F089" w14:textId="77777777" w:rsidR="003E1953" w:rsidRDefault="003E1953" w:rsidP="003E1953">
      <w:pPr>
        <w:pStyle w:val="Pardeliste"/>
        <w:ind w:left="1416"/>
      </w:pPr>
      <w:r>
        <w:t>Réponse 3</w:t>
      </w:r>
      <w:r>
        <w:rPr>
          <w:color w:val="008000"/>
          <w:sz w:val="28"/>
        </w:rPr>
        <w:sym w:font="Symbol" w:char="F0A7"/>
      </w:r>
      <w:r>
        <w:t>/3</w:t>
      </w:r>
      <w:r>
        <w:rPr>
          <w:color w:val="FFC000"/>
          <w:sz w:val="28"/>
        </w:rPr>
        <w:sym w:font="Symbol" w:char="F0A8"/>
      </w:r>
      <w:r>
        <w:t>/3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 w:rsidRPr="003E1953">
        <w:t>:</w:t>
      </w:r>
      <w:r>
        <w:t xml:space="preserve"> naturel forcing</w:t>
      </w:r>
    </w:p>
    <w:p w14:paraId="7D239580" w14:textId="77777777" w:rsidR="003E1953" w:rsidRDefault="003E1953" w:rsidP="003E1953">
      <w:pPr>
        <w:pStyle w:val="Pardeliste"/>
        <w:ind w:left="1416"/>
      </w:pPr>
      <w:r>
        <w:tab/>
        <w:t xml:space="preserve">                3</w:t>
      </w:r>
      <w:r>
        <w:rPr>
          <w:color w:val="FF0000"/>
          <w:sz w:val="28"/>
        </w:rPr>
        <w:sym w:font="Symbol" w:char="F0A9"/>
      </w:r>
      <w:r>
        <w:rPr>
          <w:color w:val="FF0000"/>
          <w:sz w:val="28"/>
        </w:rPr>
        <w:t xml:space="preserve"> </w:t>
      </w:r>
      <w:r w:rsidRPr="003E1953">
        <w:t>: 5</w:t>
      </w:r>
      <w:r w:rsidR="009450D2">
        <w:rPr>
          <w:color w:val="0000FF"/>
          <w:sz w:val="28"/>
        </w:rPr>
        <w:sym w:font="Symbol" w:char="F0AA"/>
      </w:r>
      <w:r w:rsidRPr="003E1953">
        <w:t>-5</w:t>
      </w:r>
      <w:r w:rsidR="009450D2">
        <w:rPr>
          <w:color w:val="FF0000"/>
          <w:sz w:val="28"/>
        </w:rPr>
        <w:sym w:font="Symbol" w:char="F0A9"/>
      </w:r>
      <w:r w:rsidRPr="003E1953">
        <w:t xml:space="preserve"> 11-</w:t>
      </w:r>
      <w:r w:rsidR="008A3A57" w:rsidRPr="003E1953">
        <w:t xml:space="preserve">12 </w:t>
      </w:r>
      <w:r w:rsidR="008A3A57">
        <w:t>non</w:t>
      </w:r>
      <w:r w:rsidR="009450D2">
        <w:t xml:space="preserve"> forcing </w:t>
      </w:r>
      <w:r>
        <w:t>(</w:t>
      </w:r>
      <w:r w:rsidRPr="003E1953">
        <w:t>car sinon 3</w:t>
      </w:r>
      <w:r w:rsidRPr="003E1953">
        <w:rPr>
          <w:color w:val="FF0000"/>
        </w:rPr>
        <w:sym w:font="Symbol" w:char="F0A9"/>
      </w:r>
      <w:r w:rsidRPr="003E1953">
        <w:t xml:space="preserve"> </w:t>
      </w:r>
      <w:r>
        <w:t>sur 2</w:t>
      </w:r>
      <w:r>
        <w:rPr>
          <w:color w:val="008000"/>
          <w:sz w:val="28"/>
        </w:rPr>
        <w:sym w:font="Symbol" w:char="F0A7"/>
      </w:r>
      <w:r>
        <w:t>)</w:t>
      </w:r>
    </w:p>
    <w:p w14:paraId="592B589E" w14:textId="77777777" w:rsidR="003E1953" w:rsidRDefault="003E1953" w:rsidP="00935BC1">
      <w:pPr>
        <w:pStyle w:val="Pardeliste"/>
        <w:numPr>
          <w:ilvl w:val="0"/>
          <w:numId w:val="95"/>
        </w:numPr>
      </w:pPr>
      <w:r w:rsidRPr="003E1953">
        <w:t>3</w:t>
      </w:r>
      <w:r w:rsidRPr="003E1953">
        <w:rPr>
          <w:color w:val="008000"/>
        </w:rPr>
        <w:sym w:font="Symbol" w:char="F0A7"/>
      </w:r>
      <w:r w:rsidRPr="003E1953">
        <w:t> :</w:t>
      </w:r>
      <w:r>
        <w:rPr>
          <w:sz w:val="28"/>
        </w:rPr>
        <w:t xml:space="preserve"> </w:t>
      </w:r>
      <w:r w:rsidRPr="003E1953">
        <w:t xml:space="preserve">5 cartes </w:t>
      </w:r>
      <w:r w:rsidRPr="003E1953">
        <w:rPr>
          <w:color w:val="008000"/>
        </w:rPr>
        <w:sym w:font="Symbol" w:char="F0A7"/>
      </w:r>
      <w:r w:rsidRPr="003E1953">
        <w:t xml:space="preserve"> zone 12-17</w:t>
      </w:r>
      <w:r w:rsidR="008A3A57">
        <w:t xml:space="preserve"> sans 3 cartes </w:t>
      </w:r>
      <w:r w:rsidR="008A3A57">
        <w:rPr>
          <w:color w:val="0000FF"/>
          <w:sz w:val="28"/>
        </w:rPr>
        <w:sym w:font="Symbol" w:char="F0AA"/>
      </w:r>
    </w:p>
    <w:p w14:paraId="6EF38ED2" w14:textId="77777777" w:rsidR="003E1953" w:rsidRDefault="003E1953" w:rsidP="00935BC1">
      <w:pPr>
        <w:pStyle w:val="Pardeliste"/>
        <w:numPr>
          <w:ilvl w:val="0"/>
          <w:numId w:val="95"/>
        </w:numPr>
      </w:pPr>
      <w:r>
        <w:t>3</w:t>
      </w:r>
      <w:r>
        <w:rPr>
          <w:color w:val="FFC000"/>
          <w:sz w:val="28"/>
        </w:rPr>
        <w:sym w:font="Symbol" w:char="F0A8"/>
      </w:r>
      <w:r>
        <w:t xml:space="preserve"> : non forcing/ pas d’arrêt </w:t>
      </w:r>
      <w:r>
        <w:rPr>
          <w:color w:val="FF0000"/>
          <w:sz w:val="28"/>
        </w:rPr>
        <w:sym w:font="Symbol" w:char="F0A9"/>
      </w:r>
      <w:r>
        <w:t xml:space="preserve"> zone 12-14</w:t>
      </w:r>
      <w:r w:rsidR="008A3A57">
        <w:t xml:space="preserve"> sans 3 cartes </w:t>
      </w:r>
      <w:r w:rsidR="008A3A57">
        <w:rPr>
          <w:color w:val="0000FF"/>
          <w:sz w:val="28"/>
        </w:rPr>
        <w:sym w:font="Symbol" w:char="F0AA"/>
      </w:r>
    </w:p>
    <w:p w14:paraId="10BAFDEF" w14:textId="77777777" w:rsidR="003E1953" w:rsidRDefault="003E1953" w:rsidP="00935BC1">
      <w:pPr>
        <w:pStyle w:val="Pardeliste"/>
        <w:numPr>
          <w:ilvl w:val="0"/>
          <w:numId w:val="95"/>
        </w:numPr>
      </w:pPr>
      <w:r>
        <w:t>3</w:t>
      </w:r>
      <w:r>
        <w:rPr>
          <w:color w:val="FF0000"/>
          <w:sz w:val="28"/>
        </w:rPr>
        <w:sym w:font="Symbol" w:char="F0A9"/>
      </w:r>
      <w:r>
        <w:t xml:space="preserve"> : 4 cartes </w:t>
      </w:r>
      <w:r>
        <w:rPr>
          <w:color w:val="FF0000"/>
          <w:sz w:val="28"/>
        </w:rPr>
        <w:sym w:font="Symbol" w:char="F0A9"/>
      </w:r>
      <w:r>
        <w:t xml:space="preserve"> tricolore zone 12-14 (réponse 4SA : BW </w:t>
      </w:r>
      <w:r>
        <w:rPr>
          <w:color w:val="FF0000"/>
          <w:sz w:val="28"/>
        </w:rPr>
        <w:sym w:font="Symbol" w:char="F0A9"/>
      </w:r>
      <w:r>
        <w:t>)</w:t>
      </w:r>
    </w:p>
    <w:p w14:paraId="70AC862C" w14:textId="77777777" w:rsidR="003E1953" w:rsidRDefault="003E1953" w:rsidP="00935BC1">
      <w:pPr>
        <w:pStyle w:val="Pardeliste"/>
        <w:numPr>
          <w:ilvl w:val="0"/>
          <w:numId w:val="95"/>
        </w:numPr>
      </w:pPr>
      <w:r w:rsidRPr="003B0BA5">
        <w:rPr>
          <w:highlight w:val="yellow"/>
          <w:rPrChange w:id="60" w:author="Utilisateur de Microsoft Office" w:date="2017-09-02T15:06:00Z">
            <w:rPr/>
          </w:rPrChange>
        </w:rPr>
        <w:t>3</w:t>
      </w:r>
      <w:r w:rsidRPr="003B0BA5">
        <w:rPr>
          <w:color w:val="0000FF"/>
          <w:sz w:val="28"/>
          <w:highlight w:val="yellow"/>
          <w:rPrChange w:id="61" w:author="Utilisateur de Microsoft Office" w:date="2017-09-02T15:06:00Z">
            <w:rPr>
              <w:color w:val="0000FF"/>
              <w:sz w:val="28"/>
            </w:rPr>
          </w:rPrChange>
        </w:rPr>
        <w:sym w:font="Symbol" w:char="F0AA"/>
      </w:r>
      <w:r w:rsidRPr="003B0BA5">
        <w:rPr>
          <w:highlight w:val="yellow"/>
          <w:rPrChange w:id="62" w:author="Utilisateur de Microsoft Office" w:date="2017-09-02T15:06:00Z">
            <w:rPr/>
          </w:rPrChange>
        </w:rPr>
        <w:t> : Artificiel zone 14-16 sans 5</w:t>
      </w:r>
      <w:r w:rsidRPr="003B0BA5">
        <w:rPr>
          <w:color w:val="008000"/>
          <w:sz w:val="28"/>
          <w:highlight w:val="yellow"/>
          <w:rPrChange w:id="63" w:author="Utilisateur de Microsoft Office" w:date="2017-09-02T15:06:00Z">
            <w:rPr>
              <w:color w:val="008000"/>
              <w:sz w:val="28"/>
            </w:rPr>
          </w:rPrChange>
        </w:rPr>
        <w:sym w:font="Symbol" w:char="F0A7"/>
      </w:r>
      <w:r w:rsidRPr="003B0BA5">
        <w:rPr>
          <w:highlight w:val="yellow"/>
          <w:rPrChange w:id="64" w:author="Utilisateur de Microsoft Office" w:date="2017-09-02T15:06:00Z">
            <w:rPr/>
          </w:rPrChange>
        </w:rPr>
        <w:t xml:space="preserve"> ni 3</w:t>
      </w:r>
      <w:r w:rsidRPr="003B0BA5">
        <w:rPr>
          <w:color w:val="0000FF"/>
          <w:sz w:val="28"/>
          <w:highlight w:val="yellow"/>
          <w:rPrChange w:id="65" w:author="Utilisateur de Microsoft Office" w:date="2017-09-02T15:06:00Z">
            <w:rPr>
              <w:color w:val="0000FF"/>
              <w:sz w:val="28"/>
            </w:rPr>
          </w:rPrChange>
        </w:rPr>
        <w:sym w:font="Symbol" w:char="F0AA"/>
      </w:r>
      <w:r w:rsidRPr="003B0BA5">
        <w:rPr>
          <w:highlight w:val="yellow"/>
          <w:rPrChange w:id="66" w:author="Utilisateur de Microsoft Office" w:date="2017-09-02T15:06:00Z">
            <w:rPr/>
          </w:rPrChange>
        </w:rPr>
        <w:t xml:space="preserve"> et sans arrêt </w:t>
      </w:r>
      <w:r w:rsidRPr="003B0BA5">
        <w:rPr>
          <w:color w:val="FF0000"/>
          <w:sz w:val="28"/>
          <w:highlight w:val="yellow"/>
          <w:rPrChange w:id="67" w:author="Utilisateur de Microsoft Office" w:date="2017-09-02T15:06:00Z">
            <w:rPr>
              <w:color w:val="FF0000"/>
              <w:sz w:val="28"/>
            </w:rPr>
          </w:rPrChange>
        </w:rPr>
        <w:sym w:font="Symbol" w:char="F0A9"/>
      </w:r>
    </w:p>
    <w:p w14:paraId="25A449B6" w14:textId="77777777" w:rsidR="003E1953" w:rsidRPr="003E1953" w:rsidRDefault="003E1953" w:rsidP="00935BC1">
      <w:pPr>
        <w:pStyle w:val="Pardeliste"/>
        <w:numPr>
          <w:ilvl w:val="0"/>
          <w:numId w:val="95"/>
        </w:numPr>
      </w:pPr>
      <w:r>
        <w:t xml:space="preserve">3SA : 4 cartes </w:t>
      </w:r>
      <w:r>
        <w:rPr>
          <w:color w:val="FF0000"/>
          <w:sz w:val="28"/>
        </w:rPr>
        <w:sym w:font="Symbol" w:char="F0A9"/>
      </w:r>
      <w:r>
        <w:t xml:space="preserve"> tricolore zone 14-16 (réponse 4SA : BW </w:t>
      </w:r>
      <w:r>
        <w:rPr>
          <w:color w:val="FF0000"/>
          <w:sz w:val="28"/>
        </w:rPr>
        <w:sym w:font="Symbol" w:char="F0A9"/>
      </w:r>
      <w:r>
        <w:t>)</w:t>
      </w:r>
    </w:p>
    <w:p w14:paraId="2AAC8B2F" w14:textId="77777777" w:rsidR="003E1953" w:rsidRPr="003E1953" w:rsidRDefault="003E1953" w:rsidP="003E1953">
      <w:pPr>
        <w:pStyle w:val="Pardeliste"/>
        <w:ind w:left="1416"/>
        <w:rPr>
          <w:b/>
          <w:bCs/>
        </w:rPr>
      </w:pPr>
    </w:p>
    <w:p w14:paraId="3864492A" w14:textId="77777777" w:rsidR="005A132F" w:rsidRDefault="005A132F" w:rsidP="005A132F">
      <w:pPr>
        <w:rPr>
          <w:b/>
          <w:bCs/>
        </w:rPr>
      </w:pPr>
    </w:p>
    <w:p w14:paraId="7A57A7D9" w14:textId="77777777" w:rsidR="008A3A57" w:rsidRDefault="008A3A57" w:rsidP="005A132F">
      <w:pPr>
        <w:rPr>
          <w:b/>
          <w:bCs/>
        </w:rPr>
      </w:pPr>
    </w:p>
    <w:p w14:paraId="0FCF16A3" w14:textId="77777777" w:rsidR="003E1953" w:rsidRPr="00486619" w:rsidRDefault="003E1953" w:rsidP="005A132F">
      <w:pPr>
        <w:rPr>
          <w:b/>
          <w:bCs/>
        </w:rPr>
      </w:pPr>
    </w:p>
    <w:tbl>
      <w:tblPr>
        <w:tblpPr w:leftFromText="141" w:rightFromText="141" w:vertAnchor="text" w:horzAnchor="margin" w:tblpY="-22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6A3B85" w14:paraId="281CFF0A" w14:textId="77777777" w:rsidTr="006A3B85">
        <w:trPr>
          <w:trHeight w:val="94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14:paraId="16A426C9" w14:textId="77777777" w:rsidR="006A3B85" w:rsidRPr="00153252" w:rsidRDefault="006A3B85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270B002" w14:textId="77777777" w:rsidR="006A3B85" w:rsidRPr="00153252" w:rsidRDefault="006A3B85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A3B85" w14:paraId="324894D7" w14:textId="77777777" w:rsidTr="006A3B85">
        <w:trPr>
          <w:trHeight w:val="123"/>
        </w:trPr>
        <w:tc>
          <w:tcPr>
            <w:tcW w:w="1057" w:type="dxa"/>
            <w:shd w:val="solid" w:color="C0C0C0" w:fill="FFFFFF"/>
          </w:tcPr>
          <w:p w14:paraId="7B70F2F4" w14:textId="77777777" w:rsidR="006A3B85" w:rsidRPr="00A71D3F" w:rsidRDefault="006A3B85" w:rsidP="006A3B8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725700E" w14:textId="77777777" w:rsidR="006A3B85" w:rsidRPr="00A71D3F" w:rsidRDefault="006A3B85" w:rsidP="006A3B85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6A3B85" w14:paraId="013DB402" w14:textId="77777777" w:rsidTr="006A3B85">
        <w:trPr>
          <w:trHeight w:val="299"/>
        </w:trPr>
        <w:tc>
          <w:tcPr>
            <w:tcW w:w="1057" w:type="dxa"/>
            <w:shd w:val="solid" w:color="C0C0C0" w:fill="FFFFFF"/>
          </w:tcPr>
          <w:p w14:paraId="2582C816" w14:textId="77777777" w:rsidR="006A3B85" w:rsidRDefault="006A3B85" w:rsidP="006A3B85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14:paraId="2542AE83" w14:textId="77777777" w:rsidR="006A3B85" w:rsidRPr="006A3B85" w:rsidRDefault="006A3B85" w:rsidP="006A3B8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C000"/>
                <w:sz w:val="28"/>
              </w:rPr>
              <w:t xml:space="preserve"> </w:t>
            </w:r>
            <w:r w:rsidRPr="006A3B85">
              <w:rPr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0A2DAC1D" w14:textId="77777777" w:rsidR="006A3B85" w:rsidRDefault="006A3B85" w:rsidP="006A3B85">
            <w:pPr>
              <w:rPr>
                <w:color w:val="FF0000"/>
                <w:sz w:val="28"/>
              </w:rPr>
            </w:pPr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  <w:p w14:paraId="153083D1" w14:textId="77777777" w:rsidR="006A3B85" w:rsidRPr="00A71D3F" w:rsidRDefault="006A3B85" w:rsidP="006A3B85">
            <w:pPr>
              <w:rPr>
                <w:color w:val="FF0000"/>
                <w:sz w:val="28"/>
              </w:rPr>
            </w:pPr>
          </w:p>
        </w:tc>
      </w:tr>
    </w:tbl>
    <w:p w14:paraId="372F645A" w14:textId="77777777" w:rsidR="00D677A1" w:rsidRDefault="00D677A1" w:rsidP="00D677A1">
      <w:pPr>
        <w:ind w:left="360"/>
        <w:rPr>
          <w:b/>
          <w:bCs/>
        </w:rPr>
      </w:pPr>
    </w:p>
    <w:p w14:paraId="3029B04E" w14:textId="77777777" w:rsidR="00A71D3F" w:rsidRDefault="00D677A1" w:rsidP="00D677A1">
      <w:r>
        <w:t>R</w:t>
      </w:r>
      <w:r w:rsidRPr="00B15F13">
        <w:t xml:space="preserve">elais </w:t>
      </w:r>
      <w:r w:rsidR="00A71D3F" w:rsidRPr="00B15F13">
        <w:t>ambigu</w:t>
      </w:r>
      <w:r w:rsidRPr="00B15F13">
        <w:t xml:space="preserve"> avec une main au moins propositi</w:t>
      </w:r>
      <w:r w:rsidR="008C5AE2">
        <w:t>onnelle</w:t>
      </w:r>
    </w:p>
    <w:p w14:paraId="4A5D7CF2" w14:textId="77777777" w:rsidR="00A71D3F" w:rsidRDefault="008C5AE2" w:rsidP="00D677A1">
      <w:r>
        <w:t xml:space="preserve"> (4</w:t>
      </w:r>
      <w:r w:rsidR="00A71D3F">
        <w:rPr>
          <w:color w:val="FF0000"/>
          <w:sz w:val="28"/>
        </w:rPr>
        <w:sym w:font="Symbol" w:char="F0A9"/>
      </w:r>
      <w:r>
        <w:t xml:space="preserve"> possibles en zone 10</w:t>
      </w:r>
      <w:r w:rsidR="00D677A1" w:rsidRPr="00B15F13">
        <w:t xml:space="preserve"> et + </w:t>
      </w:r>
      <w:r w:rsidR="00D677A1" w:rsidRPr="003B0BA5">
        <w:rPr>
          <w:highlight w:val="yellow"/>
          <w:rPrChange w:id="68" w:author="Utilisateur de Microsoft Office" w:date="2017-09-02T15:06:00Z">
            <w:rPr/>
          </w:rPrChange>
        </w:rPr>
        <w:t>mais jamais 5).</w:t>
      </w:r>
      <w:r w:rsidR="00D677A1">
        <w:t xml:space="preserve"> </w:t>
      </w:r>
    </w:p>
    <w:p w14:paraId="7F8F3D3B" w14:textId="77777777" w:rsidR="006A3B85" w:rsidRDefault="00D677A1" w:rsidP="00D677A1">
      <w:r>
        <w:t>Les réponses sont :</w:t>
      </w:r>
    </w:p>
    <w:p w14:paraId="352D0129" w14:textId="77777777" w:rsidR="006A3B85" w:rsidRPr="00D677A1" w:rsidRDefault="006A3B85" w:rsidP="00D677A1"/>
    <w:p w14:paraId="1A925E22" w14:textId="77777777" w:rsidR="00CA4F68" w:rsidRPr="00732B67" w:rsidRDefault="00F04778" w:rsidP="00A71D3F">
      <w:pPr>
        <w:numPr>
          <w:ilvl w:val="0"/>
          <w:numId w:val="24"/>
        </w:numPr>
        <w:rPr>
          <w:i/>
          <w:sz w:val="20"/>
          <w:szCs w:val="20"/>
        </w:rPr>
      </w:pPr>
      <w:r w:rsidRPr="00B15F13">
        <w:t>2</w:t>
      </w:r>
      <w:r w:rsidR="00A71D3F">
        <w:rPr>
          <w:color w:val="0000FF"/>
          <w:sz w:val="28"/>
        </w:rPr>
        <w:sym w:font="Symbol" w:char="F0AA"/>
      </w:r>
      <w:r w:rsidRPr="00B15F13">
        <w:t> :</w:t>
      </w:r>
      <w:r w:rsidR="00CA4F68" w:rsidRPr="00B15F13">
        <w:t xml:space="preserve"> </w:t>
      </w:r>
      <w:r w:rsidR="00A40045">
        <w:t xml:space="preserve">3 cartes </w:t>
      </w:r>
      <w:r w:rsidR="00A40045">
        <w:rPr>
          <w:color w:val="0000FF"/>
          <w:sz w:val="28"/>
        </w:rPr>
        <w:sym w:font="Symbol" w:char="F0AA"/>
      </w:r>
      <w:r w:rsidR="00D21F7F">
        <w:t xml:space="preserve"> forcing ( </w:t>
      </w:r>
      <w:r w:rsidR="00D21F7F">
        <w:sym w:font="Wingdings" w:char="F0E0"/>
      </w:r>
      <w:r w:rsidR="00D21F7F">
        <w:t xml:space="preserve"> ne couvre pas 3 cartes </w:t>
      </w:r>
      <w:r w:rsidR="00D21F7F">
        <w:rPr>
          <w:color w:val="0000FF"/>
          <w:sz w:val="28"/>
        </w:rPr>
        <w:sym w:font="Symbol" w:char="F0AA"/>
      </w:r>
      <w:r w:rsidR="00D21F7F">
        <w:t xml:space="preserve"> 2</w:t>
      </w:r>
      <w:r w:rsidR="00D21F7F" w:rsidRPr="00D21F7F">
        <w:rPr>
          <w:vertAlign w:val="superscript"/>
        </w:rPr>
        <w:t>ème</w:t>
      </w:r>
      <w:r w:rsidR="00D21F7F">
        <w:t xml:space="preserve"> zone avec 4 cartes </w:t>
      </w:r>
      <w:r w:rsidR="00D21F7F">
        <w:rPr>
          <w:color w:val="FF0000"/>
          <w:sz w:val="28"/>
        </w:rPr>
        <w:sym w:font="Symbol" w:char="F0A9"/>
      </w:r>
      <w:r w:rsidR="00732B67">
        <w:rPr>
          <w:color w:val="FF0000"/>
          <w:sz w:val="28"/>
        </w:rPr>
        <w:t> </w:t>
      </w:r>
      <w:r w:rsidR="00732B67">
        <w:rPr>
          <w:i/>
          <w:sz w:val="20"/>
          <w:szCs w:val="20"/>
        </w:rPr>
        <w:t xml:space="preserve">: </w:t>
      </w:r>
      <w:r w:rsidR="00732B67" w:rsidRPr="00732B67">
        <w:rPr>
          <w:i/>
          <w:sz w:val="20"/>
          <w:szCs w:val="20"/>
          <w:u w:val="single"/>
        </w:rPr>
        <w:t>4</w:t>
      </w:r>
      <w:r w:rsidR="00732B67" w:rsidRPr="00732B67">
        <w:rPr>
          <w:color w:val="008000"/>
          <w:sz w:val="20"/>
          <w:szCs w:val="20"/>
          <w:u w:val="single"/>
        </w:rPr>
        <w:sym w:font="Symbol" w:char="F0A7"/>
      </w:r>
      <w:r w:rsidR="00D21F7F" w:rsidRPr="00732B67">
        <w:rPr>
          <w:sz w:val="20"/>
          <w:szCs w:val="20"/>
        </w:rPr>
        <w:t>)</w:t>
      </w:r>
    </w:p>
    <w:p w14:paraId="7C3208D4" w14:textId="77777777" w:rsidR="00A40045" w:rsidRDefault="00A40045" w:rsidP="00A40045">
      <w:pPr>
        <w:pStyle w:val="Pardeliste"/>
        <w:numPr>
          <w:ilvl w:val="0"/>
          <w:numId w:val="89"/>
        </w:numPr>
        <w:rPr>
          <w:i/>
        </w:rPr>
      </w:pPr>
      <w:r>
        <w:rPr>
          <w:i/>
        </w:rPr>
        <w:t>Réponse 2SA relais pour :</w:t>
      </w:r>
    </w:p>
    <w:p w14:paraId="26899BFC" w14:textId="77777777" w:rsidR="00A40045" w:rsidRPr="00D21F7F" w:rsidRDefault="00A40045" w:rsidP="00D21F7F">
      <w:pPr>
        <w:ind w:firstLine="708"/>
        <w:rPr>
          <w:i/>
        </w:rPr>
      </w:pPr>
      <w:r w:rsidRPr="00D21F7F">
        <w:rPr>
          <w:i/>
        </w:rPr>
        <w:t xml:space="preserve">. </w:t>
      </w:r>
      <w:r w:rsidRPr="00A40045">
        <w:t>3</w:t>
      </w:r>
      <w:r w:rsidRPr="00A40045">
        <w:rPr>
          <w:color w:val="008000"/>
          <w:sz w:val="28"/>
        </w:rPr>
        <w:sym w:font="Symbol" w:char="F0A7"/>
      </w:r>
      <w:r w:rsidRPr="00A40045">
        <w:t>/3</w:t>
      </w:r>
      <w:r w:rsidRPr="00A40045">
        <w:rPr>
          <w:color w:val="FFC000"/>
          <w:sz w:val="28"/>
        </w:rPr>
        <w:sym w:font="Symbol" w:char="F0A8"/>
      </w:r>
      <w:r w:rsidRPr="00A40045">
        <w:t> : force</w:t>
      </w:r>
      <w:r w:rsidRPr="00D21F7F">
        <w:rPr>
          <w:i/>
        </w:rPr>
        <w:t xml:space="preserve"> </w:t>
      </w:r>
      <w:r>
        <w:rPr>
          <w:color w:val="008000"/>
          <w:sz w:val="28"/>
        </w:rPr>
        <w:sym w:font="Symbol" w:char="F0A7"/>
      </w:r>
      <w:r w:rsidRPr="00D21F7F">
        <w:rPr>
          <w:i/>
        </w:rPr>
        <w:t>/</w:t>
      </w:r>
      <w:r>
        <w:rPr>
          <w:color w:val="FFC000"/>
          <w:sz w:val="28"/>
        </w:rPr>
        <w:sym w:font="Symbol" w:char="F0A8"/>
      </w:r>
      <w:r w:rsidRPr="00D21F7F">
        <w:rPr>
          <w:i/>
        </w:rPr>
        <w:t xml:space="preserve"> 14-16HL</w:t>
      </w:r>
    </w:p>
    <w:p w14:paraId="0831ECD7" w14:textId="77777777" w:rsidR="00A40045" w:rsidRPr="00A62369" w:rsidRDefault="00A40045" w:rsidP="00D21F7F">
      <w:pPr>
        <w:ind w:firstLine="708"/>
      </w:pPr>
      <w:r w:rsidRPr="00A62369">
        <w:t>. 3</w:t>
      </w:r>
      <w:r w:rsidRPr="00A62369">
        <w:rPr>
          <w:color w:val="FF0000"/>
          <w:sz w:val="28"/>
        </w:rPr>
        <w:sym w:font="Symbol" w:char="F0A9"/>
      </w:r>
      <w:r w:rsidRPr="00A62369">
        <w:t xml:space="preserve"> : 4 cartes </w:t>
      </w:r>
      <w:r w:rsidRPr="00A62369">
        <w:rPr>
          <w:color w:val="FF0000"/>
          <w:sz w:val="28"/>
        </w:rPr>
        <w:sym w:font="Symbol" w:char="F0A9"/>
      </w:r>
      <w:r w:rsidRPr="00A62369">
        <w:t xml:space="preserve"> zone 12-13HL</w:t>
      </w:r>
    </w:p>
    <w:p w14:paraId="7E57A2DB" w14:textId="77777777" w:rsidR="00A40045" w:rsidRPr="00A62369" w:rsidRDefault="00A40045" w:rsidP="00D21F7F">
      <w:pPr>
        <w:ind w:firstLine="708"/>
      </w:pPr>
      <w:r w:rsidRPr="00A62369">
        <w:t>. 3</w:t>
      </w:r>
      <w:r w:rsidRPr="00A62369">
        <w:rPr>
          <w:color w:val="0000FF"/>
          <w:sz w:val="28"/>
        </w:rPr>
        <w:sym w:font="Symbol" w:char="F0AA"/>
      </w:r>
      <w:r w:rsidRPr="00D21F7F">
        <w:rPr>
          <w:color w:val="0000FF"/>
          <w:sz w:val="28"/>
        </w:rPr>
        <w:t> </w:t>
      </w:r>
      <w:r w:rsidRPr="00A62369">
        <w:t xml:space="preserve">: 12-13HL sans 4 cartes </w:t>
      </w:r>
      <w:r w:rsidRPr="00A62369">
        <w:rPr>
          <w:color w:val="FF0000"/>
          <w:sz w:val="28"/>
        </w:rPr>
        <w:sym w:font="Symbol" w:char="F0A9"/>
      </w:r>
    </w:p>
    <w:p w14:paraId="030FB8F4" w14:textId="77777777" w:rsidR="00A40045" w:rsidRPr="00732B67" w:rsidRDefault="00A62369" w:rsidP="00D21F7F">
      <w:pPr>
        <w:ind w:firstLine="708"/>
      </w:pPr>
      <w:r w:rsidRPr="00A62369">
        <w:t xml:space="preserve">. 3SA : 14-16 HL sans force </w:t>
      </w:r>
      <w:r w:rsidRPr="00A62369">
        <w:rPr>
          <w:color w:val="008000"/>
          <w:sz w:val="28"/>
        </w:rPr>
        <w:sym w:font="Symbol" w:char="F0A7"/>
      </w:r>
      <w:r w:rsidRPr="00A62369">
        <w:t xml:space="preserve"> ni </w:t>
      </w:r>
      <w:r w:rsidRPr="00A62369">
        <w:rPr>
          <w:color w:val="FFC000"/>
          <w:sz w:val="28"/>
        </w:rPr>
        <w:sym w:font="Symbol" w:char="F0A8"/>
      </w:r>
      <w:r w:rsidR="00732B67">
        <w:rPr>
          <w:color w:val="FFC000"/>
          <w:sz w:val="28"/>
        </w:rPr>
        <w:t xml:space="preserve"> </w:t>
      </w:r>
      <w:r w:rsidR="00732B67">
        <w:t>(rare)</w:t>
      </w:r>
    </w:p>
    <w:p w14:paraId="0D3712D4" w14:textId="77777777" w:rsidR="00A62369" w:rsidRDefault="00A62369" w:rsidP="00D21F7F">
      <w:pPr>
        <w:ind w:firstLine="708"/>
      </w:pPr>
      <w:r w:rsidRPr="00A62369">
        <w:t>. 4</w:t>
      </w:r>
      <w:r w:rsidRPr="00A62369">
        <w:rPr>
          <w:color w:val="008000"/>
          <w:sz w:val="28"/>
        </w:rPr>
        <w:sym w:font="Symbol" w:char="F0A7"/>
      </w:r>
      <w:r w:rsidRPr="00A62369">
        <w:t>/4</w:t>
      </w:r>
      <w:r w:rsidRPr="00A62369">
        <w:rPr>
          <w:color w:val="FF0000"/>
          <w:sz w:val="28"/>
          <w:szCs w:val="28"/>
        </w:rPr>
        <w:sym w:font="Symbol" w:char="F0A9"/>
      </w:r>
      <w:r w:rsidRPr="00A62369">
        <w:t xml:space="preserve"> : </w:t>
      </w:r>
      <w:r>
        <w:t>sing</w:t>
      </w:r>
      <w:r w:rsidR="001C6BDF">
        <w:t>leton</w:t>
      </w:r>
      <w:r>
        <w:t xml:space="preserve"> </w:t>
      </w:r>
      <w:r>
        <w:rPr>
          <w:color w:val="008000"/>
          <w:sz w:val="28"/>
        </w:rPr>
        <w:sym w:font="Symbol" w:char="F0A7"/>
      </w:r>
      <w:r w:rsidRPr="00D21F7F">
        <w:rPr>
          <w:sz w:val="28"/>
        </w:rPr>
        <w:t>/</w:t>
      </w:r>
      <w:r w:rsidRPr="00A62369">
        <w:rPr>
          <w:color w:val="FF0000"/>
          <w:sz w:val="28"/>
          <w:szCs w:val="28"/>
        </w:rPr>
        <w:sym w:font="Symbol" w:char="F0A9"/>
      </w:r>
      <w:r>
        <w:t xml:space="preserve"> avec 6</w:t>
      </w:r>
      <w:r>
        <w:rPr>
          <w:color w:val="FFC000"/>
          <w:sz w:val="28"/>
        </w:rPr>
        <w:sym w:font="Symbol" w:char="F0A8"/>
      </w:r>
      <w:r>
        <w:t xml:space="preserve"> </w:t>
      </w:r>
    </w:p>
    <w:p w14:paraId="14DA0C9D" w14:textId="77777777" w:rsidR="00A62369" w:rsidRPr="00D21F7F" w:rsidRDefault="00A62369" w:rsidP="00D21F7F">
      <w:pPr>
        <w:ind w:firstLine="708"/>
        <w:rPr>
          <w:sz w:val="28"/>
        </w:rPr>
      </w:pPr>
      <w:r>
        <w:t>. 4</w:t>
      </w:r>
      <w:r>
        <w:rPr>
          <w:color w:val="FFC000"/>
          <w:sz w:val="28"/>
        </w:rPr>
        <w:sym w:font="Symbol" w:char="F0A8"/>
      </w:r>
      <w:r>
        <w:t xml:space="preserve"> : 6 beaux </w:t>
      </w:r>
      <w:r>
        <w:rPr>
          <w:color w:val="FFC000"/>
          <w:sz w:val="28"/>
        </w:rPr>
        <w:sym w:font="Symbol" w:char="F0A8"/>
      </w:r>
      <w:r>
        <w:t xml:space="preserve"> et 3</w:t>
      </w:r>
      <w:r>
        <w:rPr>
          <w:color w:val="0000FF"/>
          <w:sz w:val="28"/>
        </w:rPr>
        <w:sym w:font="Symbol" w:char="F0AA"/>
      </w:r>
      <w:r w:rsidRPr="00D21F7F">
        <w:rPr>
          <w:color w:val="0000FF"/>
          <w:sz w:val="28"/>
        </w:rPr>
        <w:t xml:space="preserve"> </w:t>
      </w:r>
      <w:r w:rsidRPr="00A62369">
        <w:t>sans courte</w:t>
      </w:r>
      <w:r w:rsidRPr="00D21F7F">
        <w:rPr>
          <w:sz w:val="28"/>
        </w:rPr>
        <w:t xml:space="preserve"> </w:t>
      </w:r>
    </w:p>
    <w:p w14:paraId="0C2292FC" w14:textId="77777777" w:rsidR="001C6BDF" w:rsidRPr="003B0BA5" w:rsidRDefault="00A62369" w:rsidP="0024038A">
      <w:pPr>
        <w:pStyle w:val="Pardeliste"/>
        <w:numPr>
          <w:ilvl w:val="0"/>
          <w:numId w:val="89"/>
        </w:numPr>
        <w:rPr>
          <w:ins w:id="69" w:author="Utilisateur de Microsoft Office" w:date="2017-09-02T15:07:00Z"/>
          <w:u w:val="single"/>
          <w:rPrChange w:id="70" w:author="Utilisateur de Microsoft Office" w:date="2017-09-02T15:07:00Z">
            <w:rPr>
              <w:ins w:id="71" w:author="Utilisateur de Microsoft Office" w:date="2017-09-02T15:07:00Z"/>
              <w:color w:val="00B050"/>
              <w:u w:val="single"/>
            </w:rPr>
          </w:rPrChange>
        </w:rPr>
      </w:pPr>
      <w:r>
        <w:t>3</w:t>
      </w:r>
      <w:r>
        <w:rPr>
          <w:color w:val="008000"/>
          <w:sz w:val="28"/>
        </w:rPr>
        <w:sym w:font="Symbol" w:char="F0A7"/>
      </w:r>
      <w:r>
        <w:t>/3</w:t>
      </w:r>
      <w:r>
        <w:rPr>
          <w:color w:val="FFC000"/>
          <w:sz w:val="28"/>
        </w:rPr>
        <w:sym w:font="Symbol" w:char="F0A8"/>
      </w:r>
      <w:r>
        <w:t>/3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 w:rsidRPr="00A62369">
        <w:t>: naturel forcing</w:t>
      </w:r>
      <w:r w:rsidR="0024038A">
        <w:t xml:space="preserve"> </w:t>
      </w:r>
      <w:r w:rsidR="006A3B85">
        <w:t>…</w:t>
      </w:r>
      <w:r w:rsidR="0024038A" w:rsidRPr="006A3B85">
        <w:rPr>
          <w:color w:val="00B050"/>
          <w:u w:val="single"/>
        </w:rPr>
        <w:t>3</w:t>
      </w:r>
      <w:r w:rsidR="0024038A" w:rsidRPr="006A3B85">
        <w:rPr>
          <w:color w:val="00B050"/>
          <w:sz w:val="28"/>
          <w:u w:val="single"/>
        </w:rPr>
        <w:sym w:font="Symbol" w:char="F0A9"/>
      </w:r>
      <w:r w:rsidR="0024038A" w:rsidRPr="006A3B85">
        <w:rPr>
          <w:color w:val="00B050"/>
          <w:sz w:val="28"/>
          <w:u w:val="single"/>
        </w:rPr>
        <w:t> </w:t>
      </w:r>
      <w:r w:rsidR="0024038A" w:rsidRPr="006A3B85">
        <w:rPr>
          <w:color w:val="00B050"/>
          <w:u w:val="single"/>
        </w:rPr>
        <w:t>?</w:t>
      </w:r>
    </w:p>
    <w:p w14:paraId="02AC29E3" w14:textId="77777777" w:rsidR="003B0BA5" w:rsidRDefault="003B0BA5" w:rsidP="003B0BA5">
      <w:pPr>
        <w:rPr>
          <w:ins w:id="72" w:author="Utilisateur de Microsoft Office" w:date="2017-09-02T15:07:00Z"/>
          <w:u w:val="single"/>
        </w:rPr>
        <w:pPrChange w:id="73" w:author="Utilisateur de Microsoft Office" w:date="2017-09-02T15:07:00Z">
          <w:pPr>
            <w:pStyle w:val="Pardeliste"/>
            <w:numPr>
              <w:numId w:val="89"/>
            </w:numPr>
            <w:ind w:left="1919" w:hanging="360"/>
          </w:pPr>
        </w:pPrChange>
      </w:pPr>
    </w:p>
    <w:p w14:paraId="44617172" w14:textId="52C48812" w:rsidR="003B0BA5" w:rsidRDefault="003B0BA5" w:rsidP="003B0BA5">
      <w:pPr>
        <w:rPr>
          <w:ins w:id="74" w:author="Utilisateur de Microsoft Office" w:date="2017-09-02T15:07:00Z"/>
          <w:u w:val="single"/>
        </w:rPr>
        <w:pPrChange w:id="75" w:author="Utilisateur de Microsoft Office" w:date="2017-09-02T15:07:00Z">
          <w:pPr>
            <w:pStyle w:val="Pardeliste"/>
            <w:numPr>
              <w:numId w:val="89"/>
            </w:numPr>
            <w:ind w:left="1919" w:hanging="360"/>
          </w:pPr>
        </w:pPrChange>
      </w:pPr>
      <w:ins w:id="76" w:author="Utilisateur de Microsoft Office" w:date="2017-09-02T15:07:00Z">
        <w:r>
          <w:rPr>
            <w:u w:val="single"/>
          </w:rPr>
          <w:t>peut-on supprimer les développements</w:t>
        </w:r>
        <w:bookmarkStart w:id="77" w:name="_GoBack"/>
        <w:bookmarkEnd w:id="77"/>
        <w:r>
          <w:rPr>
            <w:u w:val="single"/>
          </w:rPr>
          <w:t xml:space="preserve"> compliqués 2SA et 3T ci-dessous ?</w:t>
        </w:r>
      </w:ins>
    </w:p>
    <w:p w14:paraId="79C9F5D7" w14:textId="77777777" w:rsidR="003B0BA5" w:rsidRPr="003B0BA5" w:rsidRDefault="003B0BA5" w:rsidP="003B0BA5">
      <w:pPr>
        <w:rPr>
          <w:u w:val="single"/>
          <w:rPrChange w:id="78" w:author="Utilisateur de Microsoft Office" w:date="2017-09-02T15:07:00Z">
            <w:rPr/>
          </w:rPrChange>
        </w:rPr>
        <w:pPrChange w:id="79" w:author="Utilisateur de Microsoft Office" w:date="2017-09-02T15:07:00Z">
          <w:pPr>
            <w:pStyle w:val="Pardeliste"/>
            <w:numPr>
              <w:numId w:val="89"/>
            </w:numPr>
            <w:ind w:left="1919" w:hanging="360"/>
          </w:pPr>
        </w:pPrChange>
      </w:pPr>
    </w:p>
    <w:p w14:paraId="256D7B5E" w14:textId="77777777" w:rsidR="002F799C" w:rsidRPr="001C6BDF" w:rsidRDefault="00A0256D" w:rsidP="00A71D3F">
      <w:pPr>
        <w:numPr>
          <w:ilvl w:val="0"/>
          <w:numId w:val="24"/>
        </w:numPr>
        <w:rPr>
          <w:i/>
        </w:rPr>
      </w:pPr>
      <w:r w:rsidRPr="00B15F13">
        <w:t xml:space="preserve">2SA : </w:t>
      </w:r>
      <w:r w:rsidR="001C6BDF">
        <w:t xml:space="preserve">Zone 12-13HL avec 4 cartes </w:t>
      </w:r>
      <w:r w:rsidR="001C6BDF">
        <w:rPr>
          <w:color w:val="FF0000"/>
          <w:sz w:val="28"/>
        </w:rPr>
        <w:sym w:font="Symbol" w:char="F0A9"/>
      </w:r>
      <w:r w:rsidR="001C6BDF">
        <w:t xml:space="preserve"> ou contrôle </w:t>
      </w:r>
      <w:r w:rsidR="001C6BDF">
        <w:rPr>
          <w:color w:val="008000"/>
          <w:sz w:val="28"/>
        </w:rPr>
        <w:sym w:font="Symbol" w:char="F0A7"/>
      </w:r>
      <w:r w:rsidR="006A3B85">
        <w:rPr>
          <w:color w:val="008000"/>
          <w:sz w:val="28"/>
        </w:rPr>
        <w:t xml:space="preserve"> /</w:t>
      </w:r>
      <w:r w:rsidR="001C6BDF">
        <w:t xml:space="preserve"> sans 3 cartes </w:t>
      </w:r>
      <w:r w:rsidR="001C6BDF">
        <w:rPr>
          <w:color w:val="0000FF"/>
          <w:sz w:val="28"/>
        </w:rPr>
        <w:sym w:font="Symbol" w:char="F0AA"/>
      </w:r>
      <w:r w:rsidR="001C6BDF">
        <w:t>.</w:t>
      </w:r>
    </w:p>
    <w:p w14:paraId="74228E9D" w14:textId="77777777" w:rsidR="001C6BDF" w:rsidRDefault="001C6BDF" w:rsidP="001C6BDF">
      <w:pPr>
        <w:pStyle w:val="Pardeliste"/>
        <w:numPr>
          <w:ilvl w:val="0"/>
          <w:numId w:val="90"/>
        </w:numPr>
        <w:rPr>
          <w:i/>
        </w:rPr>
      </w:pPr>
      <w:r>
        <w:rPr>
          <w:i/>
        </w:rPr>
        <w:t>3</w:t>
      </w:r>
      <w:r>
        <w:rPr>
          <w:i/>
          <w:color w:val="008000"/>
          <w:sz w:val="28"/>
        </w:rPr>
        <w:sym w:font="Symbol" w:char="F0A7"/>
      </w:r>
      <w:r>
        <w:rPr>
          <w:i/>
        </w:rPr>
        <w:t xml:space="preserve"> : </w:t>
      </w:r>
      <w:r w:rsidR="00732B67">
        <w:rPr>
          <w:i/>
        </w:rPr>
        <w:t xml:space="preserve">dénie 4 cartes </w:t>
      </w:r>
      <w:r w:rsidR="00732B67">
        <w:rPr>
          <w:i/>
          <w:color w:val="FF0000"/>
          <w:sz w:val="28"/>
        </w:rPr>
        <w:sym w:font="Symbol" w:char="F0A9"/>
      </w:r>
      <w:r w:rsidR="00732B67">
        <w:rPr>
          <w:i/>
        </w:rPr>
        <w:t xml:space="preserve"> : </w:t>
      </w:r>
      <w:r>
        <w:rPr>
          <w:i/>
        </w:rPr>
        <w:t xml:space="preserve">j’ai un problème de </w:t>
      </w:r>
      <w:r w:rsidR="00732B67">
        <w:rPr>
          <w:i/>
        </w:rPr>
        <w:t>force à</w:t>
      </w:r>
      <w:r>
        <w:rPr>
          <w:i/>
        </w:rPr>
        <w:t xml:space="preserve"> 3SA pour :</w:t>
      </w:r>
    </w:p>
    <w:p w14:paraId="6CC60DD6" w14:textId="77777777" w:rsidR="001C6BDF" w:rsidRPr="00D21F7F" w:rsidRDefault="001C6BDF" w:rsidP="00D21F7F">
      <w:pPr>
        <w:ind w:firstLine="708"/>
        <w:rPr>
          <w:i/>
          <w:color w:val="FF0000"/>
          <w:sz w:val="28"/>
        </w:rPr>
      </w:pPr>
      <w:r w:rsidRPr="00D21F7F">
        <w:rPr>
          <w:i/>
        </w:rPr>
        <w:t>. 3</w:t>
      </w:r>
      <w:r>
        <w:rPr>
          <w:color w:val="FFC000"/>
          <w:sz w:val="28"/>
        </w:rPr>
        <w:sym w:font="Symbol" w:char="F0A8"/>
      </w:r>
      <w:r w:rsidRPr="00D21F7F">
        <w:rPr>
          <w:i/>
        </w:rPr>
        <w:t xml:space="preserve"> : 6 cartes </w:t>
      </w:r>
      <w:r>
        <w:rPr>
          <w:color w:val="FFC000"/>
          <w:sz w:val="28"/>
        </w:rPr>
        <w:sym w:font="Symbol" w:char="F0A8"/>
      </w:r>
      <w:r w:rsidRPr="00D21F7F">
        <w:rPr>
          <w:i/>
        </w:rPr>
        <w:t xml:space="preserve"> sans force </w:t>
      </w:r>
      <w:r>
        <w:rPr>
          <w:color w:val="FF0000"/>
          <w:sz w:val="28"/>
        </w:rPr>
        <w:sym w:font="Symbol" w:char="F0A9"/>
      </w:r>
    </w:p>
    <w:p w14:paraId="050DC973" w14:textId="77777777" w:rsidR="0024038A" w:rsidRPr="006A3B85" w:rsidRDefault="0024038A" w:rsidP="0024038A">
      <w:pPr>
        <w:rPr>
          <w:i/>
          <w:color w:val="00B050"/>
        </w:rPr>
      </w:pPr>
      <w:r>
        <w:rPr>
          <w:i/>
        </w:rPr>
        <w:tab/>
        <w:t>Sur ce </w:t>
      </w:r>
      <w:r w:rsidRPr="006A3B85">
        <w:rPr>
          <w:i/>
          <w:color w:val="00B050"/>
        </w:rPr>
        <w:t>:            3</w:t>
      </w:r>
      <w:r w:rsidR="006A3B85" w:rsidRPr="006A3B85">
        <w:rPr>
          <w:i/>
          <w:color w:val="00B050"/>
          <w:sz w:val="32"/>
        </w:rPr>
        <w:sym w:font="Symbol" w:char="F0A9"/>
      </w:r>
      <w:r w:rsidRPr="006A3B85">
        <w:rPr>
          <w:i/>
          <w:color w:val="00B050"/>
        </w:rPr>
        <w:t xml:space="preserve"> : force </w:t>
      </w:r>
      <w:r w:rsidR="006A3B85" w:rsidRPr="006A3B85">
        <w:rPr>
          <w:i/>
          <w:color w:val="00B050"/>
          <w:sz w:val="32"/>
        </w:rPr>
        <w:sym w:font="Symbol" w:char="F0A9"/>
      </w:r>
      <w:r w:rsidRPr="006A3B85">
        <w:rPr>
          <w:i/>
          <w:color w:val="00B050"/>
        </w:rPr>
        <w:t xml:space="preserve"> sans force </w:t>
      </w:r>
      <w:r w:rsidR="006A3B85" w:rsidRPr="006A3B85">
        <w:rPr>
          <w:i/>
          <w:color w:val="00B050"/>
          <w:sz w:val="32"/>
        </w:rPr>
        <w:sym w:font="Symbol" w:char="F0A7"/>
      </w:r>
      <w:r w:rsidRPr="006A3B85">
        <w:rPr>
          <w:i/>
          <w:color w:val="00B050"/>
        </w:rPr>
        <w:t xml:space="preserve">, </w:t>
      </w:r>
    </w:p>
    <w:p w14:paraId="7CF5FA3E" w14:textId="77777777" w:rsidR="0024038A" w:rsidRPr="006A3B85" w:rsidRDefault="0024038A" w:rsidP="0024038A">
      <w:pPr>
        <w:ind w:left="1416" w:firstLine="708"/>
        <w:rPr>
          <w:i/>
          <w:color w:val="00B050"/>
        </w:rPr>
      </w:pPr>
      <w:r w:rsidRPr="006A3B85">
        <w:rPr>
          <w:i/>
          <w:color w:val="00B050"/>
        </w:rPr>
        <w:t>3</w:t>
      </w:r>
      <w:r w:rsidR="006A3B85" w:rsidRPr="006A3B85">
        <w:rPr>
          <w:i/>
          <w:color w:val="00B050"/>
          <w:sz w:val="32"/>
        </w:rPr>
        <w:sym w:font="Symbol" w:char="F0AA"/>
      </w:r>
      <w:r w:rsidRPr="006A3B85">
        <w:rPr>
          <w:i/>
          <w:color w:val="00B050"/>
        </w:rPr>
        <w:t xml:space="preserve"> : 5cartes </w:t>
      </w:r>
      <w:r w:rsidR="006A3B85" w:rsidRPr="006A3B85">
        <w:rPr>
          <w:i/>
          <w:color w:val="00B050"/>
          <w:sz w:val="32"/>
        </w:rPr>
        <w:sym w:font="Symbol" w:char="F0AA"/>
      </w:r>
      <w:r w:rsidRPr="006A3B85">
        <w:rPr>
          <w:i/>
          <w:color w:val="00B050"/>
        </w:rPr>
        <w:t xml:space="preserve">+3 cartes </w:t>
      </w:r>
      <w:r w:rsidR="006A3B85" w:rsidRPr="006A3B85">
        <w:rPr>
          <w:i/>
          <w:color w:val="00B050"/>
          <w:sz w:val="32"/>
        </w:rPr>
        <w:sym w:font="Symbol" w:char="F0A9"/>
      </w:r>
      <w:r w:rsidRPr="006A3B85">
        <w:rPr>
          <w:i/>
          <w:color w:val="00B050"/>
        </w:rPr>
        <w:t xml:space="preserve"> sans la Dame ou </w:t>
      </w:r>
      <w:proofErr w:type="spellStart"/>
      <w:r w:rsidRPr="006A3B85">
        <w:rPr>
          <w:i/>
          <w:color w:val="00B050"/>
        </w:rPr>
        <w:t>Dx</w:t>
      </w:r>
      <w:proofErr w:type="spellEnd"/>
      <w:r w:rsidRPr="006A3B85">
        <w:rPr>
          <w:i/>
          <w:color w:val="00B050"/>
        </w:rPr>
        <w:t xml:space="preserve"> ou Vx, </w:t>
      </w:r>
    </w:p>
    <w:p w14:paraId="038E28F1" w14:textId="77777777" w:rsidR="0024038A" w:rsidRPr="006A3B85" w:rsidRDefault="0024038A" w:rsidP="0024038A">
      <w:pPr>
        <w:ind w:left="1416" w:firstLine="708"/>
        <w:rPr>
          <w:i/>
          <w:color w:val="00B050"/>
        </w:rPr>
      </w:pPr>
      <w:r w:rsidRPr="006A3B85">
        <w:rPr>
          <w:i/>
          <w:color w:val="00B050"/>
        </w:rPr>
        <w:t xml:space="preserve">3SA les 2 arrêts </w:t>
      </w:r>
      <w:r w:rsidR="006A3B85" w:rsidRPr="006A3B85">
        <w:rPr>
          <w:i/>
          <w:color w:val="00B050"/>
          <w:sz w:val="36"/>
        </w:rPr>
        <w:sym w:font="Symbol" w:char="F0A7"/>
      </w:r>
      <w:r w:rsidRPr="006A3B85">
        <w:rPr>
          <w:i/>
          <w:color w:val="00B050"/>
          <w:sz w:val="28"/>
        </w:rPr>
        <w:t xml:space="preserve"> </w:t>
      </w:r>
      <w:r w:rsidRPr="006A3B85">
        <w:rPr>
          <w:i/>
          <w:color w:val="00B050"/>
        </w:rPr>
        <w:t xml:space="preserve">et </w:t>
      </w:r>
      <w:r w:rsidR="006A3B85" w:rsidRPr="006A3B85">
        <w:rPr>
          <w:i/>
          <w:color w:val="00B050"/>
          <w:sz w:val="28"/>
        </w:rPr>
        <w:sym w:font="Symbol" w:char="F0A9"/>
      </w:r>
      <w:r w:rsidRPr="006A3B85">
        <w:rPr>
          <w:i/>
          <w:color w:val="00B050"/>
        </w:rPr>
        <w:t xml:space="preserve">, </w:t>
      </w:r>
    </w:p>
    <w:p w14:paraId="7FC5684F" w14:textId="77777777" w:rsidR="001C6BDF" w:rsidRPr="006A3B85" w:rsidRDefault="0024038A" w:rsidP="00732B67">
      <w:pPr>
        <w:ind w:left="1416"/>
        <w:rPr>
          <w:i/>
          <w:color w:val="00B050"/>
          <w:sz w:val="28"/>
        </w:rPr>
      </w:pPr>
      <w:r w:rsidRPr="006A3B85">
        <w:rPr>
          <w:i/>
          <w:color w:val="00B050"/>
        </w:rPr>
        <w:t xml:space="preserve">4x avec un petit </w:t>
      </w:r>
      <w:proofErr w:type="spellStart"/>
      <w:r w:rsidRPr="006A3B85">
        <w:rPr>
          <w:i/>
          <w:color w:val="00B050"/>
        </w:rPr>
        <w:t>doubleton</w:t>
      </w:r>
      <w:proofErr w:type="spellEnd"/>
      <w:r w:rsidRPr="006A3B85">
        <w:rPr>
          <w:i/>
          <w:color w:val="00B050"/>
        </w:rPr>
        <w:t xml:space="preserve"> </w:t>
      </w:r>
      <w:r w:rsidR="006A3B85" w:rsidRPr="006A3B85">
        <w:rPr>
          <w:i/>
          <w:color w:val="00B050"/>
          <w:sz w:val="28"/>
        </w:rPr>
        <w:sym w:font="Symbol" w:char="F0A9"/>
      </w:r>
      <w:r w:rsidRPr="006A3B85">
        <w:rPr>
          <w:i/>
          <w:color w:val="00B050"/>
        </w:rPr>
        <w:t>(je ne</w:t>
      </w:r>
      <w:r w:rsidR="00732B67" w:rsidRPr="006A3B85">
        <w:rPr>
          <w:i/>
          <w:color w:val="00B050"/>
        </w:rPr>
        <w:t xml:space="preserve"> comprends pas et retiendrai </w:t>
      </w:r>
      <w:r w:rsidRPr="006A3B85">
        <w:rPr>
          <w:i/>
          <w:color w:val="00B050"/>
        </w:rPr>
        <w:t>jamais !)</w:t>
      </w:r>
    </w:p>
    <w:p w14:paraId="533F98D5" w14:textId="77777777" w:rsidR="001C6BDF" w:rsidRPr="00D21F7F" w:rsidRDefault="001C6BDF" w:rsidP="00D21F7F">
      <w:pPr>
        <w:ind w:firstLine="708"/>
        <w:rPr>
          <w:i/>
          <w:color w:val="008000"/>
          <w:sz w:val="28"/>
        </w:rPr>
      </w:pPr>
      <w:r w:rsidRPr="00D21F7F">
        <w:rPr>
          <w:i/>
        </w:rPr>
        <w:t>.3</w:t>
      </w:r>
      <w:r>
        <w:rPr>
          <w:color w:val="FF0000"/>
          <w:sz w:val="28"/>
        </w:rPr>
        <w:sym w:font="Symbol" w:char="F0A9"/>
      </w:r>
      <w:r w:rsidRPr="00D21F7F">
        <w:rPr>
          <w:i/>
        </w:rPr>
        <w:t xml:space="preserve"> : force </w:t>
      </w:r>
      <w:r>
        <w:rPr>
          <w:color w:val="FF0000"/>
          <w:sz w:val="28"/>
        </w:rPr>
        <w:sym w:font="Symbol" w:char="F0A9"/>
      </w:r>
      <w:r w:rsidRPr="00D21F7F">
        <w:rPr>
          <w:i/>
        </w:rPr>
        <w:t xml:space="preserve"> sans force </w:t>
      </w:r>
      <w:r>
        <w:rPr>
          <w:color w:val="008000"/>
          <w:sz w:val="28"/>
        </w:rPr>
        <w:sym w:font="Symbol" w:char="F0A7"/>
      </w:r>
    </w:p>
    <w:p w14:paraId="49D70037" w14:textId="77777777" w:rsidR="001C6BDF" w:rsidRDefault="001C6BDF" w:rsidP="00D21F7F">
      <w:pPr>
        <w:ind w:firstLine="708"/>
        <w:rPr>
          <w:color w:val="FF0000"/>
          <w:sz w:val="28"/>
        </w:rPr>
      </w:pPr>
      <w:r w:rsidRPr="00D21F7F">
        <w:rPr>
          <w:i/>
        </w:rPr>
        <w:t>.3</w:t>
      </w:r>
      <w:r>
        <w:rPr>
          <w:color w:val="0000FF"/>
          <w:sz w:val="28"/>
        </w:rPr>
        <w:sym w:font="Symbol" w:char="F0AA"/>
      </w:r>
      <w:r w:rsidRPr="00D21F7F">
        <w:rPr>
          <w:i/>
        </w:rPr>
        <w:t xml:space="preserve"> : Honneur second </w:t>
      </w:r>
      <w:r>
        <w:rPr>
          <w:color w:val="0000FF"/>
          <w:sz w:val="28"/>
        </w:rPr>
        <w:sym w:font="Symbol" w:char="F0AA"/>
      </w:r>
      <w:r w:rsidRPr="00D21F7F">
        <w:rPr>
          <w:i/>
        </w:rPr>
        <w:t xml:space="preserve"> sans force </w:t>
      </w:r>
      <w:r>
        <w:rPr>
          <w:color w:val="008000"/>
          <w:sz w:val="28"/>
        </w:rPr>
        <w:sym w:font="Symbol" w:char="F0A7"/>
      </w:r>
      <w:r w:rsidRPr="00D21F7F">
        <w:rPr>
          <w:i/>
        </w:rPr>
        <w:t xml:space="preserve"> ni force </w:t>
      </w:r>
      <w:r>
        <w:rPr>
          <w:color w:val="FF0000"/>
          <w:sz w:val="28"/>
        </w:rPr>
        <w:sym w:font="Symbol" w:char="F0A9"/>
      </w:r>
    </w:p>
    <w:p w14:paraId="583019D7" w14:textId="77777777" w:rsidR="0024038A" w:rsidRDefault="0024038A" w:rsidP="0024038A">
      <w:pPr>
        <w:pStyle w:val="Pardeliste"/>
        <w:numPr>
          <w:ilvl w:val="0"/>
          <w:numId w:val="90"/>
        </w:numPr>
        <w:rPr>
          <w:i/>
        </w:rPr>
      </w:pPr>
      <w:r>
        <w:rPr>
          <w:i/>
        </w:rPr>
        <w:t>3</w:t>
      </w:r>
      <w:r>
        <w:rPr>
          <w:i/>
          <w:color w:val="FFC000"/>
          <w:sz w:val="28"/>
        </w:rPr>
        <w:sym w:font="Symbol" w:char="F0A8"/>
      </w:r>
      <w:r>
        <w:rPr>
          <w:i/>
        </w:rPr>
        <w:t> : Naturel Forcing</w:t>
      </w:r>
    </w:p>
    <w:p w14:paraId="485C4178" w14:textId="77777777" w:rsidR="0024038A" w:rsidRDefault="0024038A" w:rsidP="0024038A">
      <w:pPr>
        <w:pStyle w:val="Pardeliste"/>
        <w:numPr>
          <w:ilvl w:val="0"/>
          <w:numId w:val="90"/>
        </w:numPr>
        <w:rPr>
          <w:i/>
        </w:rPr>
      </w:pPr>
      <w:r>
        <w:rPr>
          <w:i/>
        </w:rPr>
        <w:lastRenderedPageBreak/>
        <w:t>3</w:t>
      </w:r>
      <w:r>
        <w:rPr>
          <w:i/>
          <w:color w:val="FF0000"/>
          <w:sz w:val="28"/>
        </w:rPr>
        <w:sym w:font="Symbol" w:char="F0A9"/>
      </w:r>
      <w:r>
        <w:rPr>
          <w:i/>
        </w:rPr>
        <w:t> : 5</w:t>
      </w:r>
      <w:r>
        <w:rPr>
          <w:i/>
          <w:color w:val="0000FF"/>
          <w:sz w:val="28"/>
        </w:rPr>
        <w:sym w:font="Symbol" w:char="F0AA"/>
      </w:r>
      <w:r>
        <w:rPr>
          <w:i/>
        </w:rPr>
        <w:t>/4</w:t>
      </w:r>
      <w:r>
        <w:rPr>
          <w:i/>
          <w:color w:val="FF0000"/>
          <w:sz w:val="28"/>
        </w:rPr>
        <w:sym w:font="Symbol" w:char="F0A9"/>
      </w:r>
      <w:r>
        <w:rPr>
          <w:i/>
        </w:rPr>
        <w:t xml:space="preserve"> forcing</w:t>
      </w:r>
    </w:p>
    <w:p w14:paraId="164875CF" w14:textId="77777777" w:rsidR="0024038A" w:rsidRPr="0024038A" w:rsidRDefault="0024038A" w:rsidP="0024038A">
      <w:pPr>
        <w:pStyle w:val="Pardeliste"/>
        <w:numPr>
          <w:ilvl w:val="0"/>
          <w:numId w:val="90"/>
        </w:numPr>
        <w:rPr>
          <w:i/>
        </w:rPr>
      </w:pPr>
      <w:r>
        <w:rPr>
          <w:i/>
        </w:rPr>
        <w:t>3</w:t>
      </w:r>
      <w:r>
        <w:rPr>
          <w:i/>
          <w:color w:val="0000FF"/>
          <w:sz w:val="28"/>
        </w:rPr>
        <w:sym w:font="Symbol" w:char="F0AA"/>
      </w:r>
      <w:r>
        <w:rPr>
          <w:i/>
        </w:rPr>
        <w:t> : 6 cartes Forcing</w:t>
      </w:r>
    </w:p>
    <w:p w14:paraId="74DC382C" w14:textId="77777777" w:rsidR="002F799C" w:rsidRDefault="008C5AE2" w:rsidP="00AA0E4B">
      <w:pPr>
        <w:numPr>
          <w:ilvl w:val="0"/>
          <w:numId w:val="24"/>
        </w:numPr>
      </w:pPr>
      <w:r w:rsidRPr="00A3096E">
        <w:rPr>
          <w:b/>
        </w:rPr>
        <w:t>3</w:t>
      </w:r>
      <w:r w:rsidR="00A71D3F">
        <w:rPr>
          <w:b/>
          <w:color w:val="008000"/>
          <w:sz w:val="28"/>
        </w:rPr>
        <w:sym w:font="Symbol" w:char="F0A7"/>
      </w:r>
      <w:r w:rsidRPr="00A3096E">
        <w:rPr>
          <w:b/>
        </w:rPr>
        <w:t xml:space="preserve"> : </w:t>
      </w:r>
      <w:r w:rsidR="001C6BDF">
        <w:t xml:space="preserve">Zone 14-16HL avec arrêt </w:t>
      </w:r>
      <w:r w:rsidR="001C6BDF">
        <w:rPr>
          <w:color w:val="008000"/>
          <w:sz w:val="28"/>
        </w:rPr>
        <w:sym w:font="Symbol" w:char="F0A7"/>
      </w:r>
      <w:r w:rsidR="001C6BDF">
        <w:t xml:space="preserve"> sans 4 cartes </w:t>
      </w:r>
      <w:r w:rsidR="001C6BDF">
        <w:rPr>
          <w:color w:val="FF0000"/>
          <w:sz w:val="28"/>
        </w:rPr>
        <w:sym w:font="Symbol" w:char="F0A9"/>
      </w:r>
      <w:r w:rsidR="001C6BDF">
        <w:t xml:space="preserve"> </w:t>
      </w:r>
      <w:r w:rsidR="00D21F7F">
        <w:t xml:space="preserve">et sans 3 cartes </w:t>
      </w:r>
      <w:r w:rsidR="00D21F7F">
        <w:rPr>
          <w:color w:val="0000FF"/>
          <w:sz w:val="28"/>
        </w:rPr>
        <w:sym w:font="Symbol" w:char="F0AA"/>
      </w:r>
    </w:p>
    <w:p w14:paraId="3F63F61B" w14:textId="77777777" w:rsidR="001C6BDF" w:rsidRDefault="001C6BDF" w:rsidP="001C6BDF">
      <w:pPr>
        <w:pStyle w:val="Pardeliste"/>
        <w:numPr>
          <w:ilvl w:val="0"/>
          <w:numId w:val="90"/>
        </w:numPr>
      </w:pPr>
      <w:r>
        <w:t>3</w:t>
      </w:r>
      <w:r>
        <w:rPr>
          <w:color w:val="FFC000"/>
          <w:sz w:val="28"/>
        </w:rPr>
        <w:sym w:font="Symbol" w:char="F0A8"/>
      </w:r>
      <w:r>
        <w:t>/3</w:t>
      </w:r>
      <w:r>
        <w:rPr>
          <w:color w:val="0000FF"/>
          <w:sz w:val="28"/>
        </w:rPr>
        <w:sym w:font="Symbol" w:char="F0AA"/>
      </w:r>
      <w:r>
        <w:t> : naturel</w:t>
      </w:r>
    </w:p>
    <w:p w14:paraId="78E5490A" w14:textId="77777777" w:rsidR="001C6BDF" w:rsidRPr="00A71D3F" w:rsidRDefault="001C6BDF" w:rsidP="001C6BDF">
      <w:pPr>
        <w:pStyle w:val="Pardeliste"/>
        <w:numPr>
          <w:ilvl w:val="0"/>
          <w:numId w:val="90"/>
        </w:numPr>
      </w:pPr>
      <w:r>
        <w:t>3</w:t>
      </w:r>
      <w:r>
        <w:rPr>
          <w:color w:val="FF0000"/>
          <w:sz w:val="28"/>
        </w:rPr>
        <w:sym w:font="Symbol" w:char="F0A9"/>
      </w:r>
      <w:r>
        <w:t xml:space="preserve"> : demande d’arrêt </w:t>
      </w:r>
      <w:r>
        <w:rPr>
          <w:color w:val="FF0000"/>
          <w:sz w:val="28"/>
        </w:rPr>
        <w:sym w:font="Symbol" w:char="F0A9"/>
      </w:r>
      <w:r>
        <w:t xml:space="preserve"> pour 3SA</w:t>
      </w:r>
    </w:p>
    <w:p w14:paraId="0F2FFFAB" w14:textId="77777777" w:rsidR="002F799C" w:rsidRPr="00B677C7" w:rsidRDefault="002F799C" w:rsidP="00AA0E4B">
      <w:pPr>
        <w:numPr>
          <w:ilvl w:val="0"/>
          <w:numId w:val="24"/>
        </w:numPr>
      </w:pPr>
      <w:r w:rsidRPr="00B15F13">
        <w:t>3</w:t>
      </w:r>
      <w:r w:rsidR="00A71D3F">
        <w:rPr>
          <w:color w:val="FFC000"/>
          <w:sz w:val="28"/>
        </w:rPr>
        <w:sym w:font="Symbol" w:char="F0A8"/>
      </w:r>
      <w:r w:rsidRPr="00B15F13">
        <w:t xml:space="preserve"> : </w:t>
      </w:r>
      <w:r w:rsidR="001C6BDF">
        <w:t xml:space="preserve">Zone 12-13 HL, 6 cartes </w:t>
      </w:r>
      <w:r w:rsidR="001C6BDF">
        <w:rPr>
          <w:color w:val="FFC000"/>
          <w:sz w:val="28"/>
        </w:rPr>
        <w:sym w:font="Symbol" w:char="F0A8"/>
      </w:r>
      <w:r w:rsidR="001C6BDF">
        <w:t xml:space="preserve"> sans 3 cartes </w:t>
      </w:r>
      <w:r w:rsidR="001C6BDF">
        <w:rPr>
          <w:color w:val="0000FF"/>
          <w:sz w:val="28"/>
        </w:rPr>
        <w:sym w:font="Symbol" w:char="F0AA"/>
      </w:r>
      <w:r w:rsidR="001C6BDF">
        <w:t xml:space="preserve">, ni 4 cartes </w:t>
      </w:r>
      <w:r w:rsidR="001C6BDF">
        <w:rPr>
          <w:color w:val="FF0000"/>
          <w:sz w:val="28"/>
        </w:rPr>
        <w:sym w:font="Symbol" w:char="F0A9"/>
      </w:r>
      <w:r w:rsidR="001C6BDF">
        <w:t xml:space="preserve">, </w:t>
      </w:r>
      <w:r w:rsidR="00B677C7" w:rsidRPr="001C6BDF">
        <w:t>Non Forcing</w:t>
      </w:r>
    </w:p>
    <w:p w14:paraId="3F70007D" w14:textId="77777777" w:rsidR="002F799C" w:rsidRDefault="00590786" w:rsidP="00AA0E4B">
      <w:pPr>
        <w:numPr>
          <w:ilvl w:val="0"/>
          <w:numId w:val="24"/>
        </w:numPr>
        <w:rPr>
          <w:bCs/>
        </w:rPr>
      </w:pPr>
      <w:r w:rsidRPr="00A3096E">
        <w:rPr>
          <w:b/>
          <w:bCs/>
        </w:rPr>
        <w:t>3</w:t>
      </w:r>
      <w:r w:rsidR="00A71D3F">
        <w:rPr>
          <w:b/>
          <w:bCs/>
          <w:color w:val="FF0000"/>
          <w:sz w:val="28"/>
        </w:rPr>
        <w:sym w:font="Symbol" w:char="F0A9"/>
      </w:r>
      <w:r w:rsidRPr="00A3096E">
        <w:rPr>
          <w:b/>
          <w:bCs/>
        </w:rPr>
        <w:t xml:space="preserve"> : </w:t>
      </w:r>
      <w:r w:rsidR="001C6BDF">
        <w:rPr>
          <w:bCs/>
        </w:rPr>
        <w:t xml:space="preserve">Zone 14-16 avec 4 cartes </w:t>
      </w:r>
      <w:r w:rsidR="001C6BDF">
        <w:rPr>
          <w:bCs/>
          <w:color w:val="FF0000"/>
          <w:sz w:val="28"/>
        </w:rPr>
        <w:sym w:font="Symbol" w:char="F0A9"/>
      </w:r>
      <w:r w:rsidR="001C6BDF">
        <w:rPr>
          <w:bCs/>
        </w:rPr>
        <w:t xml:space="preserve"> sans 3 cartes </w:t>
      </w:r>
      <w:r w:rsidR="001C6BDF">
        <w:rPr>
          <w:bCs/>
          <w:color w:val="0000FF"/>
          <w:sz w:val="28"/>
        </w:rPr>
        <w:sym w:font="Symbol" w:char="F0AA"/>
      </w:r>
      <w:r w:rsidR="001C6BDF">
        <w:rPr>
          <w:bCs/>
        </w:rPr>
        <w:t xml:space="preserve">, ni arrêt </w:t>
      </w:r>
      <w:r w:rsidR="001C6BDF">
        <w:rPr>
          <w:bCs/>
          <w:color w:val="008000"/>
          <w:sz w:val="28"/>
        </w:rPr>
        <w:sym w:font="Symbol" w:char="F0A7"/>
      </w:r>
      <w:r w:rsidR="001C6BDF">
        <w:rPr>
          <w:bCs/>
        </w:rPr>
        <w:t xml:space="preserve"> ni singleton </w:t>
      </w:r>
      <w:r w:rsidR="001C6BDF">
        <w:rPr>
          <w:bCs/>
          <w:color w:val="008000"/>
          <w:sz w:val="28"/>
        </w:rPr>
        <w:sym w:font="Symbol" w:char="F0A7"/>
      </w:r>
    </w:p>
    <w:p w14:paraId="46CF8C2F" w14:textId="77777777" w:rsidR="001C6BDF" w:rsidRPr="00D21F7F" w:rsidRDefault="00D21F7F" w:rsidP="00D21F7F">
      <w:pPr>
        <w:ind w:firstLine="360"/>
        <w:rPr>
          <w:bCs/>
          <w:i/>
        </w:rPr>
      </w:pPr>
      <w:r>
        <w:rPr>
          <w:bCs/>
          <w:i/>
        </w:rPr>
        <w:t>-</w:t>
      </w:r>
      <w:r w:rsidR="001C6BDF" w:rsidRPr="00D21F7F">
        <w:rPr>
          <w:bCs/>
          <w:i/>
        </w:rPr>
        <w:t xml:space="preserve">Le </w:t>
      </w:r>
      <w:r>
        <w:rPr>
          <w:bCs/>
          <w:i/>
        </w:rPr>
        <w:t>répondant</w:t>
      </w:r>
      <w:r w:rsidR="001C6BDF" w:rsidRPr="00D21F7F">
        <w:rPr>
          <w:bCs/>
          <w:i/>
        </w:rPr>
        <w:t xml:space="preserve"> ne peut envisager de </w:t>
      </w:r>
      <w:r w:rsidR="005A132F" w:rsidRPr="00D21F7F">
        <w:rPr>
          <w:bCs/>
          <w:i/>
        </w:rPr>
        <w:t xml:space="preserve">chelem à </w:t>
      </w:r>
      <w:r w:rsidR="005A132F" w:rsidRPr="005A132F">
        <w:rPr>
          <w:color w:val="FF0000"/>
          <w:sz w:val="28"/>
        </w:rPr>
        <w:sym w:font="Symbol" w:char="F0A9"/>
      </w:r>
      <w:r w:rsidR="005A132F" w:rsidRPr="00D21F7F">
        <w:rPr>
          <w:bCs/>
          <w:i/>
        </w:rPr>
        <w:t xml:space="preserve"> qu’avec un contrôle </w:t>
      </w:r>
      <w:r w:rsidR="005A132F" w:rsidRPr="005A132F">
        <w:rPr>
          <w:color w:val="008000"/>
          <w:sz w:val="28"/>
        </w:rPr>
        <w:sym w:font="Symbol" w:char="F0A7"/>
      </w:r>
      <w:r w:rsidR="005A132F" w:rsidRPr="00D21F7F">
        <w:rPr>
          <w:bCs/>
          <w:i/>
        </w:rPr>
        <w:t xml:space="preserve"> en disant 4</w:t>
      </w:r>
      <w:r w:rsidR="005A132F" w:rsidRPr="005A132F">
        <w:rPr>
          <w:color w:val="008000"/>
          <w:sz w:val="28"/>
        </w:rPr>
        <w:sym w:font="Symbol" w:char="F0A7"/>
      </w:r>
    </w:p>
    <w:p w14:paraId="2341B993" w14:textId="77777777" w:rsidR="005A132F" w:rsidRPr="005A132F" w:rsidRDefault="00D21F7F" w:rsidP="00D21F7F">
      <w:pPr>
        <w:ind w:firstLine="360"/>
        <w:rPr>
          <w:bCs/>
          <w:i/>
        </w:rPr>
      </w:pPr>
      <w:r>
        <w:rPr>
          <w:bCs/>
          <w:i/>
        </w:rPr>
        <w:t>-</w:t>
      </w:r>
      <w:r w:rsidR="005A132F" w:rsidRPr="005A132F">
        <w:rPr>
          <w:bCs/>
          <w:i/>
        </w:rPr>
        <w:t>4SA est Quantitatif sans fit et 4</w:t>
      </w:r>
      <w:r w:rsidR="005A132F" w:rsidRPr="005A132F">
        <w:rPr>
          <w:bCs/>
          <w:i/>
          <w:color w:val="FFC000"/>
          <w:sz w:val="28"/>
        </w:rPr>
        <w:sym w:font="Symbol" w:char="F0A8"/>
      </w:r>
      <w:r w:rsidR="005A132F" w:rsidRPr="005A132F">
        <w:rPr>
          <w:bCs/>
          <w:i/>
        </w:rPr>
        <w:t xml:space="preserve"> montre un intérêt au chelem avec fit </w:t>
      </w:r>
      <w:r w:rsidR="005A132F" w:rsidRPr="005A132F">
        <w:rPr>
          <w:bCs/>
          <w:i/>
          <w:color w:val="FFC000"/>
          <w:sz w:val="28"/>
        </w:rPr>
        <w:sym w:font="Symbol" w:char="F0A8"/>
      </w:r>
    </w:p>
    <w:p w14:paraId="2B78EF5B" w14:textId="77777777" w:rsidR="002F799C" w:rsidRPr="00D21F7F" w:rsidRDefault="002F799C" w:rsidP="00AA0E4B">
      <w:pPr>
        <w:numPr>
          <w:ilvl w:val="0"/>
          <w:numId w:val="24"/>
        </w:numPr>
        <w:rPr>
          <w:b/>
        </w:rPr>
      </w:pPr>
      <w:r w:rsidRPr="00D21F7F">
        <w:rPr>
          <w:b/>
        </w:rPr>
        <w:t>3</w:t>
      </w:r>
      <w:r w:rsidR="00A71D3F" w:rsidRPr="00D21F7F">
        <w:rPr>
          <w:b/>
          <w:color w:val="0000FF"/>
          <w:sz w:val="28"/>
        </w:rPr>
        <w:sym w:font="Symbol" w:char="F0AA"/>
      </w:r>
      <w:r w:rsidR="005A132F" w:rsidRPr="00D21F7F">
        <w:rPr>
          <w:b/>
          <w:color w:val="0000FF"/>
          <w:sz w:val="28"/>
        </w:rPr>
        <w:t>*</w:t>
      </w:r>
      <w:r w:rsidRPr="00D21F7F">
        <w:rPr>
          <w:b/>
        </w:rPr>
        <w:t xml:space="preserve">: </w:t>
      </w:r>
      <w:r w:rsidR="005A132F" w:rsidRPr="00D21F7F">
        <w:rPr>
          <w:b/>
        </w:rPr>
        <w:t xml:space="preserve">Artificiel zone 14-16 sans 3 cartes </w:t>
      </w:r>
      <w:r w:rsidR="005A132F" w:rsidRPr="00D21F7F">
        <w:rPr>
          <w:b/>
          <w:color w:val="0000FF"/>
          <w:sz w:val="28"/>
        </w:rPr>
        <w:sym w:font="Symbol" w:char="F0AA"/>
      </w:r>
      <w:r w:rsidR="005A132F" w:rsidRPr="00D21F7F">
        <w:rPr>
          <w:b/>
        </w:rPr>
        <w:t xml:space="preserve">, ni 4 cartes </w:t>
      </w:r>
      <w:r w:rsidR="005A132F" w:rsidRPr="00D21F7F">
        <w:rPr>
          <w:b/>
          <w:color w:val="FF0000"/>
          <w:sz w:val="28"/>
        </w:rPr>
        <w:sym w:font="Symbol" w:char="F0A9"/>
      </w:r>
      <w:r w:rsidR="005A132F" w:rsidRPr="00D21F7F">
        <w:rPr>
          <w:b/>
        </w:rPr>
        <w:t xml:space="preserve"> et ni contrôle </w:t>
      </w:r>
      <w:r w:rsidR="005A132F" w:rsidRPr="00D21F7F">
        <w:rPr>
          <w:b/>
          <w:color w:val="008000"/>
          <w:sz w:val="28"/>
        </w:rPr>
        <w:sym w:font="Symbol" w:char="F0A7"/>
      </w:r>
      <w:r w:rsidR="005A132F" w:rsidRPr="00D21F7F">
        <w:rPr>
          <w:b/>
        </w:rPr>
        <w:t>.</w:t>
      </w:r>
    </w:p>
    <w:p w14:paraId="59833D50" w14:textId="77777777" w:rsidR="009007B8" w:rsidRPr="005A132F" w:rsidRDefault="00A0256D" w:rsidP="009007B8">
      <w:pPr>
        <w:numPr>
          <w:ilvl w:val="0"/>
          <w:numId w:val="24"/>
        </w:numPr>
        <w:rPr>
          <w:color w:val="FF0000"/>
        </w:rPr>
      </w:pPr>
      <w:r w:rsidRPr="00B15F13">
        <w:t>3S</w:t>
      </w:r>
      <w:r w:rsidR="008C5AE2">
        <w:t>A :</w:t>
      </w:r>
      <w:r w:rsidR="00B677C7">
        <w:t xml:space="preserve"> </w:t>
      </w:r>
      <w:r w:rsidR="00B677C7" w:rsidRPr="005A132F">
        <w:t xml:space="preserve">zone </w:t>
      </w:r>
      <w:r w:rsidR="00A3096E" w:rsidRPr="005A132F">
        <w:t xml:space="preserve">14-16 </w:t>
      </w:r>
      <w:r w:rsidR="005A132F" w:rsidRPr="005A132F">
        <w:t xml:space="preserve">avec 4 cartes </w:t>
      </w:r>
      <w:r w:rsidR="005A132F">
        <w:rPr>
          <w:color w:val="FF0000"/>
          <w:sz w:val="28"/>
        </w:rPr>
        <w:sym w:font="Symbol" w:char="F0A9"/>
      </w:r>
      <w:r w:rsidR="005A132F">
        <w:t xml:space="preserve"> et arrêt </w:t>
      </w:r>
      <w:r w:rsidR="005A132F">
        <w:rPr>
          <w:color w:val="008000"/>
          <w:sz w:val="28"/>
        </w:rPr>
        <w:sym w:font="Symbol" w:char="F0A7"/>
      </w:r>
    </w:p>
    <w:p w14:paraId="1AD41C4D" w14:textId="77777777" w:rsidR="005A132F" w:rsidRDefault="005A132F" w:rsidP="005A132F">
      <w:pPr>
        <w:pStyle w:val="Pardeliste"/>
        <w:numPr>
          <w:ilvl w:val="0"/>
          <w:numId w:val="91"/>
        </w:numPr>
      </w:pPr>
      <w:r w:rsidRPr="005A132F">
        <w:t>4</w:t>
      </w:r>
      <w:r>
        <w:rPr>
          <w:color w:val="008000"/>
          <w:sz w:val="28"/>
        </w:rPr>
        <w:sym w:font="Symbol" w:char="F0A7"/>
      </w:r>
      <w:r>
        <w:t xml:space="preserve"> : fit </w:t>
      </w:r>
      <w:r>
        <w:rPr>
          <w:color w:val="FF0000"/>
          <w:sz w:val="28"/>
        </w:rPr>
        <w:sym w:font="Symbol" w:char="F0A9"/>
      </w:r>
      <w:r>
        <w:t xml:space="preserve">, intérêt au chelem, le contrôle </w:t>
      </w:r>
      <w:r>
        <w:rPr>
          <w:color w:val="008000"/>
          <w:sz w:val="28"/>
        </w:rPr>
        <w:sym w:font="Symbol" w:char="F0A7"/>
      </w:r>
      <w:r>
        <w:rPr>
          <w:color w:val="008000"/>
          <w:sz w:val="28"/>
        </w:rPr>
        <w:t xml:space="preserve"> </w:t>
      </w:r>
      <w:r w:rsidRPr="005A132F">
        <w:t>n’est pas garanti</w:t>
      </w:r>
    </w:p>
    <w:p w14:paraId="564E8193" w14:textId="77777777" w:rsidR="005A132F" w:rsidRDefault="005A132F" w:rsidP="005A132F">
      <w:pPr>
        <w:pStyle w:val="Pardeliste"/>
        <w:numPr>
          <w:ilvl w:val="0"/>
          <w:numId w:val="91"/>
        </w:numPr>
      </w:pPr>
      <w:r>
        <w:t>4</w:t>
      </w:r>
      <w:r>
        <w:rPr>
          <w:color w:val="FFC000"/>
          <w:sz w:val="28"/>
        </w:rPr>
        <w:sym w:font="Symbol" w:char="F0A8"/>
      </w:r>
      <w:r>
        <w:t xml:space="preserve"> : fit </w:t>
      </w:r>
      <w:r>
        <w:rPr>
          <w:color w:val="FFC000"/>
          <w:sz w:val="28"/>
        </w:rPr>
        <w:sym w:font="Symbol" w:char="F0A8"/>
      </w:r>
    </w:p>
    <w:p w14:paraId="1CCDC8CF" w14:textId="77777777" w:rsidR="005A132F" w:rsidRDefault="005A132F" w:rsidP="005A132F">
      <w:pPr>
        <w:pStyle w:val="Pardeliste"/>
        <w:numPr>
          <w:ilvl w:val="0"/>
          <w:numId w:val="91"/>
        </w:numPr>
      </w:pPr>
      <w:r>
        <w:t>4SA : Quantitatif sans fit</w:t>
      </w:r>
    </w:p>
    <w:p w14:paraId="1D9D6FF6" w14:textId="77777777" w:rsidR="005A132F" w:rsidRDefault="005A132F" w:rsidP="005A132F">
      <w:pPr>
        <w:pStyle w:val="Pardeliste"/>
        <w:numPr>
          <w:ilvl w:val="0"/>
          <w:numId w:val="92"/>
        </w:numPr>
      </w:pPr>
      <w:r>
        <w:t>4</w:t>
      </w:r>
      <w:r>
        <w:rPr>
          <w:color w:val="008000"/>
          <w:sz w:val="28"/>
        </w:rPr>
        <w:sym w:font="Symbol" w:char="F0A7"/>
      </w:r>
      <w:r>
        <w:t xml:space="preserve"> : singleton </w:t>
      </w:r>
      <w:r>
        <w:rPr>
          <w:color w:val="008000"/>
          <w:sz w:val="28"/>
        </w:rPr>
        <w:sym w:font="Symbol" w:char="F0A7"/>
      </w:r>
      <w:r>
        <w:t>, 3 4 5 1 zone 14-16 (3</w:t>
      </w:r>
      <w:r w:rsidR="00D21F7F">
        <w:t xml:space="preserve"> </w:t>
      </w:r>
      <w:r>
        <w:t xml:space="preserve">cartes </w:t>
      </w:r>
      <w:r>
        <w:rPr>
          <w:color w:val="0000FF"/>
          <w:sz w:val="28"/>
        </w:rPr>
        <w:sym w:font="Symbol" w:char="F0AA"/>
      </w:r>
      <w:r>
        <w:t xml:space="preserve"> + 4 cartes </w:t>
      </w:r>
      <w:r>
        <w:rPr>
          <w:color w:val="FF0000"/>
          <w:sz w:val="28"/>
        </w:rPr>
        <w:sym w:font="Symbol" w:char="F0A9"/>
      </w:r>
      <w:r w:rsidR="00D21F7F">
        <w:t>)</w:t>
      </w:r>
    </w:p>
    <w:p w14:paraId="3BDD0423" w14:textId="77777777" w:rsidR="005A132F" w:rsidRDefault="005A132F" w:rsidP="005A132F">
      <w:pPr>
        <w:pStyle w:val="Pardeliste"/>
        <w:numPr>
          <w:ilvl w:val="0"/>
          <w:numId w:val="93"/>
        </w:numPr>
      </w:pPr>
      <w:r>
        <w:t>4</w:t>
      </w:r>
      <w:r>
        <w:rPr>
          <w:color w:val="FFC000"/>
          <w:sz w:val="28"/>
        </w:rPr>
        <w:sym w:font="Symbol" w:char="F0A8"/>
      </w:r>
      <w:r>
        <w:t xml:space="preserve"> naturel</w:t>
      </w:r>
    </w:p>
    <w:p w14:paraId="28F48F67" w14:textId="77777777" w:rsidR="005A132F" w:rsidRPr="005A132F" w:rsidRDefault="005A132F" w:rsidP="005A132F">
      <w:pPr>
        <w:pStyle w:val="Pardeliste"/>
        <w:numPr>
          <w:ilvl w:val="0"/>
          <w:numId w:val="93"/>
        </w:numPr>
      </w:pPr>
      <w:r>
        <w:t xml:space="preserve">4SA BW à </w:t>
      </w:r>
      <w:r>
        <w:rPr>
          <w:color w:val="0000FF"/>
          <w:sz w:val="28"/>
        </w:rPr>
        <w:sym w:font="Symbol" w:char="F0AA"/>
      </w:r>
      <w:r>
        <w:t xml:space="preserve"> (seul fit garanti)</w:t>
      </w:r>
    </w:p>
    <w:tbl>
      <w:tblPr>
        <w:tblpPr w:leftFromText="141" w:rightFromText="141" w:vertAnchor="text" w:tblpY="9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71D3F" w14:paraId="2F20D214" w14:textId="77777777" w:rsidTr="00A71D3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92E3058" w14:textId="77777777"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C017637" w14:textId="77777777"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71D3F" w14:paraId="50C2A7FB" w14:textId="77777777" w:rsidTr="00A71D3F">
        <w:tc>
          <w:tcPr>
            <w:tcW w:w="1101" w:type="dxa"/>
            <w:shd w:val="solid" w:color="C0C0C0" w:fill="FFFFFF"/>
          </w:tcPr>
          <w:p w14:paraId="192828A7" w14:textId="77777777"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34AC4AE9" w14:textId="77777777" w:rsidR="00A71D3F" w:rsidRPr="00A71D3F" w:rsidRDefault="00A71D3F" w:rsidP="00A71D3F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A71D3F" w14:paraId="4635A014" w14:textId="77777777" w:rsidTr="00A71D3F">
        <w:tc>
          <w:tcPr>
            <w:tcW w:w="1101" w:type="dxa"/>
            <w:shd w:val="solid" w:color="C0C0C0" w:fill="FFFFFF"/>
          </w:tcPr>
          <w:p w14:paraId="56B33222" w14:textId="77777777"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3397160C" w14:textId="77777777" w:rsidR="00A71D3F" w:rsidRPr="00153252" w:rsidRDefault="00A71D3F" w:rsidP="00A71D3F">
            <w:pPr>
              <w:rPr>
                <w:color w:val="000080"/>
              </w:rPr>
            </w:pPr>
            <w:r>
              <w:rPr>
                <w:color w:val="000080"/>
              </w:rPr>
              <w:t>1♠</w:t>
            </w:r>
          </w:p>
        </w:tc>
      </w:tr>
    </w:tbl>
    <w:p w14:paraId="124AF151" w14:textId="77777777" w:rsidR="00A71D3F" w:rsidRDefault="00A71D3F" w:rsidP="009007B8"/>
    <w:p w14:paraId="60185FEE" w14:textId="77777777" w:rsidR="008C20F7" w:rsidRDefault="008C20F7" w:rsidP="00F62AC9">
      <w:pPr>
        <w:rPr>
          <w:bCs/>
        </w:rPr>
      </w:pPr>
    </w:p>
    <w:p w14:paraId="22250D72" w14:textId="77777777" w:rsidR="008C20F7" w:rsidRDefault="008C20F7" w:rsidP="00F62AC9">
      <w:pPr>
        <w:rPr>
          <w:bCs/>
        </w:rPr>
      </w:pPr>
    </w:p>
    <w:p w14:paraId="02819C0B" w14:textId="77777777" w:rsidR="00A71D3F" w:rsidRPr="008C20F7" w:rsidRDefault="00F62AC9" w:rsidP="00F62AC9">
      <w:pPr>
        <w:rPr>
          <w:bCs/>
        </w:rPr>
      </w:pPr>
      <w:r w:rsidRPr="00A71D3F">
        <w:rPr>
          <w:bCs/>
        </w:rPr>
        <w:t>4</w:t>
      </w:r>
      <w:r w:rsidR="00A71D3F" w:rsidRPr="00A71D3F">
        <w:rPr>
          <w:bCs/>
        </w:rPr>
        <w:t xml:space="preserve"> cartes à </w:t>
      </w:r>
      <w:r w:rsidR="00A71D3F" w:rsidRPr="00A71D3F">
        <w:rPr>
          <w:bCs/>
          <w:color w:val="0000FF"/>
          <w:sz w:val="28"/>
        </w:rPr>
        <w:sym w:font="Symbol" w:char="F0AA"/>
      </w:r>
      <w:r w:rsidR="00A71D3F">
        <w:rPr>
          <w:bCs/>
          <w:color w:val="0000FF"/>
          <w:sz w:val="28"/>
        </w:rPr>
        <w:t xml:space="preserve">, </w:t>
      </w:r>
      <w:r w:rsidR="00590786" w:rsidRPr="00A71D3F">
        <w:rPr>
          <w:bCs/>
        </w:rPr>
        <w:t>ou 4</w:t>
      </w:r>
      <w:r w:rsidR="00590786" w:rsidRPr="00A71D3F">
        <w:rPr>
          <w:bCs/>
          <w:vertAlign w:val="superscript"/>
        </w:rPr>
        <w:t>ème</w:t>
      </w:r>
      <w:r w:rsidR="00590786" w:rsidRPr="00A71D3F">
        <w:rPr>
          <w:bCs/>
        </w:rPr>
        <w:t xml:space="preserve"> couleur avec main au moins de seconde zone </w:t>
      </w:r>
    </w:p>
    <w:tbl>
      <w:tblPr>
        <w:tblpPr w:leftFromText="141" w:rightFromText="141" w:vertAnchor="text" w:horzAnchor="margin" w:tblpY="17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71D3F" w14:paraId="4E2452D2" w14:textId="77777777" w:rsidTr="00A71D3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14C0C5E" w14:textId="77777777"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D8338BC" w14:textId="77777777"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71D3F" w14:paraId="0F441BAB" w14:textId="77777777" w:rsidTr="00A71D3F">
        <w:tc>
          <w:tcPr>
            <w:tcW w:w="1101" w:type="dxa"/>
            <w:shd w:val="solid" w:color="C0C0C0" w:fill="FFFFFF"/>
          </w:tcPr>
          <w:p w14:paraId="628A29EA" w14:textId="77777777"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976D7DD" w14:textId="77777777" w:rsidR="00A71D3F" w:rsidRPr="00A71D3F" w:rsidRDefault="00A71D3F" w:rsidP="00A71D3F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A71D3F" w14:paraId="0CCE5258" w14:textId="77777777" w:rsidTr="00A71D3F">
        <w:tc>
          <w:tcPr>
            <w:tcW w:w="1101" w:type="dxa"/>
            <w:shd w:val="solid" w:color="C0C0C0" w:fill="FFFFFF"/>
          </w:tcPr>
          <w:p w14:paraId="42E6358E" w14:textId="77777777"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14A1588A" w14:textId="77777777" w:rsidR="00A71D3F" w:rsidRPr="00A71D3F" w:rsidRDefault="00A71D3F" w:rsidP="00A71D3F">
            <w:r>
              <w:rPr>
                <w:color w:val="000080"/>
              </w:rPr>
              <w:t>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14:paraId="6239B3E3" w14:textId="77777777" w:rsidR="009007B8" w:rsidRPr="00A3096E" w:rsidRDefault="009007B8" w:rsidP="00F62AC9">
      <w:pPr>
        <w:rPr>
          <w:b/>
          <w:bCs/>
        </w:rPr>
      </w:pPr>
    </w:p>
    <w:p w14:paraId="5AB6F4F6" w14:textId="77777777" w:rsidR="008C20F7" w:rsidRDefault="008C20F7" w:rsidP="00406289"/>
    <w:p w14:paraId="37E077FB" w14:textId="77777777" w:rsidR="00A71D3F" w:rsidRPr="008C20F7" w:rsidRDefault="003F07DD" w:rsidP="00406289">
      <w:pPr>
        <w:rPr>
          <w:i/>
        </w:rPr>
      </w:pPr>
      <w:r>
        <w:t>Main de zone 11</w:t>
      </w:r>
      <w:r w:rsidR="00590786" w:rsidRPr="00A3096E">
        <w:t xml:space="preserve">-14 sans arrêt </w:t>
      </w:r>
      <w:r w:rsidR="00A71D3F">
        <w:rPr>
          <w:color w:val="0000FF"/>
          <w:sz w:val="28"/>
        </w:rPr>
        <w:sym w:font="Symbol" w:char="F0AA"/>
      </w:r>
      <w:r>
        <w:t xml:space="preserve">, </w:t>
      </w:r>
      <w:r w:rsidRPr="00A71D3F">
        <w:rPr>
          <w:i/>
        </w:rPr>
        <w:t>enchère sur laquelle 2SA est la seule enchère non forcing</w:t>
      </w:r>
    </w:p>
    <w:tbl>
      <w:tblPr>
        <w:tblpPr w:leftFromText="141" w:rightFromText="141" w:vertAnchor="text" w:tblpY="20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71D3F" w14:paraId="4FF7B97F" w14:textId="77777777" w:rsidTr="00A71D3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967A044" w14:textId="77777777"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77C2080" w14:textId="77777777"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71D3F" w14:paraId="28803BE2" w14:textId="77777777" w:rsidTr="00A71D3F">
        <w:tc>
          <w:tcPr>
            <w:tcW w:w="1101" w:type="dxa"/>
            <w:shd w:val="solid" w:color="C0C0C0" w:fill="FFFFFF"/>
          </w:tcPr>
          <w:p w14:paraId="6D9425A9" w14:textId="77777777"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775AD24" w14:textId="77777777" w:rsidR="00A71D3F" w:rsidRPr="00A71D3F" w:rsidRDefault="00A71D3F" w:rsidP="00A71D3F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A71D3F" w:rsidRPr="00F62AC9" w14:paraId="1D24AC85" w14:textId="77777777" w:rsidTr="00A71D3F">
        <w:tc>
          <w:tcPr>
            <w:tcW w:w="1101" w:type="dxa"/>
            <w:shd w:val="solid" w:color="C0C0C0" w:fill="FFFFFF"/>
          </w:tcPr>
          <w:p w14:paraId="5A8625F7" w14:textId="77777777"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676B5EE7" w14:textId="77777777" w:rsidR="00A71D3F" w:rsidRPr="00A71D3F" w:rsidRDefault="00A71D3F" w:rsidP="00A71D3F">
            <w:pPr>
              <w:rPr>
                <w:b/>
                <w:bCs/>
              </w:rPr>
            </w:pPr>
            <w:r w:rsidRPr="00F62AC9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22FB33AC" w14:textId="77777777" w:rsidR="00773A18" w:rsidRPr="009007B8" w:rsidRDefault="00773A18" w:rsidP="008F78DB"/>
    <w:p w14:paraId="19FA20A8" w14:textId="77777777" w:rsidR="008C20F7" w:rsidRDefault="008C20F7" w:rsidP="008F78DB">
      <w:pPr>
        <w:rPr>
          <w:b/>
        </w:rPr>
      </w:pPr>
    </w:p>
    <w:p w14:paraId="2BC39856" w14:textId="77777777" w:rsidR="008C20F7" w:rsidRPr="00A71D3F" w:rsidRDefault="00406289" w:rsidP="008F78DB">
      <w:pPr>
        <w:rPr>
          <w:i/>
        </w:rPr>
      </w:pPr>
      <w:r w:rsidRPr="003F07DD">
        <w:rPr>
          <w:b/>
        </w:rPr>
        <w:t>FORCING</w:t>
      </w:r>
      <w:r w:rsidR="00590786" w:rsidRPr="003F07DD">
        <w:rPr>
          <w:b/>
        </w:rPr>
        <w:t xml:space="preserve"> de Manche ; </w:t>
      </w:r>
      <w:r w:rsidR="00590786" w:rsidRPr="00A71D3F">
        <w:rPr>
          <w:i/>
        </w:rPr>
        <w:t>le fit majeur au palier de 2 est déjà propositionnel</w:t>
      </w:r>
    </w:p>
    <w:tbl>
      <w:tblPr>
        <w:tblpPr w:leftFromText="141" w:rightFromText="141" w:vertAnchor="text" w:horzAnchor="margin" w:tblpY="33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481"/>
      </w:tblGrid>
      <w:tr w:rsidR="00F01EAA" w14:paraId="0955EE9F" w14:textId="77777777" w:rsidTr="00F01EAA">
        <w:trPr>
          <w:trHeight w:val="187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14:paraId="09B7E3C7" w14:textId="77777777" w:rsidR="00F01EAA" w:rsidRPr="00153252" w:rsidRDefault="00F01EAA" w:rsidP="00F01EA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81" w:type="dxa"/>
            <w:tcBorders>
              <w:bottom w:val="single" w:sz="6" w:space="0" w:color="000000"/>
            </w:tcBorders>
            <w:shd w:val="solid" w:color="000080" w:fill="FFFFFF"/>
          </w:tcPr>
          <w:p w14:paraId="6EA9F62C" w14:textId="77777777" w:rsidR="00F01EAA" w:rsidRPr="00153252" w:rsidRDefault="00F01EAA" w:rsidP="00F01EA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01EAA" w14:paraId="6631B9D6" w14:textId="77777777" w:rsidTr="00F01EAA">
        <w:trPr>
          <w:trHeight w:val="238"/>
        </w:trPr>
        <w:tc>
          <w:tcPr>
            <w:tcW w:w="1057" w:type="dxa"/>
            <w:shd w:val="solid" w:color="C0C0C0" w:fill="FFFFFF"/>
          </w:tcPr>
          <w:p w14:paraId="40B00E52" w14:textId="77777777" w:rsidR="00F01EAA" w:rsidRPr="00A71D3F" w:rsidRDefault="00F01EAA" w:rsidP="00F01EA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481" w:type="dxa"/>
            <w:shd w:val="solid" w:color="C0C0C0" w:fill="FFFFFF"/>
          </w:tcPr>
          <w:p w14:paraId="3D224159" w14:textId="77777777" w:rsidR="00F01EAA" w:rsidRPr="00A71D3F" w:rsidRDefault="00F01EAA" w:rsidP="00F01EAA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F01EAA" w14:paraId="15CBC926" w14:textId="77777777" w:rsidTr="00F01EAA">
        <w:trPr>
          <w:trHeight w:val="229"/>
        </w:trPr>
        <w:tc>
          <w:tcPr>
            <w:tcW w:w="1057" w:type="dxa"/>
            <w:shd w:val="solid" w:color="C0C0C0" w:fill="FFFFFF"/>
          </w:tcPr>
          <w:p w14:paraId="1CB34406" w14:textId="77777777" w:rsidR="00F01EAA" w:rsidRPr="00A71D3F" w:rsidRDefault="00F01EAA" w:rsidP="00F01EA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481" w:type="dxa"/>
            <w:shd w:val="solid" w:color="C0C0C0" w:fill="FFFFFF"/>
          </w:tcPr>
          <w:p w14:paraId="244568A2" w14:textId="77777777" w:rsidR="00F01EAA" w:rsidRPr="00153252" w:rsidRDefault="00F01EAA" w:rsidP="00F01EAA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F01EAA" w14:paraId="3A5629B1" w14:textId="77777777" w:rsidTr="00F01EAA">
        <w:trPr>
          <w:trHeight w:val="364"/>
        </w:trPr>
        <w:tc>
          <w:tcPr>
            <w:tcW w:w="1057" w:type="dxa"/>
            <w:shd w:val="solid" w:color="C0C0C0" w:fill="FFFFFF"/>
          </w:tcPr>
          <w:p w14:paraId="45F0766B" w14:textId="77777777" w:rsidR="00F01EAA" w:rsidRDefault="00F01EAA" w:rsidP="00F01EA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?</w:t>
            </w:r>
          </w:p>
        </w:tc>
        <w:tc>
          <w:tcPr>
            <w:tcW w:w="1481" w:type="dxa"/>
            <w:shd w:val="solid" w:color="C0C0C0" w:fill="FFFFFF"/>
          </w:tcPr>
          <w:p w14:paraId="34FBC8E1" w14:textId="77777777" w:rsidR="00F01EAA" w:rsidRDefault="00F01EAA" w:rsidP="00F01EAA">
            <w:pPr>
              <w:rPr>
                <w:color w:val="000080"/>
              </w:rPr>
            </w:pPr>
          </w:p>
        </w:tc>
      </w:tr>
    </w:tbl>
    <w:p w14:paraId="168A4FDB" w14:textId="77777777" w:rsidR="00555F03" w:rsidRPr="00A71D3F" w:rsidRDefault="00555F03" w:rsidP="008F78DB">
      <w:pPr>
        <w:rPr>
          <w:i/>
        </w:rPr>
      </w:pPr>
    </w:p>
    <w:p w14:paraId="53265541" w14:textId="77777777" w:rsidR="00D677A1" w:rsidRPr="00334F13" w:rsidRDefault="00A71D3F" w:rsidP="00AA0E4B">
      <w:pPr>
        <w:numPr>
          <w:ilvl w:val="0"/>
          <w:numId w:val="24"/>
        </w:numPr>
        <w:tabs>
          <w:tab w:val="num" w:pos="-756"/>
        </w:tabs>
        <w:ind w:left="0"/>
        <w:rPr>
          <w:i/>
        </w:rPr>
      </w:pPr>
      <w:r>
        <w:t xml:space="preserve">  </w:t>
      </w:r>
      <w:r w:rsidR="00D677A1">
        <w:t xml:space="preserve">2 autre mineure : montre un 5-4-3-1 de zone 13-14 ou une main </w:t>
      </w:r>
      <w:r>
        <w:t xml:space="preserve">    </w:t>
      </w:r>
      <w:r w:rsidR="00D677A1">
        <w:t xml:space="preserve">18-19 régulière avec un fit de 3 cartes à </w:t>
      </w:r>
      <w:r>
        <w:rPr>
          <w:color w:val="FF0000"/>
          <w:sz w:val="28"/>
        </w:rPr>
        <w:sym w:font="Symbol" w:char="F0A9"/>
      </w:r>
      <w:r w:rsidR="00D677A1">
        <w:t xml:space="preserve"> sans arrêt dans la mineure autre que celle de l’ouverture</w:t>
      </w:r>
      <w:r w:rsidR="009F4C07">
        <w:t xml:space="preserve"> </w:t>
      </w:r>
      <w:r w:rsidR="009F4C07" w:rsidRPr="005E4A20">
        <w:rPr>
          <w:i/>
          <w:color w:val="00B050"/>
        </w:rPr>
        <w:t>(développement à préciser)</w:t>
      </w:r>
    </w:p>
    <w:p w14:paraId="00A19082" w14:textId="77777777" w:rsidR="00D677A1" w:rsidRDefault="00A71D3F" w:rsidP="00AA0E4B">
      <w:pPr>
        <w:numPr>
          <w:ilvl w:val="0"/>
          <w:numId w:val="24"/>
        </w:numPr>
        <w:tabs>
          <w:tab w:val="num" w:pos="-756"/>
        </w:tabs>
        <w:ind w:left="0"/>
      </w:pPr>
      <w:r>
        <w:t xml:space="preserve">   </w:t>
      </w:r>
      <w:r w:rsidR="00D677A1">
        <w:t>2</w:t>
      </w:r>
      <w:r>
        <w:rPr>
          <w:color w:val="FF0000"/>
          <w:sz w:val="28"/>
        </w:rPr>
        <w:sym w:font="Symbol" w:char="F0A9"/>
      </w:r>
      <w:r w:rsidR="00D677A1">
        <w:t xml:space="preserve"> montre un 5-4-3-1 de zone 15-17</w:t>
      </w:r>
    </w:p>
    <w:p w14:paraId="5131824C" w14:textId="77777777" w:rsidR="001B0038" w:rsidRDefault="00A71D3F" w:rsidP="008F78DB">
      <w:pPr>
        <w:numPr>
          <w:ilvl w:val="0"/>
          <w:numId w:val="24"/>
        </w:numPr>
        <w:tabs>
          <w:tab w:val="num" w:pos="-1128"/>
        </w:tabs>
        <w:ind w:left="0"/>
      </w:pPr>
      <w:r>
        <w:t xml:space="preserve">   </w:t>
      </w:r>
      <w:r w:rsidR="00D677A1">
        <w:t>3</w:t>
      </w:r>
      <w:r>
        <w:rPr>
          <w:color w:val="FF0000"/>
          <w:sz w:val="28"/>
        </w:rPr>
        <w:sym w:font="Symbol" w:char="F0A9"/>
      </w:r>
      <w:r w:rsidR="00D677A1">
        <w:t xml:space="preserve"> montre un 5-4-3-1 de zon</w:t>
      </w:r>
      <w:r>
        <w:t>e</w:t>
      </w:r>
      <w:r w:rsidR="00D677A1">
        <w:t xml:space="preserve"> 18-19</w:t>
      </w:r>
    </w:p>
    <w:p w14:paraId="73608ADA" w14:textId="77777777" w:rsidR="009624E1" w:rsidRDefault="009624E1" w:rsidP="008F78DB">
      <w:pPr>
        <w:pStyle w:val="Titre2"/>
      </w:pPr>
      <w:bookmarkStart w:id="80" w:name="_Toc468559087"/>
      <w:r>
        <w:t>Situations conventionnelles en cas d’intervention</w:t>
      </w:r>
      <w:bookmarkEnd w:id="80"/>
    </w:p>
    <w:tbl>
      <w:tblPr>
        <w:tblpPr w:leftFromText="141" w:rightFromText="141" w:vertAnchor="text" w:horzAnchor="margin" w:tblpY="11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3116"/>
      </w:tblGrid>
      <w:tr w:rsidR="00EF6148" w14:paraId="1BE7BFF6" w14:textId="77777777" w:rsidTr="00EF614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9BBD26B" w14:textId="77777777"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5842B37" w14:textId="77777777"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3116" w:type="dxa"/>
            <w:tcBorders>
              <w:bottom w:val="single" w:sz="6" w:space="0" w:color="000000"/>
            </w:tcBorders>
            <w:shd w:val="solid" w:color="000080" w:fill="FFFFFF"/>
          </w:tcPr>
          <w:p w14:paraId="0A7A9661" w14:textId="77777777"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F6148" w14:paraId="4EFE42EE" w14:textId="77777777" w:rsidTr="00EF6148">
        <w:tc>
          <w:tcPr>
            <w:tcW w:w="1101" w:type="dxa"/>
            <w:shd w:val="solid" w:color="C0C0C0" w:fill="FFFFFF"/>
          </w:tcPr>
          <w:p w14:paraId="24BC071A" w14:textId="77777777" w:rsidR="00EF6148" w:rsidRPr="00EF6148" w:rsidRDefault="00EF6148" w:rsidP="00EF614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C6935E7" w14:textId="77777777" w:rsidR="00EF6148" w:rsidRPr="00354916" w:rsidRDefault="00EF6148" w:rsidP="00EF6148">
            <w:pPr>
              <w:jc w:val="center"/>
            </w:pPr>
            <w:r w:rsidRPr="00EF6148">
              <w:rPr>
                <w:color w:val="FF0000"/>
              </w:rPr>
              <w:t>X</w:t>
            </w:r>
            <w:r w:rsidR="00354916">
              <w:rPr>
                <w:color w:val="FF0000"/>
              </w:rPr>
              <w:t xml:space="preserve"> </w:t>
            </w:r>
          </w:p>
        </w:tc>
        <w:tc>
          <w:tcPr>
            <w:tcW w:w="3116" w:type="dxa"/>
            <w:shd w:val="solid" w:color="C0C0C0" w:fill="FFFFFF"/>
          </w:tcPr>
          <w:p w14:paraId="4B45C75E" w14:textId="77777777" w:rsidR="00EF6148" w:rsidRPr="00EF6148" w:rsidRDefault="00EF6148" w:rsidP="00EF6148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 xml:space="preserve"> (sur 1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)/2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 3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</w:tbl>
    <w:p w14:paraId="0B5A7FE1" w14:textId="77777777" w:rsidR="007D43BE" w:rsidRDefault="007D43BE" w:rsidP="008F78DB">
      <w:pPr>
        <w:rPr>
          <w:lang w:eastAsia="ko-KR"/>
        </w:rPr>
      </w:pPr>
    </w:p>
    <w:p w14:paraId="29E87EEE" w14:textId="77777777" w:rsidR="00EF6148" w:rsidRDefault="00EF6148" w:rsidP="008F78DB">
      <w:pPr>
        <w:rPr>
          <w:lang w:eastAsia="ko-KR"/>
        </w:rPr>
      </w:pPr>
    </w:p>
    <w:p w14:paraId="575A4009" w14:textId="77777777" w:rsidR="00EF6148" w:rsidRDefault="00EF6148" w:rsidP="008F78DB">
      <w:pPr>
        <w:rPr>
          <w:lang w:eastAsia="ko-KR"/>
        </w:rPr>
      </w:pPr>
    </w:p>
    <w:p w14:paraId="3C576F5D" w14:textId="77777777" w:rsidR="009878D1" w:rsidRDefault="00EF6148" w:rsidP="008F78DB">
      <w:pPr>
        <w:rPr>
          <w:lang w:eastAsia="ko-KR"/>
        </w:rPr>
      </w:pPr>
      <w:r>
        <w:rPr>
          <w:lang w:eastAsia="ko-KR"/>
        </w:rPr>
        <w:t xml:space="preserve">Sans Passe initial, </w:t>
      </w:r>
      <w:r w:rsidR="009878D1" w:rsidRPr="00EF6148">
        <w:rPr>
          <w:lang w:eastAsia="ko-KR"/>
        </w:rPr>
        <w:t>Barrage Naturel (6</w:t>
      </w:r>
      <w:r w:rsidR="009878D1" w:rsidRPr="00EF6148">
        <w:rPr>
          <w:vertAlign w:val="superscript"/>
          <w:lang w:eastAsia="ko-KR"/>
        </w:rPr>
        <w:t>ème</w:t>
      </w:r>
      <w:r w:rsidR="009878D1" w:rsidRPr="00EF6148">
        <w:rPr>
          <w:lang w:eastAsia="ko-KR"/>
        </w:rPr>
        <w:t xml:space="preserve"> au palier de 2, 7</w:t>
      </w:r>
      <w:r w:rsidR="009878D1" w:rsidRPr="00EF6148">
        <w:rPr>
          <w:vertAlign w:val="superscript"/>
          <w:lang w:eastAsia="ko-KR"/>
        </w:rPr>
        <w:t>ème</w:t>
      </w:r>
      <w:r w:rsidR="009878D1" w:rsidRPr="00EF6148">
        <w:rPr>
          <w:lang w:eastAsia="ko-KR"/>
        </w:rPr>
        <w:t xml:space="preserve"> au palier de 3 sur autre mineure et 5</w:t>
      </w:r>
      <w:r w:rsidR="009878D1" w:rsidRPr="00EF6148">
        <w:rPr>
          <w:vertAlign w:val="superscript"/>
          <w:lang w:eastAsia="ko-KR"/>
        </w:rPr>
        <w:t>ème</w:t>
      </w:r>
      <w:r w:rsidR="009878D1" w:rsidRPr="00EF6148">
        <w:rPr>
          <w:lang w:eastAsia="ko-KR"/>
        </w:rPr>
        <w:t xml:space="preserve"> sur mineure)</w:t>
      </w:r>
    </w:p>
    <w:p w14:paraId="01581150" w14:textId="77777777" w:rsidR="00354916" w:rsidRPr="0085544B" w:rsidRDefault="00EF6148" w:rsidP="0085544B">
      <w:pPr>
        <w:pStyle w:val="Pardeliste"/>
        <w:numPr>
          <w:ilvl w:val="0"/>
          <w:numId w:val="24"/>
        </w:numPr>
        <w:rPr>
          <w:b/>
          <w:lang w:eastAsia="ko-KR"/>
        </w:rPr>
      </w:pPr>
      <w:r w:rsidRPr="0085544B">
        <w:rPr>
          <w:b/>
          <w:lang w:eastAsia="ko-KR"/>
        </w:rPr>
        <w:t xml:space="preserve">Après Passe initial, </w:t>
      </w:r>
      <w:r w:rsidRPr="0085544B">
        <w:rPr>
          <w:b/>
          <w:i/>
          <w:lang w:eastAsia="ko-KR"/>
        </w:rPr>
        <w:t>Sur une ouverture en 3</w:t>
      </w:r>
      <w:r w:rsidRPr="0085544B">
        <w:rPr>
          <w:b/>
          <w:i/>
          <w:vertAlign w:val="superscript"/>
          <w:lang w:eastAsia="ko-KR"/>
        </w:rPr>
        <w:t>ème</w:t>
      </w:r>
      <w:r w:rsidRPr="0085544B">
        <w:rPr>
          <w:b/>
          <w:i/>
          <w:lang w:eastAsia="ko-KR"/>
        </w:rPr>
        <w:t xml:space="preserve"> et 4</w:t>
      </w:r>
      <w:r w:rsidRPr="0085544B">
        <w:rPr>
          <w:b/>
          <w:i/>
          <w:vertAlign w:val="superscript"/>
          <w:lang w:eastAsia="ko-KR"/>
        </w:rPr>
        <w:t>ème</w:t>
      </w:r>
      <w:r w:rsidRPr="0085544B">
        <w:rPr>
          <w:b/>
          <w:lang w:eastAsia="ko-KR"/>
        </w:rPr>
        <w:t>, les enchères en jump ou en double jump après un contre de l’intervenant montrent 5 cartes + un fit.</w:t>
      </w:r>
    </w:p>
    <w:p w14:paraId="2A9CEB54" w14:textId="77777777" w:rsidR="00354916" w:rsidRDefault="00354916" w:rsidP="0085544B">
      <w:pPr>
        <w:pStyle w:val="Pardeliste"/>
        <w:numPr>
          <w:ilvl w:val="0"/>
          <w:numId w:val="24"/>
        </w:numPr>
        <w:rPr>
          <w:lang w:eastAsia="ko-KR"/>
        </w:rPr>
      </w:pPr>
      <w:r w:rsidRPr="0085544B">
        <w:rPr>
          <w:b/>
          <w:lang w:eastAsia="ko-KR"/>
        </w:rPr>
        <w:lastRenderedPageBreak/>
        <w:t>De même, en cas d’intervention par une couleur</w:t>
      </w:r>
      <w:r>
        <w:rPr>
          <w:lang w:eastAsia="ko-KR"/>
        </w:rPr>
        <w:t>, les jumps sont barrages sur ouverture en 1</w:t>
      </w:r>
      <w:r w:rsidRPr="0085544B">
        <w:rPr>
          <w:vertAlign w:val="superscript"/>
          <w:lang w:eastAsia="ko-KR"/>
        </w:rPr>
        <w:t>ère</w:t>
      </w:r>
      <w:r>
        <w:rPr>
          <w:lang w:eastAsia="ko-KR"/>
        </w:rPr>
        <w:t xml:space="preserve"> et 2</w:t>
      </w:r>
      <w:r w:rsidRPr="0085544B">
        <w:rPr>
          <w:vertAlign w:val="superscript"/>
          <w:lang w:eastAsia="ko-KR"/>
        </w:rPr>
        <w:t>ème</w:t>
      </w:r>
      <w:r>
        <w:rPr>
          <w:lang w:eastAsia="ko-KR"/>
        </w:rPr>
        <w:t xml:space="preserve"> position et 5 cartes + fit sur ouverture en 3</w:t>
      </w:r>
      <w:r w:rsidRPr="0085544B">
        <w:rPr>
          <w:vertAlign w:val="superscript"/>
          <w:lang w:eastAsia="ko-KR"/>
        </w:rPr>
        <w:t>ème</w:t>
      </w:r>
      <w:r>
        <w:rPr>
          <w:lang w:eastAsia="ko-KR"/>
        </w:rPr>
        <w:t xml:space="preserve"> et 4</w:t>
      </w:r>
      <w:r w:rsidRPr="0085544B">
        <w:rPr>
          <w:vertAlign w:val="superscript"/>
          <w:lang w:eastAsia="ko-KR"/>
        </w:rPr>
        <w:t>ème</w:t>
      </w:r>
      <w:r>
        <w:rPr>
          <w:lang w:eastAsia="ko-KR"/>
        </w:rPr>
        <w:t xml:space="preserve"> position. </w:t>
      </w:r>
    </w:p>
    <w:p w14:paraId="60FCB102" w14:textId="77777777" w:rsidR="00354916" w:rsidRPr="00354916" w:rsidRDefault="00354916" w:rsidP="008F78DB">
      <w:pPr>
        <w:rPr>
          <w:i/>
          <w:lang w:eastAsia="ko-KR"/>
        </w:rPr>
      </w:pPr>
      <w:r w:rsidRPr="00354916">
        <w:rPr>
          <w:i/>
          <w:lang w:eastAsia="ko-KR"/>
        </w:rPr>
        <w:t>La répétition de la mineure au palier de 2 reste un SMI.</w:t>
      </w:r>
    </w:p>
    <w:tbl>
      <w:tblPr>
        <w:tblpPr w:leftFromText="141" w:rightFromText="141" w:vertAnchor="text" w:horzAnchor="margin" w:tblpY="15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EF6148" w14:paraId="1BF7C89F" w14:textId="77777777" w:rsidTr="00EF614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91F879C" w14:textId="77777777"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9A240CB" w14:textId="77777777"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09C6C69" w14:textId="77777777"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F6148" w14:paraId="4C19F84F" w14:textId="77777777" w:rsidTr="00EF6148">
        <w:tc>
          <w:tcPr>
            <w:tcW w:w="1101" w:type="dxa"/>
            <w:shd w:val="solid" w:color="C0C0C0" w:fill="FFFFFF"/>
          </w:tcPr>
          <w:p w14:paraId="0BD83263" w14:textId="77777777" w:rsidR="00EF6148" w:rsidRPr="00EF6148" w:rsidRDefault="00EF6148" w:rsidP="00EF614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0011C368" w14:textId="77777777" w:rsidR="00EF6148" w:rsidRDefault="00EF6148" w:rsidP="00354916">
            <w:pPr>
              <w:jc w:val="center"/>
              <w:rPr>
                <w:color w:val="000080"/>
              </w:rPr>
            </w:pPr>
            <w:r w:rsidRPr="00EF6148">
              <w:rPr>
                <w:color w:val="FF0000"/>
              </w:rPr>
              <w:t>X</w:t>
            </w:r>
          </w:p>
        </w:tc>
        <w:tc>
          <w:tcPr>
            <w:tcW w:w="1297" w:type="dxa"/>
            <w:shd w:val="solid" w:color="C0C0C0" w:fill="FFFFFF"/>
          </w:tcPr>
          <w:p w14:paraId="44820C2D" w14:textId="77777777" w:rsidR="00EF6148" w:rsidRPr="00EF6148" w:rsidRDefault="00EF6148" w:rsidP="00EF6148">
            <w:r w:rsidRPr="00EF6148">
              <w:t>2SA</w:t>
            </w:r>
          </w:p>
        </w:tc>
      </w:tr>
    </w:tbl>
    <w:p w14:paraId="1B57CDA3" w14:textId="77777777" w:rsidR="00354916" w:rsidRDefault="00354916" w:rsidP="008F78DB">
      <w:pPr>
        <w:rPr>
          <w:lang w:eastAsia="ko-KR"/>
        </w:rPr>
      </w:pPr>
    </w:p>
    <w:p w14:paraId="12789F03" w14:textId="77777777" w:rsidR="00F45995" w:rsidRDefault="00F45995" w:rsidP="008F78DB">
      <w:pPr>
        <w:rPr>
          <w:lang w:eastAsia="ko-KR"/>
        </w:rPr>
      </w:pPr>
    </w:p>
    <w:p w14:paraId="387903CB" w14:textId="77777777" w:rsidR="009878D1" w:rsidRDefault="009878D1" w:rsidP="008F78DB">
      <w:pPr>
        <w:rPr>
          <w:lang w:eastAsia="ko-KR"/>
        </w:rPr>
      </w:pPr>
      <w:r>
        <w:rPr>
          <w:lang w:eastAsia="ko-KR"/>
        </w:rPr>
        <w:t>Naturel (</w:t>
      </w:r>
      <w:r w:rsidRPr="00EF6148">
        <w:rPr>
          <w:i/>
          <w:lang w:eastAsia="ko-KR"/>
        </w:rPr>
        <w:t>puisqu’après contre le SMI est conservé</w:t>
      </w:r>
      <w:r>
        <w:rPr>
          <w:lang w:eastAsia="ko-KR"/>
        </w:rPr>
        <w:t>)</w:t>
      </w:r>
    </w:p>
    <w:p w14:paraId="15934416" w14:textId="77777777" w:rsidR="006757E2" w:rsidRDefault="006757E2" w:rsidP="008F78DB">
      <w:pPr>
        <w:rPr>
          <w:lang w:eastAsia="ko-KR"/>
        </w:rPr>
      </w:pPr>
    </w:p>
    <w:tbl>
      <w:tblPr>
        <w:tblpPr w:leftFromText="141" w:rightFromText="141" w:vertAnchor="text" w:tblpY="7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354916" w14:paraId="7E30257E" w14:textId="77777777" w:rsidTr="00A943F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DA7C274" w14:textId="77777777"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7DBBA67" w14:textId="77777777"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38AC83B" w14:textId="77777777"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4916" w14:paraId="3C8D7A67" w14:textId="77777777" w:rsidTr="00A943FA">
        <w:tc>
          <w:tcPr>
            <w:tcW w:w="1101" w:type="dxa"/>
            <w:shd w:val="solid" w:color="C0C0C0" w:fill="FFFFFF"/>
          </w:tcPr>
          <w:p w14:paraId="181B5D78" w14:textId="77777777" w:rsidR="00354916" w:rsidRDefault="00354916" w:rsidP="00354916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14:paraId="6CDD8076" w14:textId="77777777" w:rsidR="00A943FA" w:rsidRPr="00354916" w:rsidRDefault="00A943FA" w:rsidP="00354916">
            <w:pPr>
              <w:rPr>
                <w:b/>
                <w:bCs/>
              </w:rPr>
            </w:pPr>
            <w:r>
              <w:rPr>
                <w:b/>
                <w:bCs/>
                <w:color w:val="FFC000"/>
                <w:sz w:val="28"/>
              </w:rPr>
              <w:t xml:space="preserve">  </w:t>
            </w:r>
            <w:r w:rsidRPr="00A943FA">
              <w:rPr>
                <w:b/>
                <w:bCs/>
                <w:sz w:val="28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08960DBB" w14:textId="77777777" w:rsidR="00354916" w:rsidRPr="00354916" w:rsidRDefault="00354916" w:rsidP="00354916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7F9970E8" w14:textId="77777777" w:rsidR="00354916" w:rsidRPr="00354916" w:rsidRDefault="00354916" w:rsidP="00354916">
            <w:r w:rsidRPr="00354916">
              <w:rPr>
                <w:color w:val="FF0000"/>
              </w:rPr>
              <w:t>X</w:t>
            </w:r>
            <w:r>
              <w:rPr>
                <w:color w:val="000080"/>
              </w:rPr>
              <w:t>/1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</w:t>
            </w:r>
            <w:r w:rsidRPr="00A943FA">
              <w:rPr>
                <w:i/>
                <w:color w:val="000080"/>
              </w:rPr>
              <w:t>1</w:t>
            </w:r>
            <w:r w:rsidRPr="00A943FA">
              <w:rPr>
                <w:i/>
                <w:color w:val="0000FF"/>
                <w:sz w:val="28"/>
              </w:rPr>
              <w:sym w:font="Symbol" w:char="F0AA"/>
            </w:r>
          </w:p>
        </w:tc>
      </w:tr>
    </w:tbl>
    <w:p w14:paraId="1A9DA0A8" w14:textId="77777777" w:rsidR="00354916" w:rsidRDefault="00354916" w:rsidP="008F78DB">
      <w:pPr>
        <w:rPr>
          <w:lang w:eastAsia="ko-KR"/>
        </w:rPr>
      </w:pPr>
    </w:p>
    <w:p w14:paraId="2C28FB57" w14:textId="77777777" w:rsidR="007D43BE" w:rsidRDefault="00354916" w:rsidP="008F78DB">
      <w:r>
        <w:t>Spoutnik rotatif</w:t>
      </w:r>
      <w:r w:rsidR="008D636D">
        <w:t xml:space="preserve"> (cachalot)</w:t>
      </w:r>
    </w:p>
    <w:p w14:paraId="3B3EF5D3" w14:textId="77777777" w:rsidR="00354916" w:rsidRDefault="00354916" w:rsidP="008F78DB"/>
    <w:p w14:paraId="7969627C" w14:textId="77777777" w:rsidR="0085544B" w:rsidRDefault="00354916" w:rsidP="00354916">
      <w:pPr>
        <w:rPr>
          <w:i/>
        </w:rPr>
      </w:pPr>
      <w:r w:rsidRPr="0085544B">
        <w:rPr>
          <w:i/>
        </w:rPr>
        <w:t xml:space="preserve">Dans toutes les séquences montrant 4 cartes, </w:t>
      </w:r>
    </w:p>
    <w:p w14:paraId="5AF43026" w14:textId="77777777" w:rsidR="0085544B" w:rsidRPr="0085544B" w:rsidRDefault="0085544B" w:rsidP="0085544B">
      <w:pPr>
        <w:pStyle w:val="Pardeliste"/>
        <w:numPr>
          <w:ilvl w:val="0"/>
          <w:numId w:val="24"/>
        </w:numPr>
        <w:rPr>
          <w:i/>
        </w:rPr>
      </w:pPr>
      <w:r w:rsidRPr="0085544B">
        <w:rPr>
          <w:i/>
        </w:rPr>
        <w:t>Le</w:t>
      </w:r>
      <w:r w:rsidR="00354916" w:rsidRPr="0085544B">
        <w:rPr>
          <w:i/>
        </w:rPr>
        <w:t xml:space="preserve"> fit au palier de 1 montre 3 cartes,</w:t>
      </w:r>
    </w:p>
    <w:p w14:paraId="64E7FA71" w14:textId="77777777" w:rsidR="0085544B" w:rsidRDefault="0085544B" w:rsidP="0085544B">
      <w:pPr>
        <w:pStyle w:val="Pardeliste"/>
        <w:numPr>
          <w:ilvl w:val="0"/>
          <w:numId w:val="24"/>
        </w:numPr>
        <w:rPr>
          <w:i/>
        </w:rPr>
      </w:pPr>
      <w:r w:rsidRPr="0085544B">
        <w:rPr>
          <w:i/>
        </w:rPr>
        <w:t>Le</w:t>
      </w:r>
      <w:r w:rsidR="00354916" w:rsidRPr="0085544B">
        <w:rPr>
          <w:i/>
        </w:rPr>
        <w:t xml:space="preserve"> </w:t>
      </w:r>
      <w:proofErr w:type="spellStart"/>
      <w:r w:rsidR="00354916" w:rsidRPr="0085544B">
        <w:rPr>
          <w:i/>
        </w:rPr>
        <w:t>cuebid</w:t>
      </w:r>
      <w:proofErr w:type="spellEnd"/>
      <w:r w:rsidR="00354916" w:rsidRPr="0085544B">
        <w:rPr>
          <w:i/>
        </w:rPr>
        <w:t xml:space="preserve"> montre un fit majeur 4</w:t>
      </w:r>
      <w:r w:rsidR="00354916" w:rsidRPr="0085544B">
        <w:rPr>
          <w:i/>
          <w:vertAlign w:val="superscript"/>
        </w:rPr>
        <w:t>ème</w:t>
      </w:r>
      <w:r w:rsidR="00354916" w:rsidRPr="0085544B">
        <w:rPr>
          <w:i/>
        </w:rPr>
        <w:t xml:space="preserve"> et une main Forcing de Manche, </w:t>
      </w:r>
    </w:p>
    <w:p w14:paraId="327FBCAF" w14:textId="77777777" w:rsidR="0085544B" w:rsidRDefault="0085544B" w:rsidP="00354916">
      <w:pPr>
        <w:pStyle w:val="Pardeliste"/>
        <w:numPr>
          <w:ilvl w:val="0"/>
          <w:numId w:val="24"/>
        </w:numPr>
        <w:rPr>
          <w:i/>
        </w:rPr>
      </w:pPr>
      <w:r w:rsidRPr="0085544B">
        <w:rPr>
          <w:i/>
        </w:rPr>
        <w:t>Le</w:t>
      </w:r>
      <w:r w:rsidR="00354916" w:rsidRPr="0085544B">
        <w:rPr>
          <w:i/>
        </w:rPr>
        <w:t xml:space="preserve"> </w:t>
      </w:r>
      <w:proofErr w:type="spellStart"/>
      <w:r w:rsidR="00354916" w:rsidRPr="0085544B">
        <w:rPr>
          <w:i/>
        </w:rPr>
        <w:t>cuebid</w:t>
      </w:r>
      <w:proofErr w:type="spellEnd"/>
      <w:r w:rsidR="00354916" w:rsidRPr="0085544B">
        <w:rPr>
          <w:i/>
        </w:rPr>
        <w:t xml:space="preserve"> au palier de 3 montre une main forte sans fit (unicolore mineur avec ou sans arrêt dans la couleur adverse) </w:t>
      </w:r>
    </w:p>
    <w:p w14:paraId="6976542C" w14:textId="77777777" w:rsidR="00354916" w:rsidRDefault="005E4A20" w:rsidP="00354916">
      <w:pPr>
        <w:pStyle w:val="Pardeliste"/>
        <w:numPr>
          <w:ilvl w:val="0"/>
          <w:numId w:val="24"/>
        </w:numPr>
        <w:rPr>
          <w:i/>
        </w:rPr>
      </w:pPr>
      <w:r>
        <w:rPr>
          <w:i/>
          <w:u w:val="single"/>
        </w:rPr>
        <w:t>L</w:t>
      </w:r>
      <w:r w:rsidR="00354916" w:rsidRPr="0085544B">
        <w:rPr>
          <w:i/>
          <w:u w:val="single"/>
        </w:rPr>
        <w:t xml:space="preserve">’enchère de 3SA est </w:t>
      </w:r>
      <w:r w:rsidR="00180331" w:rsidRPr="0085544B">
        <w:rPr>
          <w:i/>
          <w:u w:val="single"/>
        </w:rPr>
        <w:t>naturelle</w:t>
      </w:r>
      <w:r w:rsidR="00180331" w:rsidRPr="0085544B">
        <w:rPr>
          <w:i/>
        </w:rPr>
        <w:t>.</w:t>
      </w:r>
      <w:r w:rsidR="00354916" w:rsidRPr="0085544B">
        <w:rPr>
          <w:i/>
        </w:rPr>
        <w:t xml:space="preserve"> </w:t>
      </w:r>
    </w:p>
    <w:p w14:paraId="7B880A93" w14:textId="77777777" w:rsidR="0085544B" w:rsidRPr="0085544B" w:rsidRDefault="0085544B" w:rsidP="00354916">
      <w:pPr>
        <w:pStyle w:val="Pardeliste"/>
        <w:numPr>
          <w:ilvl w:val="0"/>
          <w:numId w:val="24"/>
        </w:numPr>
        <w:rPr>
          <w:i/>
        </w:rPr>
      </w:pPr>
      <w:r w:rsidRPr="0085544B">
        <w:t>La séquence 1</w:t>
      </w:r>
      <w:r>
        <w:rPr>
          <w:color w:val="008000"/>
          <w:sz w:val="28"/>
        </w:rPr>
        <w:sym w:font="Symbol" w:char="F0A7"/>
      </w:r>
      <w:r w:rsidRPr="0085544B">
        <w:t xml:space="preserve"> (1</w:t>
      </w:r>
      <w:r>
        <w:rPr>
          <w:color w:val="FFC000"/>
          <w:sz w:val="28"/>
        </w:rPr>
        <w:sym w:font="Symbol" w:char="F0A8"/>
      </w:r>
      <w:r w:rsidRPr="0085544B">
        <w:t xml:space="preserve">) </w:t>
      </w:r>
      <w:r w:rsidRPr="0085544B">
        <w:rPr>
          <w:color w:val="FF0000"/>
        </w:rPr>
        <w:t>X</w:t>
      </w:r>
      <w:r w:rsidRPr="0085544B">
        <w:t xml:space="preserve"> (passe) </w:t>
      </w:r>
    </w:p>
    <w:p w14:paraId="2D0AAD81" w14:textId="77777777" w:rsidR="0085544B" w:rsidRDefault="0085544B" w:rsidP="008C20F7">
      <w:pPr>
        <w:pStyle w:val="Pardeliste"/>
        <w:ind w:left="360"/>
        <w:rPr>
          <w:color w:val="0000FF"/>
          <w:sz w:val="28"/>
        </w:rPr>
      </w:pPr>
      <w:r>
        <w:t xml:space="preserve">                     </w:t>
      </w:r>
      <w:r w:rsidRPr="0085544B">
        <w:t>1</w:t>
      </w:r>
      <w:r>
        <w:rPr>
          <w:color w:val="FF0000"/>
          <w:sz w:val="28"/>
        </w:rPr>
        <w:sym w:font="Symbol" w:char="F0A9"/>
      </w:r>
      <w:r w:rsidRPr="0085544B">
        <w:t xml:space="preserve"> </w:t>
      </w:r>
      <w:r w:rsidRPr="0085544B">
        <w:sym w:font="Wingdings" w:char="F0E0"/>
      </w:r>
      <w:r w:rsidRPr="0085544B">
        <w:t xml:space="preserve"> 3 cartes </w:t>
      </w:r>
      <w:r>
        <w:rPr>
          <w:color w:val="FF0000"/>
          <w:sz w:val="28"/>
        </w:rPr>
        <w:sym w:font="Symbol" w:char="F0A9"/>
      </w:r>
      <w:r w:rsidRPr="0085544B">
        <w:t xml:space="preserve"> et ne dénie pas 4</w:t>
      </w:r>
      <w:r>
        <w:t xml:space="preserve"> cartes</w:t>
      </w:r>
      <w:r>
        <w:rPr>
          <w:color w:val="0000FF"/>
          <w:sz w:val="28"/>
        </w:rPr>
        <w:sym w:font="Symbol" w:char="F0AA"/>
      </w:r>
    </w:p>
    <w:p w14:paraId="0DAEEA55" w14:textId="77777777" w:rsidR="00D21F7F" w:rsidRDefault="00D21F7F" w:rsidP="008C20F7">
      <w:pPr>
        <w:pStyle w:val="Pardeliste"/>
        <w:ind w:left="360"/>
        <w:rPr>
          <w:color w:val="0000FF"/>
          <w:sz w:val="28"/>
        </w:rPr>
      </w:pPr>
    </w:p>
    <w:p w14:paraId="0A6088C3" w14:textId="77777777" w:rsidR="00D21F7F" w:rsidRPr="008C20F7" w:rsidRDefault="00D21F7F" w:rsidP="008C20F7">
      <w:pPr>
        <w:pStyle w:val="Pardeliste"/>
        <w:ind w:left="360"/>
        <w:rPr>
          <w:color w:val="0000FF"/>
          <w:sz w:val="28"/>
        </w:rPr>
      </w:pPr>
    </w:p>
    <w:tbl>
      <w:tblPr>
        <w:tblpPr w:leftFromText="141" w:rightFromText="141" w:vertAnchor="text" w:tblpY="5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  <w:gridCol w:w="1297"/>
      </w:tblGrid>
      <w:tr w:rsidR="0085544B" w14:paraId="30EACC47" w14:textId="77777777" w:rsidTr="0085544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46B5810" w14:textId="77777777"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51E32A2" w14:textId="77777777"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2893C01" w14:textId="77777777"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5CFD353" w14:textId="77777777"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5544B" w14:paraId="66BF87FF" w14:textId="77777777" w:rsidTr="0085544B">
        <w:tc>
          <w:tcPr>
            <w:tcW w:w="1101" w:type="dxa"/>
            <w:shd w:val="solid" w:color="C0C0C0" w:fill="FFFFFF"/>
          </w:tcPr>
          <w:p w14:paraId="3AAB9151" w14:textId="77777777" w:rsidR="0085544B" w:rsidRPr="0085544B" w:rsidRDefault="0085544B" w:rsidP="0085544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2F29BE0" w14:textId="77777777" w:rsidR="0085544B" w:rsidRPr="0085544B" w:rsidRDefault="0085544B" w:rsidP="0085544B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1052DD35" w14:textId="77777777" w:rsidR="0085544B" w:rsidRPr="0085544B" w:rsidRDefault="0085544B" w:rsidP="0085544B">
            <w:r w:rsidRPr="0085544B">
              <w:rPr>
                <w:color w:val="FF0000"/>
              </w:rPr>
              <w:t>X</w:t>
            </w:r>
            <w:r>
              <w:rPr>
                <w:color w:val="000080"/>
              </w:rPr>
              <w:t>/1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55FD0542" w14:textId="77777777" w:rsidR="0085544B" w:rsidRDefault="0085544B" w:rsidP="0085544B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</w:tr>
      <w:tr w:rsidR="0085544B" w14:paraId="1048E003" w14:textId="77777777" w:rsidTr="0085544B">
        <w:tc>
          <w:tcPr>
            <w:tcW w:w="1101" w:type="dxa"/>
            <w:shd w:val="solid" w:color="C0C0C0" w:fill="FFFFFF"/>
          </w:tcPr>
          <w:p w14:paraId="5CD1255D" w14:textId="77777777" w:rsidR="0085544B" w:rsidRPr="0085544B" w:rsidRDefault="0085544B" w:rsidP="0085544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E9357EB" w14:textId="77777777" w:rsidR="0085544B" w:rsidRDefault="0085544B" w:rsidP="0085544B">
            <w:pPr>
              <w:rPr>
                <w:color w:val="000080"/>
              </w:rPr>
            </w:pPr>
            <w:r>
              <w:rPr>
                <w:color w:val="000080"/>
              </w:rPr>
              <w:t xml:space="preserve">Passe </w:t>
            </w:r>
          </w:p>
        </w:tc>
        <w:tc>
          <w:tcPr>
            <w:tcW w:w="1297" w:type="dxa"/>
            <w:shd w:val="solid" w:color="C0C0C0" w:fill="FFFFFF"/>
          </w:tcPr>
          <w:p w14:paraId="55A0CB3B" w14:textId="77777777" w:rsidR="0085544B" w:rsidRDefault="0085544B" w:rsidP="0085544B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?</w:t>
            </w:r>
          </w:p>
        </w:tc>
        <w:tc>
          <w:tcPr>
            <w:tcW w:w="1297" w:type="dxa"/>
            <w:shd w:val="solid" w:color="C0C0C0" w:fill="FFFFFF"/>
          </w:tcPr>
          <w:p w14:paraId="14A16FC0" w14:textId="77777777" w:rsidR="0085544B" w:rsidRDefault="0085544B" w:rsidP="0085544B">
            <w:pPr>
              <w:rPr>
                <w:color w:val="000080"/>
              </w:rPr>
            </w:pPr>
          </w:p>
        </w:tc>
      </w:tr>
    </w:tbl>
    <w:p w14:paraId="56C67C99" w14:textId="77777777" w:rsidR="0085544B" w:rsidRDefault="0085544B" w:rsidP="0085544B"/>
    <w:p w14:paraId="17A6EB8D" w14:textId="77777777" w:rsidR="0085544B" w:rsidRDefault="0085544B" w:rsidP="0085544B">
      <w:pPr>
        <w:rPr>
          <w:b/>
        </w:rPr>
      </w:pPr>
    </w:p>
    <w:p w14:paraId="79A73E43" w14:textId="77777777" w:rsidR="0085544B" w:rsidRDefault="0085544B" w:rsidP="0085544B">
      <w:pPr>
        <w:rPr>
          <w:b/>
        </w:rPr>
      </w:pPr>
    </w:p>
    <w:p w14:paraId="200C7977" w14:textId="77777777" w:rsidR="0085544B" w:rsidRDefault="0085544B" w:rsidP="0085544B">
      <w:pPr>
        <w:rPr>
          <w:b/>
        </w:rPr>
      </w:pPr>
    </w:p>
    <w:p w14:paraId="199C9E14" w14:textId="77777777" w:rsidR="005D25C8" w:rsidRDefault="005D25C8" w:rsidP="0085544B">
      <w:pPr>
        <w:rPr>
          <w:i/>
        </w:rPr>
      </w:pPr>
    </w:p>
    <w:p w14:paraId="2869228F" w14:textId="77777777" w:rsidR="0085544B" w:rsidRPr="0085544B" w:rsidRDefault="0085544B" w:rsidP="0085544B">
      <w:pPr>
        <w:rPr>
          <w:i/>
        </w:rPr>
      </w:pPr>
      <w:r w:rsidRPr="0085544B">
        <w:rPr>
          <w:i/>
        </w:rPr>
        <w:t xml:space="preserve">Après une réponse de l’ouvreur au palier de 1, le </w:t>
      </w:r>
      <w:proofErr w:type="spellStart"/>
      <w:r w:rsidRPr="0085544B">
        <w:rPr>
          <w:i/>
        </w:rPr>
        <w:t>cuebid</w:t>
      </w:r>
      <w:proofErr w:type="spellEnd"/>
      <w:r w:rsidRPr="0085544B">
        <w:rPr>
          <w:i/>
        </w:rPr>
        <w:t xml:space="preserve"> est la seule enchère du répondant pour décrire une main forcing de manche. </w:t>
      </w:r>
    </w:p>
    <w:p w14:paraId="645F91C0" w14:textId="77777777" w:rsidR="00A943FA" w:rsidRDefault="0085544B" w:rsidP="00A943FA">
      <w:pPr>
        <w:rPr>
          <w:i/>
          <w:u w:val="single"/>
        </w:rPr>
      </w:pPr>
      <w:r w:rsidRPr="0085544B">
        <w:rPr>
          <w:i/>
          <w:u w:val="single"/>
        </w:rPr>
        <w:t xml:space="preserve">Les </w:t>
      </w:r>
      <w:proofErr w:type="spellStart"/>
      <w:r w:rsidRPr="0085544B">
        <w:rPr>
          <w:i/>
          <w:u w:val="single"/>
        </w:rPr>
        <w:t>fits</w:t>
      </w:r>
      <w:proofErr w:type="spellEnd"/>
      <w:r w:rsidRPr="0085544B">
        <w:rPr>
          <w:i/>
          <w:u w:val="single"/>
        </w:rPr>
        <w:t xml:space="preserve"> mineur ou majeur au palier de 3 sont propositionnels et la rectif dans la mineure ou la nomination de l’autre mineure sont naturelles non forcing</w:t>
      </w:r>
    </w:p>
    <w:p w14:paraId="41676FBB" w14:textId="77777777" w:rsidR="00A943FA" w:rsidRPr="00A943FA" w:rsidRDefault="00A943FA" w:rsidP="00A943FA">
      <w:pPr>
        <w:rPr>
          <w:i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  <w:gridCol w:w="1297"/>
      </w:tblGrid>
      <w:tr w:rsidR="00A943FA" w14:paraId="4F3753EB" w14:textId="77777777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83631E0" w14:textId="77777777" w:rsidR="00A943FA" w:rsidRPr="00153252" w:rsidRDefault="00A943FA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2242928" w14:textId="77777777" w:rsidR="00A943FA" w:rsidRPr="00153252" w:rsidRDefault="00A943FA" w:rsidP="006D611F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04BA1A6" w14:textId="77777777" w:rsidR="00A943FA" w:rsidRPr="00153252" w:rsidRDefault="00A943FA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0852709" w14:textId="77777777" w:rsidR="00A943FA" w:rsidRPr="00153252" w:rsidRDefault="00A943FA" w:rsidP="006D611F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A943FA" w14:paraId="796F19A6" w14:textId="77777777" w:rsidTr="006D611F">
        <w:tc>
          <w:tcPr>
            <w:tcW w:w="1101" w:type="dxa"/>
            <w:shd w:val="solid" w:color="C0C0C0" w:fill="FFFFFF"/>
          </w:tcPr>
          <w:p w14:paraId="189B3B6F" w14:textId="77777777" w:rsidR="00A943FA" w:rsidRPr="00A943FA" w:rsidRDefault="00A943FA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1643DBBB" w14:textId="77777777" w:rsidR="00A943FA" w:rsidRPr="00A943FA" w:rsidRDefault="00A943FA" w:rsidP="006D611F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44515692" w14:textId="77777777" w:rsidR="00A943FA" w:rsidRPr="00A943FA" w:rsidRDefault="00A943FA" w:rsidP="006D611F">
            <w:r w:rsidRPr="00A943FA">
              <w:rPr>
                <w:color w:val="FF0000"/>
              </w:rPr>
              <w:t>X</w:t>
            </w:r>
            <w:r>
              <w:rPr>
                <w:color w:val="000080"/>
              </w:rPr>
              <w:t>/1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7F72FD5F" w14:textId="77777777" w:rsidR="00A943FA" w:rsidRDefault="00A943FA" w:rsidP="006D611F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</w:tr>
      <w:tr w:rsidR="00A943FA" w14:paraId="0A942E81" w14:textId="77777777" w:rsidTr="006D611F">
        <w:tc>
          <w:tcPr>
            <w:tcW w:w="1101" w:type="dxa"/>
            <w:shd w:val="solid" w:color="C0C0C0" w:fill="FFFFFF"/>
          </w:tcPr>
          <w:p w14:paraId="3637E420" w14:textId="77777777" w:rsidR="00A943FA" w:rsidRDefault="00A943FA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19376BFB" w14:textId="77777777" w:rsidR="00A943FA" w:rsidRDefault="00A943FA" w:rsidP="006D611F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14:paraId="7E36332D" w14:textId="77777777" w:rsidR="00A943FA" w:rsidRDefault="00A943FA" w:rsidP="006D611F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005651FE" w14:textId="77777777" w:rsidR="00A943FA" w:rsidRDefault="00A943FA" w:rsidP="006D611F">
            <w:pPr>
              <w:rPr>
                <w:color w:val="000080"/>
              </w:rPr>
            </w:pPr>
          </w:p>
        </w:tc>
      </w:tr>
    </w:tbl>
    <w:p w14:paraId="71C8CB4D" w14:textId="77777777" w:rsidR="005D25C8" w:rsidRDefault="005D25C8" w:rsidP="005D25C8">
      <w:pPr>
        <w:pStyle w:val="Pardeliste"/>
        <w:ind w:left="644"/>
        <w:rPr>
          <w:bCs/>
        </w:rPr>
      </w:pPr>
    </w:p>
    <w:p w14:paraId="3F2C3948" w14:textId="77777777" w:rsidR="00A943FA" w:rsidRPr="00E86059" w:rsidRDefault="00A943FA" w:rsidP="00FF5072">
      <w:pPr>
        <w:pStyle w:val="Pardeliste"/>
        <w:numPr>
          <w:ilvl w:val="0"/>
          <w:numId w:val="85"/>
        </w:numPr>
        <w:rPr>
          <w:bCs/>
        </w:rPr>
      </w:pPr>
      <w:r w:rsidRPr="00E86059">
        <w:rPr>
          <w:bCs/>
        </w:rPr>
        <w:t>2</w:t>
      </w:r>
      <w:r>
        <w:rPr>
          <w:color w:val="008000"/>
          <w:sz w:val="28"/>
        </w:rPr>
        <w:sym w:font="Symbol" w:char="F0A7"/>
      </w:r>
      <w:r w:rsidR="009F4C07" w:rsidRPr="00E86059">
        <w:rPr>
          <w:bCs/>
        </w:rPr>
        <w:t xml:space="preserve"> est toujours naturel</w:t>
      </w:r>
    </w:p>
    <w:p w14:paraId="1E9E5480" w14:textId="77777777" w:rsidR="00A943FA" w:rsidRDefault="00A943FA" w:rsidP="00A943FA">
      <w:pPr>
        <w:pStyle w:val="Pardeliste"/>
        <w:numPr>
          <w:ilvl w:val="0"/>
          <w:numId w:val="24"/>
        </w:numPr>
        <w:rPr>
          <w:bCs/>
        </w:rPr>
      </w:pPr>
      <w:r>
        <w:rPr>
          <w:bCs/>
        </w:rPr>
        <w:t xml:space="preserve">Le </w:t>
      </w:r>
      <w:proofErr w:type="spellStart"/>
      <w:r>
        <w:rPr>
          <w:bCs/>
        </w:rPr>
        <w:t>cuebid</w:t>
      </w:r>
      <w:proofErr w:type="spellEnd"/>
      <w:r>
        <w:rPr>
          <w:bCs/>
        </w:rPr>
        <w:t xml:space="preserve"> est une forme de </w:t>
      </w:r>
      <w:proofErr w:type="spellStart"/>
      <w:r>
        <w:rPr>
          <w:bCs/>
        </w:rPr>
        <w:t>roudi</w:t>
      </w:r>
      <w:proofErr w:type="spellEnd"/>
      <w:r>
        <w:rPr>
          <w:bCs/>
        </w:rPr>
        <w:t xml:space="preserve"> avec réponse en </w:t>
      </w:r>
      <w:proofErr w:type="spellStart"/>
      <w:r>
        <w:rPr>
          <w:bCs/>
        </w:rPr>
        <w:t>roudi</w:t>
      </w:r>
      <w:proofErr w:type="spellEnd"/>
      <w:r>
        <w:rPr>
          <w:bCs/>
        </w:rPr>
        <w:t xml:space="preserve"> constant quand l’espace le permet</w:t>
      </w:r>
    </w:p>
    <w:p w14:paraId="3B1C8812" w14:textId="77777777" w:rsidR="009F4C07" w:rsidRDefault="00A943FA" w:rsidP="008F78DB">
      <w:pPr>
        <w:pStyle w:val="Pardeliste"/>
        <w:numPr>
          <w:ilvl w:val="0"/>
          <w:numId w:val="24"/>
        </w:numPr>
        <w:rPr>
          <w:bCs/>
        </w:rPr>
      </w:pPr>
      <w:r>
        <w:rPr>
          <w:bCs/>
        </w:rPr>
        <w:t>Les enchères au palier de 3 sont</w:t>
      </w:r>
      <w:r w:rsidR="00054111">
        <w:rPr>
          <w:bCs/>
        </w:rPr>
        <w:t xml:space="preserve"> naturelles, forcing de manche.</w:t>
      </w:r>
    </w:p>
    <w:p w14:paraId="509CDEA6" w14:textId="77777777" w:rsidR="00A943FA" w:rsidRDefault="009F4C07" w:rsidP="00E86059">
      <w:pPr>
        <w:pStyle w:val="Pardeliste"/>
        <w:numPr>
          <w:ilvl w:val="0"/>
          <w:numId w:val="24"/>
        </w:numPr>
        <w:rPr>
          <w:bCs/>
        </w:rPr>
      </w:pPr>
      <w:r>
        <w:rPr>
          <w:bCs/>
        </w:rPr>
        <w:t>A</w:t>
      </w:r>
      <w:r w:rsidR="00A943FA">
        <w:rPr>
          <w:bCs/>
        </w:rPr>
        <w:t>v</w:t>
      </w:r>
      <w:r w:rsidR="00E86059">
        <w:rPr>
          <w:bCs/>
        </w:rPr>
        <w:t xml:space="preserve">ec un fit mineur propositionnel ou des </w:t>
      </w:r>
      <w:r w:rsidR="00E86059">
        <w:rPr>
          <w:bCs/>
          <w:color w:val="FFC000"/>
          <w:sz w:val="28"/>
        </w:rPr>
        <w:sym w:font="Symbol" w:char="F0A8"/>
      </w:r>
      <w:r w:rsidR="00E86059">
        <w:rPr>
          <w:bCs/>
        </w:rPr>
        <w:t xml:space="preserve"> </w:t>
      </w:r>
      <w:proofErr w:type="spellStart"/>
      <w:r w:rsidR="00E86059">
        <w:rPr>
          <w:bCs/>
        </w:rPr>
        <w:t>limit</w:t>
      </w:r>
      <w:proofErr w:type="spellEnd"/>
      <w:r w:rsidR="00E86059">
        <w:rPr>
          <w:bCs/>
        </w:rPr>
        <w:t>,</w:t>
      </w:r>
      <w:r w:rsidR="00A943FA">
        <w:rPr>
          <w:bCs/>
        </w:rPr>
        <w:t xml:space="preserve"> on passe </w:t>
      </w:r>
      <w:r>
        <w:rPr>
          <w:bCs/>
        </w:rPr>
        <w:t>par 2SA</w:t>
      </w:r>
      <w:r w:rsidR="00E86059">
        <w:rPr>
          <w:bCs/>
        </w:rPr>
        <w:t xml:space="preserve">, </w:t>
      </w:r>
      <w:proofErr w:type="spellStart"/>
      <w:r w:rsidR="00E86059">
        <w:rPr>
          <w:bCs/>
        </w:rPr>
        <w:t>texas</w:t>
      </w:r>
      <w:proofErr w:type="spellEnd"/>
      <w:r w:rsidR="00E86059">
        <w:rPr>
          <w:bCs/>
        </w:rPr>
        <w:t xml:space="preserve"> pour 3</w:t>
      </w:r>
      <w:r w:rsidR="00E86059">
        <w:rPr>
          <w:bCs/>
          <w:color w:val="008000"/>
          <w:sz w:val="28"/>
        </w:rPr>
        <w:sym w:font="Symbol" w:char="F0A7"/>
      </w:r>
      <w:r w:rsidR="00E86059">
        <w:rPr>
          <w:bCs/>
        </w:rPr>
        <w:t>…</w:t>
      </w:r>
    </w:p>
    <w:p w14:paraId="2D16646B" w14:textId="77777777" w:rsidR="005D25C8" w:rsidRPr="00A943FA" w:rsidRDefault="005D25C8" w:rsidP="005D25C8">
      <w:pPr>
        <w:pStyle w:val="Pardeliste"/>
        <w:ind w:left="644"/>
        <w:rPr>
          <w:bCs/>
        </w:rPr>
      </w:pPr>
    </w:p>
    <w:tbl>
      <w:tblPr>
        <w:tblpPr w:leftFromText="141" w:rightFromText="141" w:vertAnchor="text" w:tblpY="1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354916" w14:paraId="7937A3EF" w14:textId="77777777" w:rsidTr="0035491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F1715BE" w14:textId="77777777"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3A9EEB1" w14:textId="77777777"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936DFE1" w14:textId="77777777"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4916" w14:paraId="6D0F080F" w14:textId="77777777" w:rsidTr="00354916">
        <w:tc>
          <w:tcPr>
            <w:tcW w:w="1101" w:type="dxa"/>
            <w:shd w:val="solid" w:color="C0C0C0" w:fill="FFFFFF"/>
          </w:tcPr>
          <w:p w14:paraId="669908EC" w14:textId="77777777" w:rsidR="00354916" w:rsidRPr="00354916" w:rsidRDefault="00354916" w:rsidP="0035491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17F844BE" w14:textId="77777777" w:rsidR="00354916" w:rsidRPr="00354916" w:rsidRDefault="00354916" w:rsidP="00354916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2A71DBEE" w14:textId="77777777" w:rsidR="00354916" w:rsidRPr="00153252" w:rsidRDefault="00354916" w:rsidP="00354916">
            <w:pPr>
              <w:rPr>
                <w:color w:val="000080"/>
              </w:rPr>
            </w:pPr>
            <w:r w:rsidRPr="00354916">
              <w:rPr>
                <w:color w:val="FF0000"/>
              </w:rPr>
              <w:t>X</w:t>
            </w:r>
          </w:p>
        </w:tc>
      </w:tr>
    </w:tbl>
    <w:p w14:paraId="74B5160A" w14:textId="77777777" w:rsidR="009878D1" w:rsidRDefault="009878D1" w:rsidP="008F78DB"/>
    <w:p w14:paraId="621B81BB" w14:textId="77777777" w:rsidR="00A943FA" w:rsidRDefault="00A943FA" w:rsidP="008F78DB"/>
    <w:p w14:paraId="544CC5C3" w14:textId="77777777" w:rsidR="00354916" w:rsidRPr="00A943FA" w:rsidRDefault="009878D1" w:rsidP="008F78DB">
      <w:pPr>
        <w:rPr>
          <w:color w:val="FF0000"/>
          <w:sz w:val="28"/>
        </w:rPr>
      </w:pPr>
      <w:r w:rsidRPr="00354916">
        <w:rPr>
          <w:u w:val="single"/>
        </w:rPr>
        <w:t>Toujours</w:t>
      </w:r>
      <w:r w:rsidRPr="003F07DD">
        <w:t xml:space="preserve"> au moins 4</w:t>
      </w:r>
      <w:r w:rsidR="00354916">
        <w:t xml:space="preserve"> cartes </w:t>
      </w:r>
      <w:r w:rsidR="00354916">
        <w:rPr>
          <w:color w:val="FF0000"/>
          <w:sz w:val="28"/>
        </w:rPr>
        <w:sym w:font="Symbol" w:char="F0A9"/>
      </w:r>
    </w:p>
    <w:tbl>
      <w:tblPr>
        <w:tblpPr w:leftFromText="141" w:rightFromText="141" w:vertAnchor="text" w:horzAnchor="margin" w:tblpY="15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342"/>
        <w:gridCol w:w="2362"/>
      </w:tblGrid>
      <w:tr w:rsidR="00354916" w14:paraId="7A130A9F" w14:textId="77777777" w:rsidTr="0035491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04BBA16" w14:textId="77777777"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342" w:type="dxa"/>
            <w:tcBorders>
              <w:bottom w:val="single" w:sz="6" w:space="0" w:color="000000"/>
            </w:tcBorders>
            <w:shd w:val="solid" w:color="000080" w:fill="FFFFFF"/>
          </w:tcPr>
          <w:p w14:paraId="142E9538" w14:textId="77777777"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2362" w:type="dxa"/>
            <w:tcBorders>
              <w:bottom w:val="single" w:sz="6" w:space="0" w:color="000000"/>
            </w:tcBorders>
            <w:shd w:val="solid" w:color="000080" w:fill="FFFFFF"/>
          </w:tcPr>
          <w:p w14:paraId="5A1F33CC" w14:textId="77777777"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4916" w14:paraId="14831879" w14:textId="77777777" w:rsidTr="00354916">
        <w:tc>
          <w:tcPr>
            <w:tcW w:w="1101" w:type="dxa"/>
            <w:shd w:val="solid" w:color="C0C0C0" w:fill="FFFFFF"/>
          </w:tcPr>
          <w:p w14:paraId="478B7D15" w14:textId="77777777" w:rsidR="00354916" w:rsidRPr="00354916" w:rsidRDefault="00354916" w:rsidP="0035491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342" w:type="dxa"/>
            <w:shd w:val="solid" w:color="C0C0C0" w:fill="FFFFFF"/>
          </w:tcPr>
          <w:p w14:paraId="4D4A6A44" w14:textId="77777777" w:rsidR="00354916" w:rsidRPr="00354916" w:rsidRDefault="00354916" w:rsidP="00354916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2362" w:type="dxa"/>
            <w:shd w:val="solid" w:color="C0C0C0" w:fill="FFFFFF"/>
          </w:tcPr>
          <w:p w14:paraId="3ADB922A" w14:textId="77777777" w:rsidR="00354916" w:rsidRPr="00153252" w:rsidRDefault="00354916" w:rsidP="00354916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 xml:space="preserve"> </w:t>
            </w:r>
            <w:r w:rsidRPr="00354916">
              <w:rPr>
                <w:u w:val="single"/>
              </w:rPr>
              <w:t>(</w:t>
            </w:r>
            <w:proofErr w:type="spellStart"/>
            <w:r w:rsidRPr="00354916">
              <w:rPr>
                <w:b/>
                <w:u w:val="single"/>
              </w:rPr>
              <w:t>cuebid</w:t>
            </w:r>
            <w:proofErr w:type="spellEnd"/>
            <w:r w:rsidRPr="00354916">
              <w:rPr>
                <w:u w:val="single"/>
              </w:rPr>
              <w:t>)</w:t>
            </w:r>
          </w:p>
        </w:tc>
      </w:tr>
    </w:tbl>
    <w:p w14:paraId="044E8AD0" w14:textId="77777777" w:rsidR="009878D1" w:rsidRDefault="009878D1" w:rsidP="008F78DB"/>
    <w:p w14:paraId="54301186" w14:textId="77777777" w:rsidR="0085544B" w:rsidRDefault="009878D1" w:rsidP="008F78DB">
      <w:pPr>
        <w:rPr>
          <w:b/>
        </w:rPr>
      </w:pPr>
      <w:r w:rsidRPr="003F07DD">
        <w:rPr>
          <w:b/>
        </w:rPr>
        <w:t>Bicolore 55 des 2 couleurs non nommées zone 7-13H</w:t>
      </w:r>
    </w:p>
    <w:p w14:paraId="531D11DA" w14:textId="77777777" w:rsidR="005D25C8" w:rsidRDefault="005D25C8" w:rsidP="008F78DB">
      <w:pPr>
        <w:rPr>
          <w:b/>
        </w:rPr>
      </w:pPr>
    </w:p>
    <w:p w14:paraId="1D42BFAC" w14:textId="77777777" w:rsidR="005D25C8" w:rsidRDefault="005D25C8" w:rsidP="008F78DB">
      <w:pPr>
        <w:rPr>
          <w:b/>
        </w:rPr>
      </w:pPr>
    </w:p>
    <w:tbl>
      <w:tblPr>
        <w:tblpPr w:leftFromText="141" w:rightFromText="141" w:vertAnchor="text" w:tblpY="17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85544B" w14:paraId="2D62645B" w14:textId="77777777" w:rsidTr="0085544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4BFFD68" w14:textId="77777777"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469430A" w14:textId="77777777"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53DC2AF" w14:textId="77777777"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5544B" w14:paraId="4E977F68" w14:textId="77777777" w:rsidTr="0085544B">
        <w:trPr>
          <w:trHeight w:val="542"/>
        </w:trPr>
        <w:tc>
          <w:tcPr>
            <w:tcW w:w="1101" w:type="dxa"/>
            <w:shd w:val="solid" w:color="C0C0C0" w:fill="FFFFFF"/>
          </w:tcPr>
          <w:p w14:paraId="32B0B40D" w14:textId="77777777" w:rsidR="0085544B" w:rsidRDefault="0085544B" w:rsidP="0085544B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14:paraId="3FF82B04" w14:textId="77777777" w:rsidR="00050AC1" w:rsidRPr="0085544B" w:rsidRDefault="00050AC1" w:rsidP="0085544B">
            <w:pPr>
              <w:rPr>
                <w:b/>
                <w:bCs/>
              </w:rPr>
            </w:pPr>
            <w:r>
              <w:rPr>
                <w:b/>
                <w:bCs/>
                <w:color w:val="FFC000"/>
                <w:sz w:val="28"/>
              </w:rPr>
              <w:t xml:space="preserve">  </w:t>
            </w:r>
            <w:r w:rsidRPr="00050AC1">
              <w:rPr>
                <w:b/>
                <w:bCs/>
                <w:sz w:val="28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2E971F8E" w14:textId="77777777" w:rsidR="0085544B" w:rsidRPr="0085544B" w:rsidRDefault="0085544B" w:rsidP="0085544B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76A26206" w14:textId="77777777" w:rsidR="0085544B" w:rsidRPr="0085544B" w:rsidRDefault="0085544B" w:rsidP="0085544B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</w:tbl>
    <w:p w14:paraId="24FFA31B" w14:textId="77777777" w:rsidR="0085544B" w:rsidRDefault="0085544B" w:rsidP="008F78DB">
      <w:pPr>
        <w:rPr>
          <w:b/>
        </w:rPr>
      </w:pPr>
    </w:p>
    <w:p w14:paraId="7E2112FA" w14:textId="77777777" w:rsidR="00F01EAA" w:rsidRPr="00F01EAA" w:rsidRDefault="00835825" w:rsidP="00F01EAA">
      <w:pPr>
        <w:rPr>
          <w:b/>
        </w:rPr>
      </w:pPr>
      <w:r w:rsidRPr="00050AC1">
        <w:rPr>
          <w:i/>
        </w:rPr>
        <w:t>L’enchère de 2</w:t>
      </w:r>
      <w:r w:rsidR="0085544B" w:rsidRPr="00050AC1">
        <w:rPr>
          <w:i/>
          <w:color w:val="FF0000"/>
          <w:sz w:val="28"/>
        </w:rPr>
        <w:sym w:font="Symbol" w:char="F0A9"/>
      </w:r>
      <w:r w:rsidRPr="00050AC1">
        <w:rPr>
          <w:i/>
        </w:rPr>
        <w:t xml:space="preserve"> peut être faite à partir de 8 points et 6 cartes ou 10 points et 5 cartes</w:t>
      </w:r>
      <w:r>
        <w:t xml:space="preserve"> </w:t>
      </w:r>
      <w:r w:rsidRPr="00050AC1">
        <w:rPr>
          <w:b/>
        </w:rPr>
        <w:t>donc 2SA et 3</w:t>
      </w:r>
      <w:r w:rsidR="00050AC1">
        <w:rPr>
          <w:b/>
          <w:color w:val="FF0000"/>
          <w:sz w:val="28"/>
        </w:rPr>
        <w:sym w:font="Symbol" w:char="F0A9"/>
      </w:r>
      <w:r w:rsidR="004B08D5">
        <w:rPr>
          <w:b/>
        </w:rPr>
        <w:t xml:space="preserve">, en réponse, sont non forcing </w:t>
      </w:r>
      <w:r w:rsidR="004B08D5" w:rsidRPr="004B08D5">
        <w:rPr>
          <w:i/>
        </w:rPr>
        <w:t xml:space="preserve">(sinon </w:t>
      </w:r>
      <w:proofErr w:type="spellStart"/>
      <w:r w:rsidR="004B08D5" w:rsidRPr="004B08D5">
        <w:rPr>
          <w:i/>
        </w:rPr>
        <w:t>cue-bid</w:t>
      </w:r>
      <w:proofErr w:type="spellEnd"/>
      <w:r w:rsidR="004B08D5" w:rsidRPr="004B08D5">
        <w:rPr>
          <w:i/>
        </w:rPr>
        <w:t xml:space="preserve"> par ex)</w:t>
      </w:r>
    </w:p>
    <w:p w14:paraId="55E20EA9" w14:textId="77777777" w:rsidR="005D25C8" w:rsidRDefault="005D25C8" w:rsidP="00050AC1">
      <w:pPr>
        <w:pStyle w:val="Titre2"/>
      </w:pPr>
    </w:p>
    <w:p w14:paraId="5C593D63" w14:textId="77777777" w:rsidR="00050AC1" w:rsidRDefault="00050AC1" w:rsidP="00050AC1">
      <w:pPr>
        <w:pStyle w:val="Titre2"/>
      </w:pPr>
      <w:r>
        <w:t xml:space="preserve">Le </w:t>
      </w:r>
      <w:proofErr w:type="spellStart"/>
      <w:r>
        <w:t>Landik</w:t>
      </w:r>
      <w:proofErr w:type="spellEnd"/>
    </w:p>
    <w:tbl>
      <w:tblPr>
        <w:tblpPr w:leftFromText="141" w:rightFromText="141" w:vertAnchor="text" w:horzAnchor="margin" w:tblpY="5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050AC1" w14:paraId="0FBFB80E" w14:textId="77777777" w:rsidTr="00050AC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694F08E" w14:textId="77777777"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ADD5F82" w14:textId="77777777"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9A5FBF5" w14:textId="77777777"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50AC1" w14:paraId="17B857AB" w14:textId="77777777" w:rsidTr="00050AC1">
        <w:tc>
          <w:tcPr>
            <w:tcW w:w="1101" w:type="dxa"/>
            <w:shd w:val="solid" w:color="C0C0C0" w:fill="FFFFFF"/>
          </w:tcPr>
          <w:p w14:paraId="4904A097" w14:textId="77777777" w:rsidR="00050AC1" w:rsidRPr="00050AC1" w:rsidRDefault="00050AC1" w:rsidP="00050AC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191A0D6" w14:textId="77777777" w:rsidR="00050AC1" w:rsidRDefault="00050AC1" w:rsidP="00050AC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5AD425BB" w14:textId="77777777" w:rsidR="00050AC1" w:rsidRPr="00050AC1" w:rsidRDefault="00050AC1" w:rsidP="00050AC1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</w:tbl>
    <w:p w14:paraId="160801B5" w14:textId="77777777" w:rsidR="00050AC1" w:rsidRDefault="00050AC1" w:rsidP="008F78DB">
      <w:r>
        <w:t xml:space="preserve"> </w:t>
      </w:r>
      <w:r w:rsidR="008D636D" w:rsidRPr="007553A0">
        <w:t>Appel aux majeures</w:t>
      </w:r>
    </w:p>
    <w:p w14:paraId="4C363446" w14:textId="77777777" w:rsidR="008D636D" w:rsidRDefault="008D636D" w:rsidP="008F78DB">
      <w:r w:rsidRPr="007553A0">
        <w:t xml:space="preserve"> </w:t>
      </w:r>
      <w:r w:rsidRPr="00050AC1">
        <w:rPr>
          <w:i/>
        </w:rPr>
        <w:t>(</w:t>
      </w:r>
      <w:r w:rsidR="00050AC1" w:rsidRPr="00050AC1">
        <w:rPr>
          <w:i/>
        </w:rPr>
        <w:t>Réponse</w:t>
      </w:r>
      <w:r w:rsidRPr="00050AC1">
        <w:rPr>
          <w:i/>
        </w:rPr>
        <w:t xml:space="preserve"> 2</w:t>
      </w:r>
      <w:r w:rsidR="00050AC1" w:rsidRPr="00050AC1">
        <w:rPr>
          <w:i/>
          <w:color w:val="FFC000"/>
          <w:sz w:val="28"/>
        </w:rPr>
        <w:sym w:font="Symbol" w:char="F0A8"/>
      </w:r>
      <w:r w:rsidRPr="00050AC1">
        <w:rPr>
          <w:i/>
        </w:rPr>
        <w:t xml:space="preserve"> </w:t>
      </w:r>
      <w:r w:rsidR="007553A0" w:rsidRPr="00050AC1">
        <w:rPr>
          <w:i/>
        </w:rPr>
        <w:t xml:space="preserve">sur ouverture </w:t>
      </w:r>
      <w:r w:rsidR="00050AC1">
        <w:rPr>
          <w:i/>
        </w:rPr>
        <w:t>1</w:t>
      </w:r>
      <w:r w:rsidR="00050AC1" w:rsidRPr="00050AC1">
        <w:rPr>
          <w:i/>
          <w:color w:val="FFC000"/>
          <w:sz w:val="28"/>
        </w:rPr>
        <w:sym w:font="Symbol" w:char="F0A8"/>
      </w:r>
      <w:r w:rsidR="007553A0" w:rsidRPr="00050AC1">
        <w:rPr>
          <w:i/>
        </w:rPr>
        <w:t xml:space="preserve"> </w:t>
      </w:r>
      <w:r w:rsidRPr="00050AC1">
        <w:rPr>
          <w:i/>
        </w:rPr>
        <w:t>sans majeure 4</w:t>
      </w:r>
      <w:r w:rsidRPr="00050AC1">
        <w:rPr>
          <w:i/>
          <w:vertAlign w:val="superscript"/>
        </w:rPr>
        <w:t>ème</w:t>
      </w:r>
      <w:r w:rsidRPr="007553A0">
        <w:t>)</w:t>
      </w:r>
    </w:p>
    <w:tbl>
      <w:tblPr>
        <w:tblpPr w:leftFromText="141" w:rightFromText="141" w:vertAnchor="text" w:tblpY="20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740"/>
      </w:tblGrid>
      <w:tr w:rsidR="00050AC1" w14:paraId="38C6D9CB" w14:textId="77777777" w:rsidTr="00050AC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680521F" w14:textId="77777777"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3DB504C" w14:textId="77777777"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  <w:shd w:val="solid" w:color="000080" w:fill="FFFFFF"/>
          </w:tcPr>
          <w:p w14:paraId="5FA42FB3" w14:textId="77777777"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50AC1" w14:paraId="21EC5A9D" w14:textId="77777777" w:rsidTr="00050AC1">
        <w:tc>
          <w:tcPr>
            <w:tcW w:w="1101" w:type="dxa"/>
            <w:shd w:val="solid" w:color="C0C0C0" w:fill="FFFFFF"/>
          </w:tcPr>
          <w:p w14:paraId="3F9E0C93" w14:textId="77777777" w:rsidR="00050AC1" w:rsidRPr="00050AC1" w:rsidRDefault="00050AC1" w:rsidP="00050AC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2D553659" w14:textId="77777777" w:rsidR="00050AC1" w:rsidRDefault="00050AC1" w:rsidP="00050AC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46" w:type="dxa"/>
            <w:shd w:val="solid" w:color="C0C0C0" w:fill="FFFFFF"/>
          </w:tcPr>
          <w:p w14:paraId="3912D118" w14:textId="77777777" w:rsidR="00050AC1" w:rsidRPr="00050AC1" w:rsidRDefault="00050AC1" w:rsidP="00050AC1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/3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</w:tbl>
    <w:p w14:paraId="035D0B29" w14:textId="77777777" w:rsidR="008D636D" w:rsidRDefault="008D636D" w:rsidP="008F78DB"/>
    <w:p w14:paraId="2381DA5F" w14:textId="77777777" w:rsidR="00A22209" w:rsidRDefault="00A22209" w:rsidP="008F78DB"/>
    <w:p w14:paraId="47A32403" w14:textId="77777777" w:rsidR="00555F03" w:rsidRDefault="00835825" w:rsidP="008F78DB">
      <w:pPr>
        <w:rPr>
          <w:u w:val="single"/>
        </w:rPr>
      </w:pPr>
      <w:r w:rsidRPr="007553A0">
        <w:t>Texas</w:t>
      </w:r>
      <w:r w:rsidR="00A22209">
        <w:t xml:space="preserve">, </w:t>
      </w:r>
      <w:r w:rsidR="00A22209" w:rsidRPr="00E86059">
        <w:rPr>
          <w:u w:val="single"/>
        </w:rPr>
        <w:t>2SA exprime un gros fit mineur irrégulier</w:t>
      </w:r>
    </w:p>
    <w:p w14:paraId="58A95517" w14:textId="77777777" w:rsidR="005D25C8" w:rsidRDefault="005D25C8" w:rsidP="008F78DB">
      <w:pPr>
        <w:rPr>
          <w:u w:val="single"/>
        </w:rPr>
      </w:pPr>
    </w:p>
    <w:p w14:paraId="73323090" w14:textId="77777777" w:rsidR="005D25C8" w:rsidRDefault="005D25C8" w:rsidP="008F78DB">
      <w:pPr>
        <w:rPr>
          <w:u w:val="single"/>
        </w:rPr>
      </w:pPr>
    </w:p>
    <w:p w14:paraId="677E0304" w14:textId="77777777" w:rsidR="005D25C8" w:rsidRDefault="005D25C8" w:rsidP="008F78DB">
      <w:pPr>
        <w:rPr>
          <w:u w:val="single"/>
        </w:rPr>
      </w:pPr>
    </w:p>
    <w:p w14:paraId="68469049" w14:textId="77777777" w:rsidR="005D25C8" w:rsidRDefault="005D25C8" w:rsidP="008F78DB">
      <w:pPr>
        <w:rPr>
          <w:u w:val="single"/>
        </w:rPr>
      </w:pPr>
    </w:p>
    <w:p w14:paraId="761A2692" w14:textId="77777777" w:rsidR="005D25C8" w:rsidRDefault="005D25C8" w:rsidP="008F78DB">
      <w:pPr>
        <w:rPr>
          <w:u w:val="single"/>
        </w:rPr>
      </w:pPr>
    </w:p>
    <w:p w14:paraId="64469803" w14:textId="77777777" w:rsidR="005D25C8" w:rsidRDefault="005D25C8" w:rsidP="008F78DB">
      <w:pPr>
        <w:rPr>
          <w:u w:val="single"/>
        </w:rPr>
      </w:pPr>
    </w:p>
    <w:p w14:paraId="0342975E" w14:textId="77777777" w:rsidR="005D25C8" w:rsidRPr="007553A0" w:rsidRDefault="005D25C8" w:rsidP="005D25C8"/>
    <w:tbl>
      <w:tblPr>
        <w:tblpPr w:leftFromText="141" w:rightFromText="141" w:vertAnchor="text" w:horzAnchor="margin" w:tblpY="12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  <w:gridCol w:w="1252"/>
      </w:tblGrid>
      <w:tr w:rsidR="00825B45" w14:paraId="540914C2" w14:textId="77777777" w:rsidTr="00F01EA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CB59052" w14:textId="77777777" w:rsidR="00825B45" w:rsidRPr="00153252" w:rsidRDefault="00825B45" w:rsidP="00825B4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C6E62D9" w14:textId="77777777" w:rsidR="00825B45" w:rsidRPr="00153252" w:rsidRDefault="00825B45" w:rsidP="00825B45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1D2ED22" w14:textId="77777777" w:rsidR="00825B45" w:rsidRPr="00153252" w:rsidRDefault="00825B45" w:rsidP="00825B4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52" w:type="dxa"/>
            <w:tcBorders>
              <w:bottom w:val="single" w:sz="6" w:space="0" w:color="000000"/>
            </w:tcBorders>
            <w:shd w:val="solid" w:color="000080" w:fill="FFFFFF"/>
          </w:tcPr>
          <w:p w14:paraId="53E00412" w14:textId="77777777" w:rsidR="00825B45" w:rsidRPr="00153252" w:rsidRDefault="00825B45" w:rsidP="00825B45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25B45" w14:paraId="03D40B41" w14:textId="77777777" w:rsidTr="00F01EAA">
        <w:tc>
          <w:tcPr>
            <w:tcW w:w="1101" w:type="dxa"/>
            <w:shd w:val="solid" w:color="C0C0C0" w:fill="FFFFFF"/>
          </w:tcPr>
          <w:p w14:paraId="7B6E37BB" w14:textId="77777777" w:rsidR="00825B45" w:rsidRPr="00050AC1" w:rsidRDefault="00825B45" w:rsidP="00825B4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4E5CF84B" w14:textId="77777777" w:rsidR="00825B45" w:rsidRDefault="00825B45" w:rsidP="00825B45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14:paraId="5FAE3CB8" w14:textId="77777777" w:rsidR="00825B45" w:rsidRPr="00050AC1" w:rsidRDefault="00825B45" w:rsidP="00825B45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52" w:type="dxa"/>
            <w:shd w:val="solid" w:color="C0C0C0" w:fill="FFFFFF"/>
          </w:tcPr>
          <w:p w14:paraId="3A5C5921" w14:textId="77777777" w:rsidR="00825B45" w:rsidRPr="00050AC1" w:rsidRDefault="00825B45" w:rsidP="00825B45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825B45" w14:paraId="502D2E1B" w14:textId="77777777" w:rsidTr="00F01EAA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78C05BEE" w14:textId="77777777" w:rsidR="00825B45" w:rsidRDefault="00825B45" w:rsidP="00825B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0000"/>
              </w:rPr>
              <w:t xml:space="preserve">  </w:t>
            </w:r>
            <w:r w:rsidRPr="00050AC1">
              <w:rPr>
                <w:b/>
                <w:bCs/>
                <w:color w:val="FF0000"/>
              </w:rPr>
              <w:t>X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solid" w:color="C0C0C0" w:fill="FFFFFF"/>
          </w:tcPr>
          <w:p w14:paraId="0693B6D2" w14:textId="77777777" w:rsidR="00825B45" w:rsidRDefault="00825B45" w:rsidP="00825B45">
            <w:pPr>
              <w:rPr>
                <w:color w:val="000080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solid" w:color="C0C0C0" w:fill="FFFFFF"/>
          </w:tcPr>
          <w:p w14:paraId="6BD9456B" w14:textId="77777777" w:rsidR="00825B45" w:rsidRDefault="00825B45" w:rsidP="00825B45">
            <w:pPr>
              <w:rPr>
                <w:color w:val="000080"/>
              </w:rPr>
            </w:pP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C0C0C0" w:fill="FFFFFF"/>
          </w:tcPr>
          <w:p w14:paraId="0948FD61" w14:textId="77777777" w:rsidR="00825B45" w:rsidRDefault="00825B45" w:rsidP="00825B45">
            <w:pPr>
              <w:rPr>
                <w:color w:val="000080"/>
              </w:rPr>
            </w:pPr>
          </w:p>
        </w:tc>
      </w:tr>
      <w:tr w:rsidR="00825B45" w14:paraId="733FF2D5" w14:textId="77777777" w:rsidTr="00F01EAA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704EA0AA" w14:textId="77777777" w:rsidR="00825B45" w:rsidRPr="00050AC1" w:rsidRDefault="00825B45" w:rsidP="00825B4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13769851" w14:textId="77777777" w:rsidR="00825B45" w:rsidRDefault="00825B45" w:rsidP="00825B45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47BE06F5" w14:textId="77777777" w:rsidR="00825B45" w:rsidRPr="00050AC1" w:rsidRDefault="00825B45" w:rsidP="00825B45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601DD34C" w14:textId="77777777" w:rsidR="00825B45" w:rsidRPr="00050AC1" w:rsidRDefault="00825B45" w:rsidP="00825B45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825B45" w14:paraId="36021FCE" w14:textId="77777777" w:rsidTr="00F01EAA">
        <w:tc>
          <w:tcPr>
            <w:tcW w:w="1101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7753C89E" w14:textId="77777777" w:rsidR="00825B45" w:rsidRDefault="00825B45" w:rsidP="00825B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0000"/>
              </w:rPr>
              <w:t xml:space="preserve">  </w:t>
            </w:r>
            <w:r w:rsidRPr="00050AC1">
              <w:rPr>
                <w:b/>
                <w:bCs/>
                <w:color w:val="FF0000"/>
              </w:rPr>
              <w:t>X</w:t>
            </w:r>
          </w:p>
        </w:tc>
        <w:tc>
          <w:tcPr>
            <w:tcW w:w="1297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64443D52" w14:textId="77777777" w:rsidR="00825B45" w:rsidRDefault="00825B45" w:rsidP="00825B45">
            <w:pPr>
              <w:rPr>
                <w:color w:val="000080"/>
              </w:rPr>
            </w:pPr>
          </w:p>
        </w:tc>
        <w:tc>
          <w:tcPr>
            <w:tcW w:w="1297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28F17098" w14:textId="77777777" w:rsidR="00825B45" w:rsidRDefault="00825B45" w:rsidP="00825B45">
            <w:pPr>
              <w:rPr>
                <w:color w:val="000080"/>
              </w:rPr>
            </w:pPr>
          </w:p>
        </w:tc>
        <w:tc>
          <w:tcPr>
            <w:tcW w:w="1252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51795015" w14:textId="77777777" w:rsidR="00825B45" w:rsidRDefault="00825B45" w:rsidP="00825B45">
            <w:pPr>
              <w:rPr>
                <w:color w:val="000080"/>
              </w:rPr>
            </w:pPr>
          </w:p>
        </w:tc>
      </w:tr>
    </w:tbl>
    <w:p w14:paraId="0A8AE413" w14:textId="77777777" w:rsidR="007553A0" w:rsidRPr="007553A0" w:rsidRDefault="007553A0" w:rsidP="007553A0"/>
    <w:p w14:paraId="0D5C7643" w14:textId="77777777" w:rsidR="00825B45" w:rsidRDefault="00825B45" w:rsidP="008F78DB">
      <w:pPr>
        <w:rPr>
          <w:rFonts w:eastAsia="Batang"/>
          <w:lang w:eastAsia="ko-KR"/>
        </w:rPr>
      </w:pPr>
    </w:p>
    <w:p w14:paraId="2F319526" w14:textId="77777777" w:rsidR="00825B45" w:rsidRDefault="00825B45" w:rsidP="008F78DB">
      <w:pPr>
        <w:rPr>
          <w:rFonts w:eastAsia="Batang"/>
          <w:lang w:eastAsia="ko-KR"/>
        </w:rPr>
      </w:pPr>
    </w:p>
    <w:p w14:paraId="1C339E1C" w14:textId="77777777" w:rsidR="00825B45" w:rsidRDefault="00C27C91" w:rsidP="008F78DB">
      <w:pPr>
        <w:rPr>
          <w:rFonts w:eastAsia="Batang"/>
          <w:lang w:eastAsia="ko-KR"/>
        </w:rPr>
      </w:pPr>
      <w:r w:rsidRPr="00EE046F">
        <w:rPr>
          <w:rFonts w:eastAsia="Batang"/>
          <w:lang w:eastAsia="ko-KR"/>
        </w:rPr>
        <w:t>Le Contre de l’ouvreur promet soit un fit majeur 3</w:t>
      </w:r>
      <w:r w:rsidRPr="00EE046F">
        <w:rPr>
          <w:rFonts w:eastAsia="Batang"/>
          <w:vertAlign w:val="superscript"/>
          <w:lang w:eastAsia="ko-KR"/>
        </w:rPr>
        <w:t>ème</w:t>
      </w:r>
      <w:r w:rsidR="00EE046F" w:rsidRPr="00EE046F">
        <w:rPr>
          <w:rFonts w:eastAsia="Batang"/>
          <w:lang w:eastAsia="ko-KR"/>
        </w:rPr>
        <w:t xml:space="preserve"> et une main intéressante soit une main Forcing de Manche</w:t>
      </w:r>
    </w:p>
    <w:p w14:paraId="034560B5" w14:textId="77777777" w:rsidR="002D38D5" w:rsidRPr="002867F5" w:rsidRDefault="002D38D5" w:rsidP="008F78DB">
      <w:pPr>
        <w:rPr>
          <w:rFonts w:eastAsia="Batang"/>
          <w:b/>
          <w:lang w:eastAsia="ko-KR"/>
        </w:rPr>
      </w:pPr>
      <w:r w:rsidRPr="002867F5">
        <w:rPr>
          <w:rFonts w:eastAsia="Batang"/>
          <w:b/>
          <w:lang w:eastAsia="ko-KR"/>
        </w:rPr>
        <w:t xml:space="preserve">De façon générale, sauf indication spécifique contraire, les </w:t>
      </w:r>
      <w:r w:rsidRPr="0069725C">
        <w:rPr>
          <w:rFonts w:eastAsia="Batang"/>
          <w:b/>
          <w:color w:val="FF0000"/>
          <w:lang w:eastAsia="ko-KR"/>
        </w:rPr>
        <w:t>X</w:t>
      </w:r>
      <w:r w:rsidRPr="002867F5">
        <w:rPr>
          <w:rFonts w:eastAsia="Batang"/>
          <w:b/>
          <w:lang w:eastAsia="ko-KR"/>
        </w:rPr>
        <w:t xml:space="preserve"> sont d’appel</w:t>
      </w:r>
      <w:r w:rsidR="00996DD2" w:rsidRPr="002867F5">
        <w:rPr>
          <w:rFonts w:eastAsia="Batang"/>
          <w:b/>
          <w:lang w:eastAsia="ko-KR"/>
        </w:rPr>
        <w:t xml:space="preserve"> si le passe est non forcing. Le contre n’est </w:t>
      </w:r>
      <w:r w:rsidRPr="002867F5">
        <w:rPr>
          <w:rFonts w:eastAsia="Batang"/>
          <w:b/>
          <w:lang w:eastAsia="ko-KR"/>
        </w:rPr>
        <w:t xml:space="preserve">punitif </w:t>
      </w:r>
      <w:r w:rsidR="00996DD2" w:rsidRPr="002867F5">
        <w:rPr>
          <w:rFonts w:eastAsia="Batang"/>
          <w:b/>
          <w:lang w:eastAsia="ko-KR"/>
        </w:rPr>
        <w:t xml:space="preserve">que </w:t>
      </w:r>
      <w:r w:rsidRPr="002867F5">
        <w:rPr>
          <w:rFonts w:eastAsia="Batang"/>
          <w:b/>
          <w:lang w:eastAsia="ko-KR"/>
        </w:rPr>
        <w:t>si le passe est forcing</w:t>
      </w:r>
      <w:r w:rsidR="00996DD2" w:rsidRPr="002867F5">
        <w:rPr>
          <w:rFonts w:eastAsia="Batang"/>
          <w:b/>
          <w:lang w:eastAsia="ko-KR"/>
        </w:rPr>
        <w:t xml:space="preserve"> et que l’enchère produite n’est pas un barrage en jump.</w:t>
      </w:r>
    </w:p>
    <w:p w14:paraId="179BACA4" w14:textId="77777777" w:rsidR="002D38D5" w:rsidRPr="002867F5" w:rsidRDefault="002D38D5" w:rsidP="008F78DB">
      <w:pPr>
        <w:rPr>
          <w:rFonts w:eastAsia="Batang"/>
          <w:lang w:eastAsia="ko-KR"/>
        </w:rPr>
      </w:pPr>
      <w:r w:rsidRPr="002867F5">
        <w:rPr>
          <w:rFonts w:eastAsia="Batang"/>
          <w:lang w:eastAsia="ko-KR"/>
        </w:rPr>
        <w:t>Par exemple :</w:t>
      </w:r>
    </w:p>
    <w:p w14:paraId="4A3ABB7D" w14:textId="77777777" w:rsidR="002D38D5" w:rsidRPr="002867F5" w:rsidRDefault="002D38D5" w:rsidP="00AA0E4B">
      <w:pPr>
        <w:numPr>
          <w:ilvl w:val="0"/>
          <w:numId w:val="23"/>
        </w:numPr>
        <w:tabs>
          <w:tab w:val="num" w:pos="-1848"/>
        </w:tabs>
        <w:ind w:left="0"/>
        <w:rPr>
          <w:lang w:eastAsia="ko-KR"/>
        </w:rPr>
      </w:pPr>
      <w:r w:rsidRPr="002867F5">
        <w:rPr>
          <w:lang w:eastAsia="ko-KR"/>
        </w:rPr>
        <w:t>1</w:t>
      </w:r>
      <w:r w:rsidR="00050AC1">
        <w:rPr>
          <w:color w:val="008000"/>
          <w:sz w:val="28"/>
          <w:lang w:eastAsia="ko-KR"/>
        </w:rPr>
        <w:sym w:font="Symbol" w:char="F0A7"/>
      </w:r>
      <w:r w:rsidRPr="002867F5">
        <w:rPr>
          <w:lang w:eastAsia="ko-KR"/>
        </w:rPr>
        <w:t>/</w:t>
      </w:r>
      <w:r w:rsidR="00050AC1">
        <w:rPr>
          <w:color w:val="FFC000"/>
          <w:sz w:val="28"/>
          <w:lang w:eastAsia="ko-KR"/>
        </w:rPr>
        <w:sym w:font="Symbol" w:char="F0A8"/>
      </w:r>
      <w:r w:rsidR="00050AC1">
        <w:rPr>
          <w:lang w:eastAsia="ko-KR"/>
        </w:rPr>
        <w:t xml:space="preserve"> (Passe) </w:t>
      </w:r>
      <w:r w:rsidRPr="002867F5">
        <w:rPr>
          <w:lang w:eastAsia="ko-KR"/>
        </w:rPr>
        <w:t>1</w:t>
      </w:r>
      <w:r w:rsidR="00E01F5B" w:rsidRPr="002867F5">
        <w:rPr>
          <w:lang w:eastAsia="ko-KR"/>
        </w:rPr>
        <w:t>SA</w:t>
      </w:r>
      <w:r w:rsidR="00050AC1" w:rsidRPr="002867F5">
        <w:rPr>
          <w:lang w:eastAsia="ko-KR"/>
        </w:rPr>
        <w:t xml:space="preserve"> </w:t>
      </w:r>
      <w:r w:rsidR="00E01F5B" w:rsidRPr="002867F5">
        <w:rPr>
          <w:lang w:eastAsia="ko-KR"/>
        </w:rPr>
        <w:t>(2</w:t>
      </w:r>
      <w:r w:rsidR="00050AC1">
        <w:rPr>
          <w:color w:val="FF0000"/>
          <w:sz w:val="28"/>
          <w:lang w:eastAsia="ko-KR"/>
        </w:rPr>
        <w:sym w:font="Symbol" w:char="F0A9"/>
      </w:r>
      <w:r w:rsidR="00E01F5B" w:rsidRPr="002867F5">
        <w:rPr>
          <w:lang w:eastAsia="ko-KR"/>
        </w:rPr>
        <w:t>/</w:t>
      </w:r>
      <w:r w:rsidR="00050AC1">
        <w:rPr>
          <w:color w:val="0000FF"/>
          <w:sz w:val="28"/>
          <w:lang w:eastAsia="ko-KR"/>
        </w:rPr>
        <w:sym w:font="Symbol" w:char="F0AA"/>
      </w:r>
      <w:r w:rsidR="00050AC1">
        <w:rPr>
          <w:lang w:eastAsia="ko-KR"/>
        </w:rPr>
        <w:t xml:space="preserve">)  </w:t>
      </w:r>
      <w:r w:rsidR="00E01F5B" w:rsidRPr="00050AC1">
        <w:rPr>
          <w:color w:val="FF0000"/>
          <w:lang w:eastAsia="ko-KR"/>
        </w:rPr>
        <w:t>X</w:t>
      </w:r>
      <w:r w:rsidR="00E01F5B" w:rsidRPr="002867F5">
        <w:rPr>
          <w:lang w:eastAsia="ko-KR"/>
        </w:rPr>
        <w:t xml:space="preserve"> =</w:t>
      </w:r>
      <w:r w:rsidR="00050AC1">
        <w:rPr>
          <w:lang w:eastAsia="ko-KR"/>
        </w:rPr>
        <w:t>&gt;</w:t>
      </w:r>
      <w:r w:rsidR="00E01F5B" w:rsidRPr="002867F5">
        <w:rPr>
          <w:lang w:eastAsia="ko-KR"/>
        </w:rPr>
        <w:t xml:space="preserve"> Main de seconde zone d’appel</w:t>
      </w:r>
    </w:p>
    <w:p w14:paraId="4A3785D3" w14:textId="77777777" w:rsidR="00E01F5B" w:rsidRPr="00D018AB" w:rsidRDefault="00E01F5B" w:rsidP="00AA0E4B">
      <w:pPr>
        <w:numPr>
          <w:ilvl w:val="0"/>
          <w:numId w:val="23"/>
        </w:numPr>
        <w:tabs>
          <w:tab w:val="num" w:pos="-1848"/>
        </w:tabs>
        <w:ind w:left="0"/>
        <w:rPr>
          <w:color w:val="00B050"/>
          <w:lang w:eastAsia="ko-KR"/>
        </w:rPr>
      </w:pPr>
      <w:r w:rsidRPr="002867F5">
        <w:rPr>
          <w:lang w:eastAsia="ko-KR"/>
        </w:rPr>
        <w:t>1</w:t>
      </w:r>
      <w:r w:rsidR="00050AC1">
        <w:rPr>
          <w:color w:val="008000"/>
          <w:sz w:val="28"/>
          <w:lang w:eastAsia="ko-KR"/>
        </w:rPr>
        <w:sym w:font="Symbol" w:char="F0A7"/>
      </w:r>
      <w:r w:rsidR="00050AC1">
        <w:rPr>
          <w:lang w:eastAsia="ko-KR"/>
        </w:rPr>
        <w:t>/</w:t>
      </w:r>
      <w:r w:rsidR="00050AC1">
        <w:rPr>
          <w:color w:val="FFC000"/>
          <w:sz w:val="28"/>
          <w:lang w:eastAsia="ko-KR"/>
        </w:rPr>
        <w:sym w:font="Symbol" w:char="F0A8"/>
      </w:r>
      <w:r w:rsidR="00D018AB">
        <w:rPr>
          <w:lang w:eastAsia="ko-KR"/>
        </w:rPr>
        <w:t>(Passe)</w:t>
      </w:r>
      <w:r w:rsidRPr="002867F5">
        <w:rPr>
          <w:lang w:eastAsia="ko-KR"/>
        </w:rPr>
        <w:t xml:space="preserve"> 2</w:t>
      </w:r>
      <w:r w:rsidR="00D018AB">
        <w:rPr>
          <w:color w:val="008000"/>
          <w:sz w:val="28"/>
          <w:lang w:eastAsia="ko-KR"/>
        </w:rPr>
        <w:sym w:font="Symbol" w:char="F0A7"/>
      </w:r>
      <w:r w:rsidRPr="002867F5">
        <w:rPr>
          <w:lang w:eastAsia="ko-KR"/>
        </w:rPr>
        <w:t>/</w:t>
      </w:r>
      <w:r w:rsidR="00D018AB">
        <w:rPr>
          <w:color w:val="FFC000"/>
          <w:sz w:val="28"/>
          <w:lang w:eastAsia="ko-KR"/>
        </w:rPr>
        <w:sym w:font="Symbol" w:char="F0A8"/>
      </w:r>
      <w:r w:rsidRPr="002867F5">
        <w:rPr>
          <w:lang w:eastAsia="ko-KR"/>
        </w:rPr>
        <w:t>(2</w:t>
      </w:r>
      <w:r w:rsidR="00D018AB">
        <w:rPr>
          <w:color w:val="FF0000"/>
          <w:sz w:val="28"/>
          <w:lang w:eastAsia="ko-KR"/>
        </w:rPr>
        <w:sym w:font="Symbol" w:char="F0A9"/>
      </w:r>
      <w:r w:rsidRPr="002867F5">
        <w:rPr>
          <w:lang w:eastAsia="ko-KR"/>
        </w:rPr>
        <w:t>/</w:t>
      </w:r>
      <w:r w:rsidR="00D018AB">
        <w:rPr>
          <w:color w:val="0000FF"/>
          <w:sz w:val="28"/>
          <w:lang w:eastAsia="ko-KR"/>
        </w:rPr>
        <w:sym w:font="Symbol" w:char="F0AA"/>
      </w:r>
      <w:r w:rsidR="00D018AB">
        <w:rPr>
          <w:lang w:eastAsia="ko-KR"/>
        </w:rPr>
        <w:t>)</w:t>
      </w:r>
      <w:r w:rsidRPr="002867F5">
        <w:rPr>
          <w:lang w:eastAsia="ko-KR"/>
        </w:rPr>
        <w:t xml:space="preserve"> </w:t>
      </w:r>
      <w:r w:rsidRPr="00D018AB">
        <w:rPr>
          <w:color w:val="FF0000"/>
          <w:lang w:eastAsia="ko-KR"/>
        </w:rPr>
        <w:t>X</w:t>
      </w:r>
      <w:r w:rsidRPr="002867F5">
        <w:rPr>
          <w:lang w:eastAsia="ko-KR"/>
        </w:rPr>
        <w:t xml:space="preserve"> =</w:t>
      </w:r>
      <w:r w:rsidR="00D018AB">
        <w:rPr>
          <w:lang w:eastAsia="ko-KR"/>
        </w:rPr>
        <w:t>&gt;</w:t>
      </w:r>
      <w:r w:rsidRPr="002867F5">
        <w:rPr>
          <w:lang w:eastAsia="ko-KR"/>
        </w:rPr>
        <w:t xml:space="preserve"> Punitif (probablement 3 cartes dans la mineure et 4 belles cartes dans l’intervention)</w:t>
      </w:r>
      <w:r w:rsidR="00D018AB">
        <w:rPr>
          <w:lang w:eastAsia="ko-KR"/>
        </w:rPr>
        <w:t> </w:t>
      </w:r>
      <w:r w:rsidR="00D018AB">
        <w:rPr>
          <w:color w:val="00B050"/>
          <w:lang w:eastAsia="ko-KR"/>
        </w:rPr>
        <w:t>(SMI)</w:t>
      </w:r>
    </w:p>
    <w:p w14:paraId="4F15BA35" w14:textId="77777777" w:rsidR="00996DD2" w:rsidRPr="002867F5" w:rsidRDefault="00996DD2" w:rsidP="00D018AB">
      <w:pPr>
        <w:numPr>
          <w:ilvl w:val="0"/>
          <w:numId w:val="23"/>
        </w:numPr>
        <w:tabs>
          <w:tab w:val="num" w:pos="-1848"/>
        </w:tabs>
        <w:ind w:left="0"/>
        <w:rPr>
          <w:lang w:eastAsia="ko-KR"/>
        </w:rPr>
      </w:pPr>
      <w:r w:rsidRPr="002867F5">
        <w:rPr>
          <w:lang w:eastAsia="ko-KR"/>
        </w:rPr>
        <w:t>1</w:t>
      </w:r>
      <w:r w:rsidR="00D018AB">
        <w:rPr>
          <w:color w:val="008000"/>
          <w:sz w:val="28"/>
          <w:lang w:eastAsia="ko-KR"/>
        </w:rPr>
        <w:sym w:font="Symbol" w:char="F0A7"/>
      </w:r>
      <w:r w:rsidRPr="002867F5">
        <w:rPr>
          <w:lang w:eastAsia="ko-KR"/>
        </w:rPr>
        <w:t>/</w:t>
      </w:r>
      <w:r w:rsidR="00D018AB">
        <w:rPr>
          <w:color w:val="FFC000"/>
          <w:sz w:val="28"/>
          <w:lang w:eastAsia="ko-KR"/>
        </w:rPr>
        <w:sym w:font="Symbol" w:char="F0A8"/>
      </w:r>
      <w:r w:rsidR="00D018AB">
        <w:rPr>
          <w:lang w:eastAsia="ko-KR"/>
        </w:rPr>
        <w:t xml:space="preserve"> (Passe) </w:t>
      </w:r>
      <w:r w:rsidRPr="002867F5">
        <w:rPr>
          <w:lang w:eastAsia="ko-KR"/>
        </w:rPr>
        <w:t>2</w:t>
      </w:r>
      <w:r w:rsidR="00D018AB">
        <w:rPr>
          <w:color w:val="008000"/>
          <w:sz w:val="28"/>
          <w:lang w:eastAsia="ko-KR"/>
        </w:rPr>
        <w:sym w:font="Symbol" w:char="F0A7"/>
      </w:r>
      <w:r w:rsidRPr="002867F5">
        <w:rPr>
          <w:lang w:eastAsia="ko-KR"/>
        </w:rPr>
        <w:t>/</w:t>
      </w:r>
      <w:r w:rsidR="00D018AB">
        <w:rPr>
          <w:color w:val="FFC000"/>
          <w:sz w:val="28"/>
          <w:lang w:eastAsia="ko-KR"/>
        </w:rPr>
        <w:sym w:font="Symbol" w:char="F0A8"/>
      </w:r>
      <w:r w:rsidRPr="002867F5">
        <w:rPr>
          <w:lang w:eastAsia="ko-KR"/>
        </w:rPr>
        <w:t>(3</w:t>
      </w:r>
      <w:r w:rsidR="00D018AB">
        <w:rPr>
          <w:color w:val="FF0000"/>
          <w:sz w:val="28"/>
          <w:lang w:eastAsia="ko-KR"/>
        </w:rPr>
        <w:sym w:font="Symbol" w:char="F0A9"/>
      </w:r>
      <w:r w:rsidRPr="002867F5">
        <w:rPr>
          <w:lang w:eastAsia="ko-KR"/>
        </w:rPr>
        <w:t>/</w:t>
      </w:r>
      <w:r w:rsidR="00D018AB">
        <w:rPr>
          <w:color w:val="0000FF"/>
          <w:sz w:val="28"/>
          <w:lang w:eastAsia="ko-KR"/>
        </w:rPr>
        <w:sym w:font="Symbol" w:char="F0AA"/>
      </w:r>
      <w:r w:rsidR="00D018AB">
        <w:rPr>
          <w:lang w:eastAsia="ko-KR"/>
        </w:rPr>
        <w:t xml:space="preserve">) </w:t>
      </w:r>
      <w:r w:rsidRPr="00D018AB">
        <w:rPr>
          <w:color w:val="FF0000"/>
          <w:lang w:eastAsia="ko-KR"/>
        </w:rPr>
        <w:t>X</w:t>
      </w:r>
      <w:r w:rsidRPr="002867F5">
        <w:rPr>
          <w:lang w:eastAsia="ko-KR"/>
        </w:rPr>
        <w:t xml:space="preserve"> =</w:t>
      </w:r>
      <w:r w:rsidR="00D018AB">
        <w:rPr>
          <w:lang w:eastAsia="ko-KR"/>
        </w:rPr>
        <w:t>&gt;</w:t>
      </w:r>
      <w:r w:rsidRPr="002867F5">
        <w:rPr>
          <w:lang w:eastAsia="ko-KR"/>
        </w:rPr>
        <w:t xml:space="preserve"> d’appel (car barrage en jump)</w:t>
      </w:r>
    </w:p>
    <w:tbl>
      <w:tblPr>
        <w:tblpPr w:leftFromText="141" w:rightFromText="141" w:vertAnchor="text" w:horzAnchor="margin" w:tblpY="14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438"/>
        <w:gridCol w:w="1342"/>
      </w:tblGrid>
      <w:tr w:rsidR="00D018AB" w14:paraId="54A6B5BD" w14:textId="77777777" w:rsidTr="00D018A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F9552D5" w14:textId="77777777" w:rsidR="00D018AB" w:rsidRPr="00153252" w:rsidRDefault="00D018AB" w:rsidP="00D018A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E97651B" w14:textId="77777777" w:rsidR="00D018AB" w:rsidRPr="00153252" w:rsidRDefault="00D018AB" w:rsidP="00D018A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38" w:type="dxa"/>
            <w:tcBorders>
              <w:bottom w:val="single" w:sz="6" w:space="0" w:color="000000"/>
            </w:tcBorders>
            <w:shd w:val="solid" w:color="000080" w:fill="FFFFFF"/>
          </w:tcPr>
          <w:p w14:paraId="410EB1B2" w14:textId="77777777" w:rsidR="00D018AB" w:rsidRPr="00153252" w:rsidRDefault="00D018AB" w:rsidP="00D018A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342" w:type="dxa"/>
            <w:tcBorders>
              <w:bottom w:val="single" w:sz="6" w:space="0" w:color="000000"/>
            </w:tcBorders>
            <w:shd w:val="solid" w:color="000080" w:fill="FFFFFF"/>
          </w:tcPr>
          <w:p w14:paraId="6BC3E14A" w14:textId="77777777" w:rsidR="00D018AB" w:rsidRPr="00153252" w:rsidRDefault="00D018AB" w:rsidP="00D018A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018AB" w14:paraId="7FFC4AFF" w14:textId="77777777" w:rsidTr="00D018AB">
        <w:tc>
          <w:tcPr>
            <w:tcW w:w="1101" w:type="dxa"/>
            <w:shd w:val="solid" w:color="C0C0C0" w:fill="FFFFFF"/>
          </w:tcPr>
          <w:p w14:paraId="1A96F632" w14:textId="77777777" w:rsidR="00D018AB" w:rsidRPr="00D018AB" w:rsidRDefault="00D018AB" w:rsidP="00D018A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2C6F8A2C" w14:textId="77777777" w:rsidR="00D018AB" w:rsidRDefault="00D018AB" w:rsidP="00D018AB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38" w:type="dxa"/>
            <w:shd w:val="solid" w:color="C0C0C0" w:fill="FFFFFF"/>
          </w:tcPr>
          <w:p w14:paraId="4E1481B1" w14:textId="77777777" w:rsidR="00D018AB" w:rsidRPr="00153252" w:rsidRDefault="00D018AB" w:rsidP="00D018AB">
            <w:pPr>
              <w:rPr>
                <w:color w:val="000080"/>
              </w:rPr>
            </w:pPr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/1SA</w:t>
            </w:r>
          </w:p>
        </w:tc>
        <w:tc>
          <w:tcPr>
            <w:tcW w:w="1342" w:type="dxa"/>
            <w:shd w:val="solid" w:color="C0C0C0" w:fill="FFFFFF"/>
          </w:tcPr>
          <w:p w14:paraId="03C036A0" w14:textId="77777777" w:rsidR="00D018AB" w:rsidRPr="00D018AB" w:rsidRDefault="00D018AB" w:rsidP="00D018AB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D018AB" w14:paraId="618593BA" w14:textId="77777777" w:rsidTr="00D018AB">
        <w:tc>
          <w:tcPr>
            <w:tcW w:w="1101" w:type="dxa"/>
            <w:shd w:val="solid" w:color="C0C0C0" w:fill="FFFFFF"/>
          </w:tcPr>
          <w:p w14:paraId="0CD625A8" w14:textId="77777777" w:rsidR="00D018AB" w:rsidRDefault="00D018AB" w:rsidP="00D018A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?</w:t>
            </w:r>
          </w:p>
        </w:tc>
        <w:tc>
          <w:tcPr>
            <w:tcW w:w="1297" w:type="dxa"/>
            <w:shd w:val="solid" w:color="C0C0C0" w:fill="FFFFFF"/>
          </w:tcPr>
          <w:p w14:paraId="0E6F4BD1" w14:textId="77777777" w:rsidR="00D018AB" w:rsidRDefault="00D018AB" w:rsidP="00D018AB">
            <w:pPr>
              <w:rPr>
                <w:color w:val="000080"/>
              </w:rPr>
            </w:pPr>
          </w:p>
        </w:tc>
        <w:tc>
          <w:tcPr>
            <w:tcW w:w="1438" w:type="dxa"/>
            <w:shd w:val="solid" w:color="C0C0C0" w:fill="FFFFFF"/>
          </w:tcPr>
          <w:p w14:paraId="5EBC43BA" w14:textId="77777777" w:rsidR="00D018AB" w:rsidRDefault="00D018AB" w:rsidP="00D018AB">
            <w:pPr>
              <w:rPr>
                <w:color w:val="000080"/>
              </w:rPr>
            </w:pPr>
          </w:p>
        </w:tc>
        <w:tc>
          <w:tcPr>
            <w:tcW w:w="1342" w:type="dxa"/>
            <w:shd w:val="solid" w:color="C0C0C0" w:fill="FFFFFF"/>
          </w:tcPr>
          <w:p w14:paraId="777F1640" w14:textId="77777777" w:rsidR="00D018AB" w:rsidRDefault="00D018AB" w:rsidP="00D018AB">
            <w:pPr>
              <w:rPr>
                <w:color w:val="000080"/>
              </w:rPr>
            </w:pPr>
          </w:p>
        </w:tc>
      </w:tr>
    </w:tbl>
    <w:p w14:paraId="5C8137C9" w14:textId="77777777" w:rsidR="00555F03" w:rsidRDefault="00555F03" w:rsidP="008F78DB">
      <w:pPr>
        <w:rPr>
          <w:highlight w:val="yellow"/>
          <w:lang w:eastAsia="ko-KR"/>
        </w:rPr>
      </w:pPr>
    </w:p>
    <w:p w14:paraId="64460577" w14:textId="77777777" w:rsidR="00D018AB" w:rsidRDefault="00825B45" w:rsidP="00D018AB">
      <w:pPr>
        <w:rPr>
          <w:lang w:eastAsia="ko-KR"/>
        </w:rPr>
      </w:pPr>
      <w:r>
        <w:rPr>
          <w:lang w:eastAsia="ko-KR"/>
        </w:rPr>
        <w:t>Exemple</w:t>
      </w:r>
      <w:r w:rsidR="00D018AB">
        <w:rPr>
          <w:lang w:eastAsia="ko-KR"/>
        </w:rPr>
        <w:t xml:space="preserve"> 1</w:t>
      </w:r>
      <w:r w:rsidR="00D018AB">
        <w:rPr>
          <w:color w:val="FFC000"/>
          <w:sz w:val="28"/>
          <w:lang w:eastAsia="ko-KR"/>
        </w:rPr>
        <w:sym w:font="Symbol" w:char="F0A8"/>
      </w:r>
      <w:r w:rsidR="00D018AB">
        <w:rPr>
          <w:lang w:eastAsia="ko-KR"/>
        </w:rPr>
        <w:t xml:space="preserve"> </w:t>
      </w:r>
      <w:r w:rsidR="00E67B37">
        <w:rPr>
          <w:lang w:eastAsia="ko-KR"/>
        </w:rPr>
        <w:t>(Passe)</w:t>
      </w:r>
      <w:r w:rsidR="00D018AB">
        <w:rPr>
          <w:lang w:eastAsia="ko-KR"/>
        </w:rPr>
        <w:t xml:space="preserve"> 1</w:t>
      </w:r>
      <w:r w:rsidR="00D018AB">
        <w:rPr>
          <w:color w:val="0000FF"/>
          <w:sz w:val="28"/>
          <w:lang w:eastAsia="ko-KR"/>
        </w:rPr>
        <w:sym w:font="Symbol" w:char="F0AA"/>
      </w:r>
      <w:r w:rsidR="00D018AB">
        <w:rPr>
          <w:lang w:eastAsia="ko-KR"/>
        </w:rPr>
        <w:t xml:space="preserve"> </w:t>
      </w:r>
      <w:r w:rsidR="00E67B37">
        <w:rPr>
          <w:lang w:eastAsia="ko-KR"/>
        </w:rPr>
        <w:t>(</w:t>
      </w:r>
      <w:r w:rsidR="00D018AB">
        <w:rPr>
          <w:lang w:eastAsia="ko-KR"/>
        </w:rPr>
        <w:t>2</w:t>
      </w:r>
      <w:r w:rsidR="00D018AB">
        <w:rPr>
          <w:color w:val="FF0000"/>
          <w:sz w:val="28"/>
          <w:lang w:eastAsia="ko-KR"/>
        </w:rPr>
        <w:sym w:font="Symbol" w:char="F0A9"/>
      </w:r>
      <w:r w:rsidR="00E67B37" w:rsidRPr="00E67B37">
        <w:rPr>
          <w:lang w:eastAsia="ko-KR"/>
        </w:rPr>
        <w:t>)</w:t>
      </w:r>
      <w:r w:rsidR="00D018AB">
        <w:rPr>
          <w:lang w:eastAsia="ko-KR"/>
        </w:rPr>
        <w:t xml:space="preserve"> </w:t>
      </w:r>
    </w:p>
    <w:p w14:paraId="6D4C9233" w14:textId="77777777" w:rsidR="00D018AB" w:rsidRPr="00D018AB" w:rsidRDefault="00D018AB" w:rsidP="00D018AB">
      <w:pPr>
        <w:rPr>
          <w:lang w:eastAsia="ko-KR"/>
        </w:rPr>
      </w:pPr>
      <w:r>
        <w:rPr>
          <w:lang w:eastAsia="ko-KR"/>
        </w:rPr>
        <w:t xml:space="preserve">                 ?</w:t>
      </w:r>
    </w:p>
    <w:p w14:paraId="2D91A4EA" w14:textId="77777777" w:rsidR="00D018AB" w:rsidRDefault="00D018AB" w:rsidP="008F78DB">
      <w:pPr>
        <w:rPr>
          <w:lang w:eastAsia="ko-KR"/>
        </w:rPr>
      </w:pPr>
    </w:p>
    <w:p w14:paraId="47707E8C" w14:textId="77777777" w:rsidR="00825B45" w:rsidRDefault="001C3D8E" w:rsidP="00825B45">
      <w:pPr>
        <w:rPr>
          <w:lang w:eastAsia="ko-KR"/>
        </w:rPr>
      </w:pPr>
      <w:r w:rsidRPr="00EE046F">
        <w:rPr>
          <w:lang w:eastAsia="ko-KR"/>
        </w:rPr>
        <w:t>Situation 1</w:t>
      </w:r>
      <w:r w:rsidR="00D018AB">
        <w:rPr>
          <w:color w:val="008000"/>
          <w:sz w:val="28"/>
          <w:lang w:eastAsia="ko-KR"/>
        </w:rPr>
        <w:sym w:font="Symbol" w:char="F0A7"/>
      </w:r>
      <w:r w:rsidRPr="00EE046F">
        <w:rPr>
          <w:lang w:eastAsia="ko-KR"/>
        </w:rPr>
        <w:t>/</w:t>
      </w:r>
      <w:r w:rsidR="00D018AB">
        <w:rPr>
          <w:color w:val="FFC000"/>
          <w:sz w:val="28"/>
          <w:lang w:eastAsia="ko-KR"/>
        </w:rPr>
        <w:sym w:font="Symbol" w:char="F0A8"/>
      </w:r>
      <w:r w:rsidR="000A7CFE">
        <w:rPr>
          <w:lang w:eastAsia="ko-KR"/>
        </w:rPr>
        <w:t>(Passe) 1X</w:t>
      </w:r>
      <w:r w:rsidR="0086053B" w:rsidRPr="00EE046F">
        <w:rPr>
          <w:lang w:eastAsia="ko-KR"/>
        </w:rPr>
        <w:t xml:space="preserve"> (2Z) où Z est &gt; à </w:t>
      </w:r>
      <w:r w:rsidR="000A7CFE">
        <w:rPr>
          <w:color w:val="008000"/>
          <w:sz w:val="28"/>
          <w:lang w:eastAsia="ko-KR"/>
        </w:rPr>
        <w:sym w:font="Symbol" w:char="F0A7"/>
      </w:r>
      <w:r w:rsidR="0086053B" w:rsidRPr="00EE046F">
        <w:rPr>
          <w:lang w:eastAsia="ko-KR"/>
        </w:rPr>
        <w:t>/</w:t>
      </w:r>
      <w:r w:rsidR="000A7CFE">
        <w:rPr>
          <w:color w:val="FFC000"/>
          <w:sz w:val="28"/>
          <w:lang w:eastAsia="ko-KR"/>
        </w:rPr>
        <w:sym w:font="Symbol" w:char="F0A8"/>
      </w:r>
      <w:r w:rsidR="00D1412C" w:rsidRPr="00EE046F">
        <w:rPr>
          <w:lang w:eastAsia="ko-KR"/>
        </w:rPr>
        <w:t> :</w:t>
      </w:r>
      <w:r w:rsidR="00D018AB">
        <w:rPr>
          <w:lang w:eastAsia="ko-KR"/>
        </w:rPr>
        <w:t xml:space="preserve">    </w:t>
      </w:r>
    </w:p>
    <w:p w14:paraId="41B39D05" w14:textId="77777777" w:rsidR="00D1412C" w:rsidRPr="00EE046F" w:rsidRDefault="0086053B" w:rsidP="00825B45">
      <w:pPr>
        <w:pStyle w:val="Pardeliste"/>
        <w:numPr>
          <w:ilvl w:val="0"/>
          <w:numId w:val="23"/>
        </w:numPr>
        <w:rPr>
          <w:lang w:eastAsia="ko-KR"/>
        </w:rPr>
      </w:pPr>
      <w:r w:rsidRPr="00EE046F">
        <w:rPr>
          <w:lang w:eastAsia="ko-KR"/>
        </w:rPr>
        <w:t xml:space="preserve">L’ouvreur dit </w:t>
      </w:r>
      <w:r w:rsidRPr="00825B45">
        <w:rPr>
          <w:u w:val="single"/>
          <w:lang w:eastAsia="ko-KR"/>
        </w:rPr>
        <w:t>2SA avec une enchère compétitive</w:t>
      </w:r>
      <w:r w:rsidRPr="00EE046F">
        <w:rPr>
          <w:lang w:eastAsia="ko-KR"/>
        </w:rPr>
        <w:t xml:space="preserve"> en mineure (6 cartes à </w:t>
      </w:r>
      <w:r w:rsidR="00D018AB">
        <w:rPr>
          <w:color w:val="008000"/>
          <w:sz w:val="28"/>
          <w:lang w:eastAsia="ko-KR"/>
        </w:rPr>
        <w:sym w:font="Symbol" w:char="F0A7"/>
      </w:r>
      <w:r w:rsidRPr="00EE046F">
        <w:rPr>
          <w:lang w:eastAsia="ko-KR"/>
        </w:rPr>
        <w:t xml:space="preserve"> ou </w:t>
      </w:r>
      <w:r w:rsidRPr="00825B45">
        <w:rPr>
          <w:u w:val="single"/>
          <w:lang w:eastAsia="ko-KR"/>
        </w:rPr>
        <w:t xml:space="preserve">6 cartes à </w:t>
      </w:r>
      <w:r w:rsidR="00D018AB" w:rsidRPr="00D018AB">
        <w:rPr>
          <w:color w:val="FFC000"/>
          <w:sz w:val="28"/>
          <w:u w:val="single"/>
          <w:lang w:eastAsia="ko-KR"/>
        </w:rPr>
        <w:sym w:font="Symbol" w:char="F0A8"/>
      </w:r>
      <w:r w:rsidRPr="00825B45">
        <w:rPr>
          <w:u w:val="single"/>
          <w:lang w:eastAsia="ko-KR"/>
        </w:rPr>
        <w:t xml:space="preserve"> ou 5-5 </w:t>
      </w:r>
      <w:r w:rsidR="00D018AB">
        <w:rPr>
          <w:color w:val="008000"/>
          <w:sz w:val="28"/>
          <w:u w:val="single"/>
          <w:lang w:eastAsia="ko-KR"/>
        </w:rPr>
        <w:sym w:font="Symbol" w:char="F0A7"/>
      </w:r>
      <w:r w:rsidRPr="00825B45">
        <w:rPr>
          <w:u w:val="single"/>
          <w:lang w:eastAsia="ko-KR"/>
        </w:rPr>
        <w:t>+</w:t>
      </w:r>
      <w:r w:rsidR="00D018AB">
        <w:rPr>
          <w:color w:val="FFC000"/>
          <w:sz w:val="28"/>
          <w:u w:val="single"/>
          <w:lang w:eastAsia="ko-KR"/>
        </w:rPr>
        <w:sym w:font="Symbol" w:char="F0A8"/>
      </w:r>
      <w:r w:rsidRPr="00EE046F">
        <w:rPr>
          <w:lang w:eastAsia="ko-KR"/>
        </w:rPr>
        <w:t>) en zone 12-14</w:t>
      </w:r>
      <w:r w:rsidR="00D018AB">
        <w:rPr>
          <w:lang w:eastAsia="ko-KR"/>
        </w:rPr>
        <w:t>H</w:t>
      </w:r>
    </w:p>
    <w:p w14:paraId="229BB2B1" w14:textId="77777777" w:rsidR="0086053B" w:rsidRPr="00EE046F" w:rsidRDefault="0086053B" w:rsidP="00825B45">
      <w:pPr>
        <w:pStyle w:val="Pardeliste"/>
        <w:numPr>
          <w:ilvl w:val="0"/>
          <w:numId w:val="23"/>
        </w:numPr>
        <w:rPr>
          <w:lang w:eastAsia="ko-KR"/>
        </w:rPr>
      </w:pPr>
      <w:r w:rsidRPr="00EE046F">
        <w:rPr>
          <w:lang w:eastAsia="ko-KR"/>
        </w:rPr>
        <w:t>L’ouvreur dit 3</w:t>
      </w:r>
      <w:r w:rsidR="00975986">
        <w:rPr>
          <w:color w:val="008000"/>
          <w:sz w:val="28"/>
          <w:lang w:eastAsia="ko-KR"/>
        </w:rPr>
        <w:sym w:font="Symbol" w:char="F0A7"/>
      </w:r>
      <w:r w:rsidRPr="00EE046F">
        <w:rPr>
          <w:lang w:eastAsia="ko-KR"/>
        </w:rPr>
        <w:t>/</w:t>
      </w:r>
      <w:r w:rsidR="00D018AB" w:rsidRPr="00825B45">
        <w:rPr>
          <w:color w:val="FFC000"/>
          <w:u w:val="single"/>
          <w:lang w:eastAsia="ko-KR"/>
        </w:rPr>
        <w:t>3</w:t>
      </w:r>
      <w:r w:rsidRPr="00825B45">
        <w:rPr>
          <w:color w:val="FFC000"/>
          <w:u w:val="single"/>
          <w:lang w:eastAsia="ko-KR"/>
        </w:rPr>
        <w:t>♦</w:t>
      </w:r>
      <w:r w:rsidRPr="00825B45">
        <w:rPr>
          <w:u w:val="single"/>
          <w:lang w:eastAsia="ko-KR"/>
        </w:rPr>
        <w:t xml:space="preserve"> en zone 15-17</w:t>
      </w:r>
      <w:r w:rsidR="00D018AB" w:rsidRPr="00825B45">
        <w:rPr>
          <w:u w:val="single"/>
          <w:lang w:eastAsia="ko-KR"/>
        </w:rPr>
        <w:t>H</w:t>
      </w:r>
    </w:p>
    <w:p w14:paraId="4A22FD07" w14:textId="77777777" w:rsidR="0086053B" w:rsidRPr="00E67B37" w:rsidRDefault="00810170" w:rsidP="00825B45">
      <w:pPr>
        <w:pStyle w:val="Pardeliste"/>
        <w:numPr>
          <w:ilvl w:val="0"/>
          <w:numId w:val="23"/>
        </w:numPr>
        <w:rPr>
          <w:i/>
          <w:lang w:eastAsia="ko-KR"/>
        </w:rPr>
      </w:pPr>
      <w:r>
        <w:rPr>
          <w:lang w:eastAsia="ko-KR"/>
        </w:rPr>
        <w:t xml:space="preserve">L’ouvreur contre avec 3 cartes en </w:t>
      </w:r>
      <w:r w:rsidR="00D018AB" w:rsidRPr="00825B45">
        <w:rPr>
          <w:color w:val="FF0000"/>
          <w:lang w:eastAsia="ko-KR"/>
        </w:rPr>
        <w:t xml:space="preserve">X </w:t>
      </w:r>
      <w:r w:rsidR="00D018AB" w:rsidRPr="00D018AB">
        <w:rPr>
          <w:lang w:eastAsia="ko-KR"/>
        </w:rPr>
        <w:t>(à</w:t>
      </w:r>
      <w:r w:rsidR="00D018AB" w:rsidRPr="00825B45">
        <w:rPr>
          <w:color w:val="FF0000"/>
          <w:lang w:eastAsia="ko-KR"/>
        </w:rPr>
        <w:t xml:space="preserve"> </w:t>
      </w:r>
      <w:r w:rsidR="00D018AB" w:rsidRPr="00D018AB">
        <w:rPr>
          <w:color w:val="0000FF"/>
          <w:lang w:eastAsia="ko-KR"/>
        </w:rPr>
        <w:sym w:font="Symbol" w:char="F0AA"/>
      </w:r>
      <w:r w:rsidR="00D018AB" w:rsidRPr="00D018AB">
        <w:rPr>
          <w:lang w:eastAsia="ko-KR"/>
        </w:rPr>
        <w:t xml:space="preserve"> ici)</w:t>
      </w:r>
      <w:r w:rsidR="00D018AB" w:rsidRPr="00825B45">
        <w:rPr>
          <w:sz w:val="28"/>
          <w:lang w:eastAsia="ko-KR"/>
        </w:rPr>
        <w:t xml:space="preserve">, </w:t>
      </w:r>
      <w:r>
        <w:rPr>
          <w:lang w:eastAsia="ko-KR"/>
        </w:rPr>
        <w:t xml:space="preserve">et une main intéressante </w:t>
      </w:r>
      <w:r w:rsidRPr="00E67B37">
        <w:rPr>
          <w:i/>
          <w:lang w:eastAsia="ko-KR"/>
        </w:rPr>
        <w:t>ou</w:t>
      </w:r>
      <w:r w:rsidR="00193F91" w:rsidRPr="00E67B37">
        <w:rPr>
          <w:i/>
          <w:lang w:eastAsia="ko-KR"/>
        </w:rPr>
        <w:t xml:space="preserve"> une main forcing de manche zone 18-19</w:t>
      </w:r>
    </w:p>
    <w:p w14:paraId="3B51CF62" w14:textId="77777777" w:rsidR="00825B45" w:rsidRPr="00EE046F" w:rsidRDefault="00193F91" w:rsidP="00825B45">
      <w:pPr>
        <w:pStyle w:val="Pardeliste"/>
        <w:numPr>
          <w:ilvl w:val="0"/>
          <w:numId w:val="23"/>
        </w:numPr>
        <w:rPr>
          <w:lang w:eastAsia="ko-KR"/>
        </w:rPr>
      </w:pPr>
      <w:r w:rsidRPr="00EE046F">
        <w:rPr>
          <w:lang w:eastAsia="ko-KR"/>
        </w:rPr>
        <w:t xml:space="preserve">L’ouvreur dit 3SA avec arrêt </w:t>
      </w:r>
      <w:r w:rsidR="00825B45" w:rsidRPr="00EE046F">
        <w:rPr>
          <w:lang w:eastAsia="ko-KR"/>
        </w:rPr>
        <w:t xml:space="preserve">Z </w:t>
      </w:r>
      <w:r w:rsidR="00825B45">
        <w:rPr>
          <w:lang w:eastAsia="ko-KR"/>
        </w:rPr>
        <w:t>(</w:t>
      </w:r>
      <w:r w:rsidR="00D018AB">
        <w:rPr>
          <w:color w:val="FF0000"/>
          <w:sz w:val="28"/>
          <w:lang w:eastAsia="ko-KR"/>
        </w:rPr>
        <w:sym w:font="Symbol" w:char="F0A9"/>
      </w:r>
      <w:r w:rsidR="00825B45">
        <w:rPr>
          <w:color w:val="FF0000"/>
          <w:sz w:val="28"/>
          <w:lang w:eastAsia="ko-KR"/>
        </w:rPr>
        <w:t xml:space="preserve"> </w:t>
      </w:r>
      <w:r w:rsidR="00D018AB">
        <w:rPr>
          <w:lang w:eastAsia="ko-KR"/>
        </w:rPr>
        <w:t xml:space="preserve">ici) </w:t>
      </w:r>
      <w:r w:rsidRPr="00EE046F">
        <w:rPr>
          <w:lang w:eastAsia="ko-KR"/>
        </w:rPr>
        <w:t>et envie de les jouer</w:t>
      </w:r>
      <w:r w:rsidR="00825B45">
        <w:rPr>
          <w:lang w:eastAsia="ko-KR"/>
        </w:rPr>
        <w:t xml:space="preserve">  </w:t>
      </w:r>
    </w:p>
    <w:p w14:paraId="4C8DB446" w14:textId="77777777" w:rsidR="000A7CFE" w:rsidRPr="005D25C8" w:rsidRDefault="00D1412C" w:rsidP="000A7CFE">
      <w:pPr>
        <w:numPr>
          <w:ilvl w:val="0"/>
          <w:numId w:val="23"/>
        </w:numPr>
        <w:tabs>
          <w:tab w:val="num" w:pos="-1848"/>
        </w:tabs>
        <w:ind w:left="0"/>
        <w:rPr>
          <w:i/>
          <w:color w:val="FF0000"/>
          <w:u w:val="single"/>
          <w:lang w:eastAsia="ko-KR"/>
        </w:rPr>
      </w:pPr>
      <w:r w:rsidRPr="00D64B00">
        <w:rPr>
          <w:b/>
          <w:i/>
          <w:u w:val="single"/>
          <w:lang w:eastAsia="ko-KR"/>
        </w:rPr>
        <w:t>En cas de passe de l’ouvreur</w:t>
      </w:r>
      <w:r w:rsidRPr="00D64B00">
        <w:rPr>
          <w:b/>
          <w:i/>
          <w:color w:val="FF0000"/>
          <w:u w:val="single"/>
          <w:lang w:eastAsia="ko-KR"/>
        </w:rPr>
        <w:t xml:space="preserve">, </w:t>
      </w:r>
      <w:r w:rsidRPr="00D64B00">
        <w:rPr>
          <w:b/>
          <w:i/>
          <w:u w:val="single"/>
          <w:lang w:eastAsia="ko-KR"/>
        </w:rPr>
        <w:t xml:space="preserve">les enchères au palier de </w:t>
      </w:r>
      <w:r w:rsidRPr="00D64B00">
        <w:rPr>
          <w:b/>
          <w:i/>
          <w:color w:val="FF0000"/>
          <w:u w:val="single"/>
          <w:lang w:eastAsia="ko-KR"/>
        </w:rPr>
        <w:t xml:space="preserve">3 du répondant sont forcing </w:t>
      </w:r>
      <w:r w:rsidRPr="00D64B00">
        <w:rPr>
          <w:b/>
          <w:i/>
          <w:u w:val="single"/>
          <w:lang w:eastAsia="ko-KR"/>
        </w:rPr>
        <w:t>et</w:t>
      </w:r>
      <w:r w:rsidRPr="00D64B00">
        <w:rPr>
          <w:i/>
          <w:u w:val="single"/>
          <w:lang w:eastAsia="ko-KR"/>
        </w:rPr>
        <w:t xml:space="preserve"> </w:t>
      </w:r>
      <w:r w:rsidRPr="00D64B00">
        <w:rPr>
          <w:b/>
          <w:i/>
          <w:u w:val="single"/>
          <w:lang w:eastAsia="ko-KR"/>
        </w:rPr>
        <w:t xml:space="preserve">l’enchère de </w:t>
      </w:r>
      <w:r w:rsidRPr="00D64B00">
        <w:rPr>
          <w:b/>
          <w:i/>
          <w:color w:val="FF0000"/>
          <w:u w:val="single"/>
          <w:lang w:eastAsia="ko-KR"/>
        </w:rPr>
        <w:t>2SA est artificielle, « modérateur</w:t>
      </w:r>
      <w:r w:rsidR="00E67B37" w:rsidRPr="00D64B00">
        <w:rPr>
          <w:b/>
          <w:i/>
          <w:color w:val="FF0000"/>
          <w:u w:val="single"/>
          <w:lang w:eastAsia="ko-KR"/>
        </w:rPr>
        <w:t> »</w:t>
      </w:r>
      <w:r w:rsidRPr="00D64B00">
        <w:rPr>
          <w:b/>
          <w:i/>
          <w:color w:val="FF0000"/>
          <w:u w:val="single"/>
          <w:lang w:eastAsia="ko-KR"/>
        </w:rPr>
        <w:t> </w:t>
      </w:r>
    </w:p>
    <w:p w14:paraId="7349BAD1" w14:textId="77777777" w:rsidR="005D25C8" w:rsidRDefault="005D25C8" w:rsidP="005D25C8">
      <w:pPr>
        <w:rPr>
          <w:b/>
          <w:i/>
          <w:u w:val="single"/>
          <w:lang w:eastAsia="ko-KR"/>
        </w:rPr>
      </w:pPr>
    </w:p>
    <w:p w14:paraId="6E90D883" w14:textId="77777777" w:rsidR="005D25C8" w:rsidRDefault="005D25C8" w:rsidP="005D25C8">
      <w:pPr>
        <w:rPr>
          <w:b/>
          <w:i/>
          <w:u w:val="single"/>
          <w:lang w:eastAsia="ko-KR"/>
        </w:rPr>
      </w:pPr>
    </w:p>
    <w:p w14:paraId="45CF0BB5" w14:textId="77777777" w:rsidR="005D25C8" w:rsidRPr="007553A0" w:rsidRDefault="005D25C8" w:rsidP="005D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53A0">
        <w:t xml:space="preserve">En cas d’intervention par un bicolore précisé autre que le bicolore majeur, </w:t>
      </w:r>
    </w:p>
    <w:p w14:paraId="3300EACF" w14:textId="77777777" w:rsidR="005D25C8" w:rsidRPr="007553A0" w:rsidRDefault="005D25C8" w:rsidP="005D25C8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-1848"/>
        </w:tabs>
        <w:ind w:left="0"/>
      </w:pPr>
      <w:r w:rsidRPr="007553A0">
        <w:t>Le fit est compétitif</w:t>
      </w:r>
    </w:p>
    <w:p w14:paraId="453CC8B0" w14:textId="77777777" w:rsidR="005D25C8" w:rsidRPr="007553A0" w:rsidRDefault="005D25C8" w:rsidP="005D25C8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-1848"/>
        </w:tabs>
        <w:ind w:left="0"/>
      </w:pPr>
      <w:r w:rsidRPr="007553A0">
        <w:t>La nomination de la 4</w:t>
      </w:r>
      <w:r w:rsidRPr="007553A0">
        <w:rPr>
          <w:vertAlign w:val="superscript"/>
        </w:rPr>
        <w:t>ème</w:t>
      </w:r>
      <w:r w:rsidRPr="007553A0">
        <w:t xml:space="preserve"> couleur est forcing de manche 5</w:t>
      </w:r>
      <w:r w:rsidRPr="007553A0">
        <w:rPr>
          <w:vertAlign w:val="superscript"/>
        </w:rPr>
        <w:t>ème</w:t>
      </w:r>
      <w:r w:rsidRPr="007553A0">
        <w:t xml:space="preserve"> </w:t>
      </w:r>
    </w:p>
    <w:p w14:paraId="47EBD856" w14:textId="77777777" w:rsidR="005D25C8" w:rsidRDefault="005D25C8" w:rsidP="005D25C8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-1848"/>
        </w:tabs>
        <w:ind w:left="0"/>
      </w:pPr>
      <w:r w:rsidRPr="007553A0">
        <w:t xml:space="preserve">Le premier </w:t>
      </w:r>
      <w:proofErr w:type="spellStart"/>
      <w:r w:rsidRPr="007553A0">
        <w:t>cuebid</w:t>
      </w:r>
      <w:proofErr w:type="spellEnd"/>
      <w:r w:rsidRPr="007553A0">
        <w:t xml:space="preserve"> est la 4</w:t>
      </w:r>
      <w:r w:rsidRPr="007553A0">
        <w:rPr>
          <w:vertAlign w:val="superscript"/>
        </w:rPr>
        <w:t>ème</w:t>
      </w:r>
      <w:r w:rsidRPr="007553A0">
        <w:t xml:space="preserve"> couleur non forcing </w:t>
      </w:r>
    </w:p>
    <w:p w14:paraId="3DD73143" w14:textId="77777777" w:rsidR="005D25C8" w:rsidRDefault="005D25C8" w:rsidP="005D25C8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-1848"/>
        </w:tabs>
        <w:ind w:left="0"/>
      </w:pPr>
      <w:r>
        <w:t xml:space="preserve">Le deuxième </w:t>
      </w:r>
      <w:proofErr w:type="spellStart"/>
      <w:r>
        <w:t>cue-bid</w:t>
      </w:r>
      <w:proofErr w:type="spellEnd"/>
      <w:r>
        <w:t xml:space="preserve"> est le fit au moins propositionnel.</w:t>
      </w:r>
    </w:p>
    <w:p w14:paraId="03899EE6" w14:textId="77777777" w:rsidR="005D25C8" w:rsidRDefault="005D25C8" w:rsidP="005D25C8">
      <w:pPr>
        <w:rPr>
          <w:i/>
          <w:color w:val="FF0000"/>
          <w:u w:val="single"/>
          <w:lang w:eastAsia="ko-KR"/>
        </w:rPr>
      </w:pPr>
    </w:p>
    <w:p w14:paraId="51A1A2F0" w14:textId="77777777" w:rsidR="005D25C8" w:rsidRDefault="005D25C8" w:rsidP="005D25C8">
      <w:pPr>
        <w:rPr>
          <w:i/>
          <w:color w:val="FF0000"/>
          <w:u w:val="single"/>
          <w:lang w:eastAsia="ko-KR"/>
        </w:rPr>
      </w:pPr>
    </w:p>
    <w:p w14:paraId="40F4B2AB" w14:textId="77777777" w:rsidR="005D25C8" w:rsidRPr="00D64B00" w:rsidRDefault="005D25C8" w:rsidP="005D25C8">
      <w:pPr>
        <w:rPr>
          <w:i/>
          <w:color w:val="FF0000"/>
          <w:u w:val="single"/>
          <w:lang w:eastAsia="ko-KR"/>
        </w:rPr>
      </w:pPr>
    </w:p>
    <w:p w14:paraId="06773007" w14:textId="77777777" w:rsidR="00D64B00" w:rsidRPr="00D64B00" w:rsidRDefault="00D64B00" w:rsidP="00D64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 w:rsidRPr="00D64B00">
        <w:rPr>
          <w:lang w:eastAsia="ko-KR"/>
        </w:rPr>
        <w:t>1m 4</w:t>
      </w:r>
      <w:r w:rsidRPr="00D64B00">
        <w:rPr>
          <w:color w:val="FF0000"/>
          <w:lang w:eastAsia="ko-KR"/>
        </w:rPr>
        <w:sym w:font="Symbol" w:char="F0A9"/>
      </w:r>
      <w:r w:rsidRPr="00D64B00">
        <w:rPr>
          <w:lang w:eastAsia="ko-KR"/>
        </w:rPr>
        <w:t xml:space="preserve"> 4SA </w:t>
      </w:r>
      <w:r w:rsidRPr="00D64B00">
        <w:rPr>
          <w:lang w:eastAsia="ko-KR"/>
        </w:rPr>
        <w:sym w:font="Wingdings" w:char="F0E0"/>
      </w:r>
      <w:r w:rsidRPr="00D64B00">
        <w:rPr>
          <w:lang w:eastAsia="ko-KR"/>
        </w:rPr>
        <w:t xml:space="preserve"> une mineure 6</w:t>
      </w:r>
      <w:r w:rsidRPr="00D64B00">
        <w:rPr>
          <w:vertAlign w:val="superscript"/>
          <w:lang w:eastAsia="ko-KR"/>
        </w:rPr>
        <w:t>ème</w:t>
      </w:r>
      <w:r w:rsidRPr="00D64B00">
        <w:rPr>
          <w:lang w:eastAsia="ko-KR"/>
        </w:rPr>
        <w:t xml:space="preserve"> et un fit mineur 3</w:t>
      </w:r>
      <w:r w:rsidRPr="00D64B00">
        <w:rPr>
          <w:vertAlign w:val="superscript"/>
          <w:lang w:eastAsia="ko-KR"/>
        </w:rPr>
        <w:t>ème</w:t>
      </w:r>
      <w:r w:rsidRPr="00D64B00">
        <w:rPr>
          <w:lang w:eastAsia="ko-KR"/>
        </w:rPr>
        <w:t> </w:t>
      </w:r>
    </w:p>
    <w:p w14:paraId="257A3138" w14:textId="77777777" w:rsidR="00825B45" w:rsidRPr="00D64B00" w:rsidRDefault="00D64B00" w:rsidP="00D64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 w:rsidRPr="00D64B00">
        <w:rPr>
          <w:lang w:eastAsia="ko-KR"/>
        </w:rPr>
        <w:t>1m 4</w:t>
      </w:r>
      <w:r w:rsidRPr="00D64B00">
        <w:rPr>
          <w:color w:val="0000FF"/>
          <w:lang w:eastAsia="ko-KR"/>
        </w:rPr>
        <w:sym w:font="Symbol" w:char="F0AA"/>
      </w:r>
      <w:r w:rsidRPr="00D64B00">
        <w:rPr>
          <w:color w:val="0000FF"/>
          <w:lang w:eastAsia="ko-KR"/>
        </w:rPr>
        <w:t xml:space="preserve"> </w:t>
      </w:r>
      <w:r w:rsidRPr="00D64B00">
        <w:rPr>
          <w:lang w:eastAsia="ko-KR"/>
        </w:rPr>
        <w:t xml:space="preserve">4SA </w:t>
      </w:r>
      <w:r w:rsidRPr="00D64B00">
        <w:rPr>
          <w:lang w:eastAsia="ko-KR"/>
        </w:rPr>
        <w:sym w:font="Wingdings" w:char="F0E0"/>
      </w:r>
      <w:r w:rsidRPr="00D64B00">
        <w:rPr>
          <w:color w:val="0000FF"/>
          <w:lang w:eastAsia="ko-KR"/>
        </w:rPr>
        <w:t xml:space="preserve"> </w:t>
      </w:r>
      <w:r w:rsidRPr="00D64B00">
        <w:rPr>
          <w:lang w:eastAsia="ko-KR"/>
        </w:rPr>
        <w:t xml:space="preserve">un bicolore 5 cartes </w:t>
      </w:r>
      <w:r w:rsidRPr="00D64B00">
        <w:rPr>
          <w:color w:val="FF0000"/>
          <w:lang w:eastAsia="ko-KR"/>
        </w:rPr>
        <w:sym w:font="Symbol" w:char="F0A9"/>
      </w:r>
      <w:r w:rsidRPr="00D64B00">
        <w:rPr>
          <w:lang w:eastAsia="ko-KR"/>
        </w:rPr>
        <w:t xml:space="preserve"> + (autre mineur 5</w:t>
      </w:r>
      <w:r w:rsidRPr="00D64B00">
        <w:rPr>
          <w:vertAlign w:val="superscript"/>
          <w:lang w:eastAsia="ko-KR"/>
        </w:rPr>
        <w:t>ème</w:t>
      </w:r>
      <w:r w:rsidRPr="00D64B00">
        <w:rPr>
          <w:lang w:eastAsia="ko-KR"/>
        </w:rPr>
        <w:t xml:space="preserve"> ou fit mineur 4</w:t>
      </w:r>
      <w:r w:rsidRPr="00D64B00">
        <w:rPr>
          <w:vertAlign w:val="superscript"/>
          <w:lang w:eastAsia="ko-KR"/>
        </w:rPr>
        <w:t>ème</w:t>
      </w:r>
      <w:r w:rsidRPr="00D64B00">
        <w:rPr>
          <w:lang w:eastAsia="ko-KR"/>
        </w:rPr>
        <w:t xml:space="preserve">)  </w:t>
      </w:r>
    </w:p>
    <w:p w14:paraId="5BBEFF6B" w14:textId="77777777" w:rsidR="009624E1" w:rsidRDefault="009624E1" w:rsidP="00E86059">
      <w:pPr>
        <w:pStyle w:val="Titre1"/>
        <w:numPr>
          <w:ilvl w:val="1"/>
          <w:numId w:val="1"/>
        </w:numPr>
        <w:tabs>
          <w:tab w:val="num" w:pos="-1068"/>
        </w:tabs>
        <w:ind w:left="0"/>
        <w:jc w:val="center"/>
      </w:pPr>
      <w:r>
        <w:br w:type="page"/>
      </w:r>
      <w:bookmarkStart w:id="81" w:name="_Toc468559088"/>
      <w:r w:rsidR="00E67B37" w:rsidRPr="00E86059">
        <w:rPr>
          <w:bdr w:val="single" w:sz="4" w:space="0" w:color="auto"/>
        </w:rPr>
        <w:lastRenderedPageBreak/>
        <w:t xml:space="preserve">Ouvertures </w:t>
      </w:r>
      <w:r w:rsidR="000136F2" w:rsidRPr="00E86059">
        <w:rPr>
          <w:bdr w:val="single" w:sz="4" w:space="0" w:color="auto"/>
        </w:rPr>
        <w:t>d’1</w:t>
      </w:r>
      <w:r w:rsidR="00E67B37" w:rsidRPr="00525EF2">
        <w:rPr>
          <w:color w:val="FF0000"/>
          <w:sz w:val="36"/>
          <w:bdr w:val="single" w:sz="4" w:space="0" w:color="auto"/>
        </w:rPr>
        <w:sym w:font="Symbol" w:char="F0A9"/>
      </w:r>
      <w:r w:rsidRPr="00E86059">
        <w:rPr>
          <w:bdr w:val="single" w:sz="4" w:space="0" w:color="auto"/>
        </w:rPr>
        <w:t xml:space="preserve"> et 1</w:t>
      </w:r>
      <w:bookmarkEnd w:id="81"/>
      <w:r w:rsidR="00E67B37" w:rsidRPr="00525EF2">
        <w:rPr>
          <w:color w:val="0000FF"/>
          <w:sz w:val="36"/>
          <w:bdr w:val="single" w:sz="4" w:space="0" w:color="auto"/>
        </w:rPr>
        <w:sym w:font="Symbol" w:char="F0AA"/>
      </w:r>
    </w:p>
    <w:p w14:paraId="4959900D" w14:textId="77777777" w:rsidR="009624E1" w:rsidRDefault="009624E1" w:rsidP="00FA59CA">
      <w:pPr>
        <w:pStyle w:val="Titre2"/>
      </w:pPr>
      <w:bookmarkStart w:id="82" w:name="_Toc468559089"/>
      <w:r>
        <w:t xml:space="preserve">Séquences </w:t>
      </w:r>
      <w:proofErr w:type="spellStart"/>
      <w:r w:rsidR="00C55C9B">
        <w:t>fittées</w:t>
      </w:r>
      <w:bookmarkEnd w:id="82"/>
      <w:proofErr w:type="spellEnd"/>
    </w:p>
    <w:tbl>
      <w:tblPr>
        <w:tblpPr w:leftFromText="141" w:rightFromText="141" w:vertAnchor="text" w:horzAnchor="margin" w:tblpY="14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67B37" w14:paraId="39884423" w14:textId="77777777" w:rsidTr="00E67B3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BF816F2" w14:textId="77777777"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794FBAF" w14:textId="77777777"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67B37" w:rsidRPr="00F62AC9" w14:paraId="6AF28C55" w14:textId="77777777" w:rsidTr="00E67B37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3BAACB35" w14:textId="77777777"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solid" w:color="C0C0C0" w:fill="FFFFFF"/>
          </w:tcPr>
          <w:p w14:paraId="22427796" w14:textId="77777777"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3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</w:tr>
      <w:tr w:rsidR="00E67B37" w:rsidRPr="00F62AC9" w14:paraId="080CA7F8" w14:textId="77777777" w:rsidTr="00E67B37">
        <w:tc>
          <w:tcPr>
            <w:tcW w:w="1101" w:type="dxa"/>
            <w:tcBorders>
              <w:top w:val="single" w:sz="4" w:space="0" w:color="auto"/>
              <w:bottom w:val="single" w:sz="12" w:space="0" w:color="000000"/>
            </w:tcBorders>
            <w:shd w:val="solid" w:color="C0C0C0" w:fill="FFFFFF"/>
          </w:tcPr>
          <w:p w14:paraId="75FE86B9" w14:textId="77777777"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297" w:type="dxa"/>
            <w:tcBorders>
              <w:top w:val="single" w:sz="4" w:space="0" w:color="auto"/>
              <w:bottom w:val="single" w:sz="12" w:space="0" w:color="000000"/>
            </w:tcBorders>
            <w:shd w:val="solid" w:color="C0C0C0" w:fill="FFFFFF"/>
          </w:tcPr>
          <w:p w14:paraId="40834C23" w14:textId="77777777" w:rsidR="00E67B37" w:rsidRPr="00E67B37" w:rsidRDefault="00E67B37" w:rsidP="00E67B37">
            <w:pPr>
              <w:rPr>
                <w:b/>
                <w:bCs/>
                <w:color w:val="000000"/>
              </w:rPr>
            </w:pPr>
            <w:r w:rsidRPr="00E67B37">
              <w:rPr>
                <w:b/>
                <w:bCs/>
                <w:color w:val="000000"/>
              </w:rPr>
              <w:t>4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</w:tr>
    </w:tbl>
    <w:p w14:paraId="689492FB" w14:textId="77777777" w:rsidR="00E67B37" w:rsidRPr="00E67B37" w:rsidRDefault="00E67B37" w:rsidP="00E67B37"/>
    <w:p w14:paraId="26D7A8BD" w14:textId="77777777" w:rsidR="00E67B37" w:rsidRDefault="00E67B37" w:rsidP="008F78DB"/>
    <w:p w14:paraId="3A71104F" w14:textId="77777777" w:rsidR="008F78DB" w:rsidRDefault="008F78DB" w:rsidP="008F78DB">
      <w:r>
        <w:t>Barrage</w:t>
      </w:r>
    </w:p>
    <w:p w14:paraId="1E8B82A3" w14:textId="77777777" w:rsidR="008F78DB" w:rsidRDefault="008F78DB" w:rsidP="008F78DB"/>
    <w:p w14:paraId="691F7C2E" w14:textId="77777777" w:rsidR="00E67B37" w:rsidRDefault="00E67B37" w:rsidP="008F78DB"/>
    <w:tbl>
      <w:tblPr>
        <w:tblpPr w:leftFromText="141" w:rightFromText="141" w:vertAnchor="text" w:tblpY="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3704"/>
      </w:tblGrid>
      <w:tr w:rsidR="00E67B37" w14:paraId="30C753B2" w14:textId="77777777" w:rsidTr="00E67B3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7EBF029" w14:textId="77777777"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3704" w:type="dxa"/>
            <w:tcBorders>
              <w:bottom w:val="single" w:sz="6" w:space="0" w:color="000000"/>
            </w:tcBorders>
            <w:shd w:val="solid" w:color="000080" w:fill="FFFFFF"/>
          </w:tcPr>
          <w:p w14:paraId="316953F9" w14:textId="77777777"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67B37" w:rsidRPr="00F62AC9" w14:paraId="7CC33892" w14:textId="77777777" w:rsidTr="00E67B37">
        <w:tc>
          <w:tcPr>
            <w:tcW w:w="1101" w:type="dxa"/>
            <w:shd w:val="solid" w:color="C0C0C0" w:fill="FFFFFF"/>
          </w:tcPr>
          <w:p w14:paraId="69E29E24" w14:textId="77777777"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3704" w:type="dxa"/>
            <w:shd w:val="solid" w:color="C0C0C0" w:fill="FFFFFF"/>
          </w:tcPr>
          <w:p w14:paraId="35D9BA0C" w14:textId="77777777" w:rsidR="00E67B37" w:rsidRPr="00E67B37" w:rsidRDefault="00E67B37" w:rsidP="00E67B37">
            <w:pPr>
              <w:rPr>
                <w:b/>
                <w:bCs/>
                <w:color w:val="000000"/>
              </w:rPr>
            </w:pPr>
            <w:r w:rsidRPr="00E67B37">
              <w:rPr>
                <w:b/>
                <w:bCs/>
                <w:color w:val="000000"/>
              </w:rPr>
              <w:t>3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  <w:r w:rsidRPr="00E67B37">
              <w:rPr>
                <w:b/>
                <w:bCs/>
                <w:color w:val="000000"/>
              </w:rPr>
              <w:t xml:space="preserve"> (sur 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)/4</w:t>
            </w:r>
            <w:r w:rsidRPr="00E67B37">
              <w:rPr>
                <w:b/>
                <w:bCs/>
                <w:color w:val="008000"/>
              </w:rPr>
              <w:sym w:font="Symbol" w:char="F0A7"/>
            </w:r>
            <w:r w:rsidRPr="00E67B37">
              <w:rPr>
                <w:b/>
                <w:bCs/>
                <w:color w:val="000000"/>
              </w:rPr>
              <w:t>/4</w:t>
            </w:r>
            <w:r w:rsidRPr="00E67B37">
              <w:rPr>
                <w:b/>
                <w:bCs/>
                <w:color w:val="FFC000"/>
              </w:rPr>
              <w:sym w:font="Symbol" w:char="F0A8"/>
            </w:r>
            <w:r w:rsidRPr="00E67B37">
              <w:rPr>
                <w:b/>
                <w:bCs/>
                <w:color w:val="000000"/>
              </w:rPr>
              <w:t>/4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 xml:space="preserve"> (sur 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  <w:r w:rsidRPr="00E67B37">
              <w:rPr>
                <w:b/>
                <w:bCs/>
                <w:color w:val="000000"/>
              </w:rPr>
              <w:t>)</w:t>
            </w:r>
          </w:p>
        </w:tc>
      </w:tr>
    </w:tbl>
    <w:p w14:paraId="685E2D8D" w14:textId="77777777" w:rsidR="00E67B37" w:rsidRDefault="00E67B37" w:rsidP="008F78DB"/>
    <w:p w14:paraId="00066573" w14:textId="77777777" w:rsidR="008F78DB" w:rsidRDefault="008F78DB" w:rsidP="008F78DB">
      <w:proofErr w:type="spellStart"/>
      <w:r>
        <w:t>Splinter</w:t>
      </w:r>
      <w:proofErr w:type="spellEnd"/>
    </w:p>
    <w:p w14:paraId="106E9D7C" w14:textId="77777777" w:rsidR="00E67B37" w:rsidRDefault="00E67B37" w:rsidP="008F78DB"/>
    <w:tbl>
      <w:tblPr>
        <w:tblpPr w:leftFromText="141" w:rightFromText="141" w:vertAnchor="text" w:horzAnchor="margin" w:tblpY="12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67B37" w14:paraId="3F206DDB" w14:textId="77777777" w:rsidTr="00E67B3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E9C5411" w14:textId="77777777"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E521C9C" w14:textId="77777777"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67B37" w:rsidRPr="00F62AC9" w14:paraId="47154808" w14:textId="77777777" w:rsidTr="00E67B37">
        <w:tc>
          <w:tcPr>
            <w:tcW w:w="1101" w:type="dxa"/>
            <w:shd w:val="solid" w:color="C0C0C0" w:fill="FFFFFF"/>
          </w:tcPr>
          <w:p w14:paraId="5A233496" w14:textId="77777777"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13A54A04" w14:textId="77777777" w:rsidR="00E67B37" w:rsidRPr="00E67B37" w:rsidRDefault="00E67B37" w:rsidP="00E67B37">
            <w:pPr>
              <w:jc w:val="center"/>
              <w:rPr>
                <w:b/>
                <w:bCs/>
                <w:color w:val="000000"/>
              </w:rPr>
            </w:pPr>
            <w:r w:rsidRPr="00E67B37">
              <w:rPr>
                <w:b/>
                <w:bCs/>
                <w:color w:val="000000"/>
              </w:rPr>
              <w:t>3SA</w:t>
            </w:r>
          </w:p>
        </w:tc>
      </w:tr>
    </w:tbl>
    <w:p w14:paraId="167926D0" w14:textId="77777777" w:rsidR="00E67B37" w:rsidRDefault="00E67B37" w:rsidP="008F78DB"/>
    <w:p w14:paraId="40D2AD1D" w14:textId="77777777" w:rsidR="008F78DB" w:rsidRPr="00E67B37" w:rsidRDefault="00C55C9B" w:rsidP="008F78DB">
      <w:pPr>
        <w:rPr>
          <w:i/>
          <w:color w:val="000000" w:themeColor="text1"/>
        </w:rPr>
      </w:pPr>
      <w:r>
        <w:t>11-14</w:t>
      </w:r>
      <w:r w:rsidR="00E67B37">
        <w:t>H</w:t>
      </w:r>
      <w:r>
        <w:t xml:space="preserve"> avec 4 atouts et une main régulière – </w:t>
      </w:r>
      <w:r w:rsidRPr="00E67B37">
        <w:rPr>
          <w:i/>
          <w:color w:val="000000" w:themeColor="text1"/>
        </w:rPr>
        <w:t>la nomination d’une couleur est une enchère d’essai</w:t>
      </w:r>
    </w:p>
    <w:tbl>
      <w:tblPr>
        <w:tblpPr w:leftFromText="141" w:rightFromText="141" w:vertAnchor="text" w:horzAnchor="margin" w:tblpY="20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67B37" w14:paraId="4C04BD26" w14:textId="77777777" w:rsidTr="00E67B3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D480A2C" w14:textId="77777777"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FBB359D" w14:textId="77777777"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67B37" w:rsidRPr="00F62AC9" w14:paraId="2941E0D5" w14:textId="77777777" w:rsidTr="00E67B37">
        <w:tc>
          <w:tcPr>
            <w:tcW w:w="1101" w:type="dxa"/>
            <w:shd w:val="solid" w:color="C0C0C0" w:fill="FFFFFF"/>
          </w:tcPr>
          <w:p w14:paraId="6CD9310B" w14:textId="77777777" w:rsidR="00E67B37" w:rsidRPr="00E67B37" w:rsidRDefault="00E67B37" w:rsidP="00E67B37">
            <w:pPr>
              <w:rPr>
                <w:b/>
                <w:bCs/>
                <w:color w:val="0000FF"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  <w:p w14:paraId="633B75D2" w14:textId="77777777"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FF"/>
              </w:rPr>
              <w:t xml:space="preserve">     </w:t>
            </w:r>
            <w:r w:rsidRPr="00E67B37">
              <w:rPr>
                <w:b/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7B23D8D2" w14:textId="77777777" w:rsidR="00E67B37" w:rsidRPr="00E67B37" w:rsidRDefault="00E67B37" w:rsidP="00E67B37">
            <w:pPr>
              <w:jc w:val="center"/>
              <w:rPr>
                <w:b/>
                <w:bCs/>
                <w:color w:val="000000"/>
              </w:rPr>
            </w:pPr>
            <w:r w:rsidRPr="00E67B37">
              <w:rPr>
                <w:b/>
                <w:bCs/>
                <w:color w:val="000000"/>
              </w:rPr>
              <w:t>2SA</w:t>
            </w:r>
          </w:p>
        </w:tc>
      </w:tr>
    </w:tbl>
    <w:p w14:paraId="5F5B1E9F" w14:textId="77777777" w:rsidR="008F78DB" w:rsidRDefault="008F78DB" w:rsidP="008F78DB"/>
    <w:p w14:paraId="45B2B265" w14:textId="77777777" w:rsidR="00E67B37" w:rsidRPr="00E67B37" w:rsidRDefault="008F78DB" w:rsidP="008F78DB">
      <w:pPr>
        <w:rPr>
          <w:i/>
        </w:rPr>
      </w:pPr>
      <w:r>
        <w:t>Mai</w:t>
      </w:r>
      <w:r w:rsidR="00C55C9B">
        <w:t xml:space="preserve">n régulière FM </w:t>
      </w:r>
      <w:r w:rsidR="00F8658E">
        <w:t xml:space="preserve">de </w:t>
      </w:r>
      <w:r w:rsidR="00006F75" w:rsidRPr="00006F75">
        <w:t>zone 12-14</w:t>
      </w:r>
      <w:r w:rsidR="00C55C9B" w:rsidRPr="00F8658E">
        <w:rPr>
          <w:color w:val="FF0000"/>
        </w:rPr>
        <w:t xml:space="preserve"> </w:t>
      </w:r>
      <w:r w:rsidR="00C55C9B">
        <w:t>avec un fit 3</w:t>
      </w:r>
      <w:r w:rsidR="00E67B37" w:rsidRPr="00C55C9B">
        <w:rPr>
          <w:vertAlign w:val="superscript"/>
        </w:rPr>
        <w:t>ème</w:t>
      </w:r>
      <w:r w:rsidR="00E67B37">
        <w:t xml:space="preserve"> </w:t>
      </w:r>
      <w:r w:rsidR="00E67B37" w:rsidRPr="00E67B37">
        <w:rPr>
          <w:i/>
        </w:rPr>
        <w:t>(</w:t>
      </w:r>
      <w:r w:rsidR="001D27C0" w:rsidRPr="00E67B37">
        <w:rPr>
          <w:i/>
        </w:rPr>
        <w:t>et 4</w:t>
      </w:r>
      <w:r w:rsidR="00E67B37" w:rsidRPr="00E67B37">
        <w:rPr>
          <w:i/>
          <w:color w:val="0000FF"/>
          <w:sz w:val="28"/>
        </w:rPr>
        <w:sym w:font="Symbol" w:char="F0AA"/>
      </w:r>
      <w:r w:rsidR="001D27C0" w:rsidRPr="00E67B37">
        <w:rPr>
          <w:i/>
        </w:rPr>
        <w:t xml:space="preserve"> possibles sur ouverture 1</w:t>
      </w:r>
      <w:r w:rsidR="00E67B37" w:rsidRPr="00E67B37">
        <w:rPr>
          <w:i/>
          <w:color w:val="FF0000"/>
          <w:sz w:val="28"/>
        </w:rPr>
        <w:sym w:font="Symbol" w:char="F0A9"/>
      </w:r>
      <w:r w:rsidR="001D27C0" w:rsidRPr="00E67B37">
        <w:rPr>
          <w:i/>
        </w:rPr>
        <w:t>)</w:t>
      </w:r>
    </w:p>
    <w:p w14:paraId="7372B776" w14:textId="77777777" w:rsidR="008F78DB" w:rsidRDefault="008F78DB" w:rsidP="008F78DB"/>
    <w:p w14:paraId="12F523DB" w14:textId="77777777" w:rsidR="009624E1" w:rsidRPr="008D10ED" w:rsidRDefault="009624E1" w:rsidP="00AA0E4B">
      <w:pPr>
        <w:numPr>
          <w:ilvl w:val="0"/>
          <w:numId w:val="31"/>
        </w:numPr>
        <w:rPr>
          <w:b/>
          <w:bCs/>
          <w:color w:val="000000" w:themeColor="text1"/>
        </w:rPr>
      </w:pPr>
      <w:r w:rsidRPr="008D10ED">
        <w:rPr>
          <w:color w:val="000000" w:themeColor="text1"/>
        </w:rPr>
        <w:t>3</w:t>
      </w:r>
      <w:r w:rsidR="00E67B37">
        <w:rPr>
          <w:color w:val="008000"/>
          <w:sz w:val="28"/>
        </w:rPr>
        <w:sym w:font="Symbol" w:char="F0A7"/>
      </w:r>
      <w:r w:rsidR="001D27C0" w:rsidRPr="008D10ED">
        <w:rPr>
          <w:color w:val="000000" w:themeColor="text1"/>
        </w:rPr>
        <w:t> :</w:t>
      </w:r>
      <w:r w:rsidR="00A869C8">
        <w:rPr>
          <w:color w:val="000000" w:themeColor="text1"/>
        </w:rPr>
        <w:t xml:space="preserve"> Recherche de meilleure manche,</w:t>
      </w:r>
      <w:r w:rsidR="00F8658E" w:rsidRPr="008D10ED">
        <w:rPr>
          <w:color w:val="000000" w:themeColor="text1"/>
        </w:rPr>
        <w:t xml:space="preserve"> Deman</w:t>
      </w:r>
      <w:r w:rsidR="008D10ED" w:rsidRPr="008D10ED">
        <w:rPr>
          <w:color w:val="000000" w:themeColor="text1"/>
        </w:rPr>
        <w:t xml:space="preserve">de de nomination naturelle </w:t>
      </w:r>
      <w:r w:rsidR="008D10ED" w:rsidRPr="000509E4">
        <w:rPr>
          <w:color w:val="000000" w:themeColor="text1"/>
          <w:u w:val="single"/>
        </w:rPr>
        <w:t xml:space="preserve">du </w:t>
      </w:r>
      <w:proofErr w:type="spellStart"/>
      <w:r w:rsidR="008D10ED" w:rsidRPr="000509E4">
        <w:rPr>
          <w:color w:val="000000" w:themeColor="text1"/>
          <w:u w:val="single"/>
        </w:rPr>
        <w:t>doubleton</w:t>
      </w:r>
      <w:proofErr w:type="spellEnd"/>
      <w:r w:rsidR="008D10ED" w:rsidRPr="000509E4">
        <w:rPr>
          <w:color w:val="000000" w:themeColor="text1"/>
          <w:u w:val="single"/>
        </w:rPr>
        <w:t xml:space="preserve"> </w:t>
      </w:r>
      <w:r w:rsidR="00A869C8" w:rsidRPr="000509E4">
        <w:rPr>
          <w:color w:val="000000" w:themeColor="text1"/>
          <w:u w:val="single"/>
        </w:rPr>
        <w:t xml:space="preserve">commandé par un </w:t>
      </w:r>
      <w:r w:rsidR="000509E4" w:rsidRPr="000509E4">
        <w:rPr>
          <w:color w:val="000000" w:themeColor="text1"/>
          <w:u w:val="single"/>
        </w:rPr>
        <w:t>Honneur</w:t>
      </w:r>
      <w:r w:rsidR="000509E4">
        <w:rPr>
          <w:color w:val="000000" w:themeColor="text1"/>
        </w:rPr>
        <w:t xml:space="preserve"> y compris le Valet second. </w:t>
      </w:r>
      <w:r w:rsidR="008D10ED" w:rsidRPr="00E67B37">
        <w:rPr>
          <w:i/>
          <w:color w:val="000000" w:themeColor="text1"/>
        </w:rPr>
        <w:t>(</w:t>
      </w:r>
      <w:r w:rsidR="000509E4" w:rsidRPr="00E67B37">
        <w:rPr>
          <w:i/>
          <w:color w:val="000000" w:themeColor="text1"/>
        </w:rPr>
        <w:t>Réponse</w:t>
      </w:r>
      <w:r w:rsidR="008D10ED" w:rsidRPr="00E67B37">
        <w:rPr>
          <w:i/>
          <w:color w:val="000000" w:themeColor="text1"/>
        </w:rPr>
        <w:t xml:space="preserve"> 3</w:t>
      </w:r>
      <w:r w:rsidR="00E67B37">
        <w:rPr>
          <w:i/>
          <w:color w:val="000000" w:themeColor="text1"/>
        </w:rPr>
        <w:t xml:space="preserve"> </w:t>
      </w:r>
      <w:r w:rsidR="008D10ED" w:rsidRPr="00E67B37">
        <w:rPr>
          <w:i/>
          <w:color w:val="000000" w:themeColor="text1"/>
        </w:rPr>
        <w:t>M</w:t>
      </w:r>
      <w:r w:rsidR="00F8658E" w:rsidRPr="00E67B37">
        <w:rPr>
          <w:i/>
          <w:color w:val="000000" w:themeColor="text1"/>
        </w:rPr>
        <w:t xml:space="preserve"> </w:t>
      </w:r>
      <w:proofErr w:type="spellStart"/>
      <w:r w:rsidR="00F8658E" w:rsidRPr="00E67B37">
        <w:rPr>
          <w:i/>
          <w:color w:val="000000" w:themeColor="text1"/>
        </w:rPr>
        <w:t>doubleton</w:t>
      </w:r>
      <w:proofErr w:type="spellEnd"/>
      <w:r w:rsidR="00F8658E" w:rsidRPr="00E67B37">
        <w:rPr>
          <w:i/>
          <w:color w:val="000000" w:themeColor="text1"/>
        </w:rPr>
        <w:t xml:space="preserve"> </w:t>
      </w:r>
      <w:r w:rsidR="00E67B37">
        <w:rPr>
          <w:i/>
          <w:color w:val="008000"/>
          <w:sz w:val="28"/>
        </w:rPr>
        <w:sym w:font="Symbol" w:char="F0A7"/>
      </w:r>
      <w:r w:rsidR="00F8658E" w:rsidRPr="00E67B37">
        <w:rPr>
          <w:i/>
          <w:color w:val="000000" w:themeColor="text1"/>
        </w:rPr>
        <w:t xml:space="preserve"> et 3SA : 4333</w:t>
      </w:r>
      <w:r w:rsidR="00F8658E" w:rsidRPr="008D10ED">
        <w:rPr>
          <w:color w:val="000000" w:themeColor="text1"/>
        </w:rPr>
        <w:t xml:space="preserve">) </w:t>
      </w:r>
      <w:r w:rsidR="00A869C8">
        <w:rPr>
          <w:color w:val="000000" w:themeColor="text1"/>
        </w:rPr>
        <w:t xml:space="preserve">, 4M avec un </w:t>
      </w:r>
      <w:proofErr w:type="spellStart"/>
      <w:r w:rsidR="00A869C8">
        <w:rPr>
          <w:color w:val="000000" w:themeColor="text1"/>
        </w:rPr>
        <w:t>doubleton</w:t>
      </w:r>
      <w:proofErr w:type="spellEnd"/>
      <w:r w:rsidR="00A869C8">
        <w:rPr>
          <w:color w:val="000000" w:themeColor="text1"/>
        </w:rPr>
        <w:t xml:space="preserve"> sans Honneur</w:t>
      </w:r>
      <w:r w:rsidR="00F8658E" w:rsidRPr="008D10ED">
        <w:rPr>
          <w:color w:val="000000" w:themeColor="text1"/>
        </w:rPr>
        <w:t>.</w:t>
      </w:r>
    </w:p>
    <w:p w14:paraId="616D30F1" w14:textId="77777777" w:rsidR="001D27C0" w:rsidRPr="00365E6D" w:rsidRDefault="001D27C0" w:rsidP="00934786">
      <w:pPr>
        <w:numPr>
          <w:ilvl w:val="0"/>
          <w:numId w:val="31"/>
        </w:numPr>
        <w:ind w:left="357" w:hanging="357"/>
        <w:rPr>
          <w:b/>
          <w:bCs/>
          <w:color w:val="FF0000"/>
        </w:rPr>
      </w:pPr>
      <w:r w:rsidRPr="008D10ED">
        <w:rPr>
          <w:color w:val="000000" w:themeColor="text1"/>
        </w:rPr>
        <w:t>3</w:t>
      </w:r>
      <w:r w:rsidR="00E67B37">
        <w:rPr>
          <w:color w:val="FFC000"/>
          <w:sz w:val="28"/>
        </w:rPr>
        <w:sym w:font="Symbol" w:char="F0A8"/>
      </w:r>
      <w:r w:rsidRPr="008D10ED">
        <w:rPr>
          <w:color w:val="000000" w:themeColor="text1"/>
        </w:rPr>
        <w:t xml:space="preserve"> : </w:t>
      </w:r>
      <w:r w:rsidR="00F8658E" w:rsidRPr="008D10ED">
        <w:rPr>
          <w:color w:val="000000" w:themeColor="text1"/>
        </w:rPr>
        <w:t>Demande de nomination d’une mineure 4</w:t>
      </w:r>
      <w:r w:rsidR="002C63EB" w:rsidRPr="008D10ED">
        <w:rPr>
          <w:color w:val="000000" w:themeColor="text1"/>
          <w:vertAlign w:val="superscript"/>
        </w:rPr>
        <w:t>ème</w:t>
      </w:r>
      <w:r w:rsidR="002C63EB">
        <w:rPr>
          <w:color w:val="000000" w:themeColor="text1"/>
        </w:rPr>
        <w:t xml:space="preserve"> (</w:t>
      </w:r>
      <w:r w:rsidR="006941AA">
        <w:rPr>
          <w:color w:val="000000" w:themeColor="text1"/>
        </w:rPr>
        <w:t>3</w:t>
      </w:r>
      <w:r w:rsidR="00E67B37">
        <w:rPr>
          <w:color w:val="FF0000"/>
          <w:sz w:val="28"/>
        </w:rPr>
        <w:sym w:font="Symbol" w:char="F0A9"/>
      </w:r>
      <w:r w:rsidR="006941AA">
        <w:rPr>
          <w:color w:val="000000" w:themeColor="text1"/>
        </w:rPr>
        <w:t> : 4</w:t>
      </w:r>
      <w:r w:rsidR="00E67B37">
        <w:rPr>
          <w:color w:val="000000" w:themeColor="text1"/>
        </w:rPr>
        <w:t xml:space="preserve"> cartes </w:t>
      </w:r>
      <w:r w:rsidR="00E67B37">
        <w:rPr>
          <w:color w:val="008000"/>
          <w:sz w:val="28"/>
        </w:rPr>
        <w:sym w:font="Symbol" w:char="F0A7"/>
      </w:r>
      <w:r w:rsidR="006941AA">
        <w:rPr>
          <w:color w:val="000000" w:themeColor="text1"/>
        </w:rPr>
        <w:t xml:space="preserve"> maxi</w:t>
      </w:r>
      <w:r w:rsidR="00F8658E" w:rsidRPr="008D10ED">
        <w:rPr>
          <w:color w:val="000000" w:themeColor="text1"/>
        </w:rPr>
        <w:t xml:space="preserve"> </w:t>
      </w:r>
      <w:r w:rsidR="00934786" w:rsidRPr="002C63EB">
        <w:rPr>
          <w:i/>
          <w:color w:val="000000" w:themeColor="text1"/>
        </w:rPr>
        <w:t>sur lequel 3</w:t>
      </w:r>
      <w:r w:rsidR="00E67B37" w:rsidRPr="002C63EB">
        <w:rPr>
          <w:i/>
          <w:color w:val="0000FF"/>
          <w:sz w:val="28"/>
        </w:rPr>
        <w:sym w:font="Symbol" w:char="F0AA"/>
      </w:r>
      <w:r w:rsidR="00934786" w:rsidRPr="002C63EB">
        <w:rPr>
          <w:i/>
          <w:color w:val="000000" w:themeColor="text1"/>
        </w:rPr>
        <w:t xml:space="preserve"> montre 4</w:t>
      </w:r>
      <w:r w:rsidR="00E67B37" w:rsidRPr="002C63EB">
        <w:rPr>
          <w:i/>
          <w:color w:val="000000" w:themeColor="text1"/>
        </w:rPr>
        <w:t xml:space="preserve"> cartes</w:t>
      </w:r>
      <w:r w:rsidR="00E67B37" w:rsidRPr="002C63EB">
        <w:rPr>
          <w:i/>
          <w:color w:val="FFC000"/>
          <w:sz w:val="28"/>
        </w:rPr>
        <w:sym w:font="Symbol" w:char="F0A8"/>
      </w:r>
      <w:r w:rsidR="006941AA" w:rsidRPr="002C63EB">
        <w:rPr>
          <w:i/>
          <w:color w:val="000000" w:themeColor="text1"/>
        </w:rPr>
        <w:t xml:space="preserve"> et 4</w:t>
      </w:r>
      <w:r w:rsidR="00E67B37" w:rsidRPr="002C63EB">
        <w:rPr>
          <w:i/>
          <w:color w:val="008000"/>
          <w:sz w:val="28"/>
        </w:rPr>
        <w:sym w:font="Symbol" w:char="F0A7"/>
      </w:r>
      <w:r w:rsidR="006941AA" w:rsidRPr="002C63EB">
        <w:rPr>
          <w:i/>
          <w:color w:val="000000" w:themeColor="text1"/>
        </w:rPr>
        <w:t xml:space="preserve"> un fit </w:t>
      </w:r>
      <w:r w:rsidR="00E67B37" w:rsidRPr="002C63EB">
        <w:rPr>
          <w:i/>
          <w:color w:val="008000"/>
          <w:sz w:val="28"/>
        </w:rPr>
        <w:sym w:font="Symbol" w:char="F0A7"/>
      </w:r>
      <w:r w:rsidR="00E67B37">
        <w:t xml:space="preserve"> </w:t>
      </w:r>
      <w:r w:rsidR="006941AA">
        <w:rPr>
          <w:color w:val="000000" w:themeColor="text1"/>
        </w:rPr>
        <w:t>- 3</w:t>
      </w:r>
      <w:r w:rsidR="002C63EB">
        <w:rPr>
          <w:color w:val="0000FF"/>
          <w:sz w:val="28"/>
        </w:rPr>
        <w:sym w:font="Symbol" w:char="F0AA"/>
      </w:r>
      <w:r w:rsidR="006941AA">
        <w:rPr>
          <w:color w:val="000000" w:themeColor="text1"/>
        </w:rPr>
        <w:t> : 4</w:t>
      </w:r>
      <w:r w:rsidR="002C63EB">
        <w:rPr>
          <w:color w:val="000000" w:themeColor="text1"/>
        </w:rPr>
        <w:t xml:space="preserve"> cartes </w:t>
      </w:r>
      <w:r w:rsidR="002C63EB">
        <w:rPr>
          <w:color w:val="FFC000"/>
          <w:sz w:val="28"/>
        </w:rPr>
        <w:sym w:font="Symbol" w:char="F0A8"/>
      </w:r>
      <w:r w:rsidR="006941AA">
        <w:rPr>
          <w:color w:val="000000" w:themeColor="text1"/>
        </w:rPr>
        <w:t xml:space="preserve"> maxi </w:t>
      </w:r>
      <w:r w:rsidR="006941AA" w:rsidRPr="002C63EB">
        <w:rPr>
          <w:i/>
          <w:color w:val="000000" w:themeColor="text1"/>
        </w:rPr>
        <w:t>sur lequel 3SA montre un intérêt au chelem en majeur</w:t>
      </w:r>
      <w:r w:rsidR="00F8658E" w:rsidRPr="008D10ED">
        <w:rPr>
          <w:color w:val="000000" w:themeColor="text1"/>
        </w:rPr>
        <w:t>- 3SA pas de mineure</w:t>
      </w:r>
      <w:r w:rsidR="006941AA">
        <w:rPr>
          <w:color w:val="000000" w:themeColor="text1"/>
        </w:rPr>
        <w:t xml:space="preserve"> </w:t>
      </w:r>
      <w:r w:rsidR="002C63EB">
        <w:rPr>
          <w:color w:val="000000" w:themeColor="text1"/>
        </w:rPr>
        <w:t>4</w:t>
      </w:r>
      <w:r w:rsidR="002C63EB" w:rsidRPr="002C63EB">
        <w:rPr>
          <w:color w:val="000000" w:themeColor="text1"/>
          <w:vertAlign w:val="superscript"/>
        </w:rPr>
        <w:t>ème</w:t>
      </w:r>
      <w:r w:rsidR="002C63EB">
        <w:rPr>
          <w:color w:val="000000" w:themeColor="text1"/>
        </w:rPr>
        <w:t xml:space="preserve"> </w:t>
      </w:r>
      <w:r w:rsidR="006941AA">
        <w:rPr>
          <w:color w:val="000000" w:themeColor="text1"/>
        </w:rPr>
        <w:t>maxi, 4</w:t>
      </w:r>
      <w:r w:rsidR="002C63EB">
        <w:rPr>
          <w:color w:val="008000"/>
          <w:sz w:val="28"/>
        </w:rPr>
        <w:sym w:font="Symbol" w:char="F0A7"/>
      </w:r>
      <w:r w:rsidR="006941AA">
        <w:rPr>
          <w:color w:val="000000" w:themeColor="text1"/>
        </w:rPr>
        <w:t>/4</w:t>
      </w:r>
      <w:r w:rsidR="002C63EB">
        <w:rPr>
          <w:color w:val="FFC000"/>
          <w:sz w:val="28"/>
        </w:rPr>
        <w:sym w:font="Symbol" w:char="F0A8"/>
      </w:r>
      <w:r w:rsidR="006941AA">
        <w:rPr>
          <w:color w:val="000000" w:themeColor="text1"/>
        </w:rPr>
        <w:t xml:space="preserve"> : </w:t>
      </w:r>
      <w:r w:rsidR="002C63EB">
        <w:rPr>
          <w:color w:val="000000" w:themeColor="text1"/>
        </w:rPr>
        <w:t>couleur 4</w:t>
      </w:r>
      <w:r w:rsidR="002C63EB" w:rsidRPr="002C63EB">
        <w:rPr>
          <w:color w:val="000000" w:themeColor="text1"/>
          <w:vertAlign w:val="superscript"/>
        </w:rPr>
        <w:t>ème</w:t>
      </w:r>
      <w:r w:rsidR="006941AA">
        <w:rPr>
          <w:color w:val="000000" w:themeColor="text1"/>
        </w:rPr>
        <w:t xml:space="preserve"> mini</w:t>
      </w:r>
      <w:r w:rsidR="003024C7">
        <w:rPr>
          <w:color w:val="000000" w:themeColor="text1"/>
        </w:rPr>
        <w:t xml:space="preserve">, </w:t>
      </w:r>
      <w:r w:rsidR="008D10ED" w:rsidRPr="008D10ED">
        <w:rPr>
          <w:color w:val="000000" w:themeColor="text1"/>
        </w:rPr>
        <w:t>4M minimum sans mineure 4</w:t>
      </w:r>
      <w:r w:rsidR="008D10ED" w:rsidRPr="008D10ED">
        <w:rPr>
          <w:color w:val="000000" w:themeColor="text1"/>
          <w:vertAlign w:val="superscript"/>
        </w:rPr>
        <w:t>ème</w:t>
      </w:r>
      <w:r w:rsidR="002C63EB">
        <w:rPr>
          <w:color w:val="000000" w:themeColor="text1"/>
        </w:rPr>
        <w:t>,</w:t>
      </w:r>
      <w:r w:rsidR="00F8658E" w:rsidRPr="008D10ED">
        <w:rPr>
          <w:color w:val="000000" w:themeColor="text1"/>
        </w:rPr>
        <w:t xml:space="preserve"> </w:t>
      </w:r>
      <w:r w:rsidR="00F8658E" w:rsidRPr="002C63EB">
        <w:rPr>
          <w:i/>
          <w:color w:val="000000" w:themeColor="text1"/>
        </w:rPr>
        <w:t>Suite en indiquant fit mineur et intérêt au chelem ou co</w:t>
      </w:r>
      <w:r w:rsidR="00272031">
        <w:rPr>
          <w:i/>
          <w:color w:val="000000" w:themeColor="text1"/>
        </w:rPr>
        <w:t>ntrôle avec intérêt au chelem 3SA demande de contrôle en fit M.</w:t>
      </w:r>
    </w:p>
    <w:p w14:paraId="34FB8A15" w14:textId="77777777" w:rsidR="009624E1" w:rsidRPr="002C63EB" w:rsidRDefault="009624E1" w:rsidP="00AA0E4B">
      <w:pPr>
        <w:numPr>
          <w:ilvl w:val="0"/>
          <w:numId w:val="31"/>
        </w:numPr>
        <w:rPr>
          <w:b/>
          <w:bCs/>
          <w:i/>
          <w:color w:val="000000" w:themeColor="text1"/>
        </w:rPr>
      </w:pPr>
      <w:r w:rsidRPr="00774159">
        <w:rPr>
          <w:color w:val="000000" w:themeColor="text1"/>
        </w:rPr>
        <w:t>3</w:t>
      </w:r>
      <w:r w:rsidR="002C63EB">
        <w:rPr>
          <w:color w:val="FF0000"/>
          <w:sz w:val="28"/>
        </w:rPr>
        <w:sym w:font="Symbol" w:char="F0A9"/>
      </w:r>
      <w:r w:rsidRPr="00774159">
        <w:rPr>
          <w:color w:val="000000" w:themeColor="text1"/>
        </w:rPr>
        <w:t>/</w:t>
      </w:r>
      <w:r w:rsidR="002C63EB">
        <w:rPr>
          <w:color w:val="0000FF"/>
          <w:sz w:val="28"/>
        </w:rPr>
        <w:sym w:font="Symbol" w:char="F0AA"/>
      </w:r>
      <w:r w:rsidR="001D27C0" w:rsidRPr="00774159">
        <w:rPr>
          <w:color w:val="000000" w:themeColor="text1"/>
        </w:rPr>
        <w:t xml:space="preserve"> (répétition majeure) :</w:t>
      </w:r>
      <w:r w:rsidR="00F8658E" w:rsidRPr="00774159">
        <w:rPr>
          <w:color w:val="000000" w:themeColor="text1"/>
        </w:rPr>
        <w:t xml:space="preserve"> Demande de contrôle avec fort intérêt au chelem </w:t>
      </w:r>
      <w:r w:rsidR="00F8658E" w:rsidRPr="002C63EB">
        <w:rPr>
          <w:i/>
          <w:color w:val="000000" w:themeColor="text1"/>
        </w:rPr>
        <w:t xml:space="preserve">- </w:t>
      </w:r>
      <w:r w:rsidR="001D27C0" w:rsidRPr="002C63EB">
        <w:rPr>
          <w:i/>
          <w:color w:val="000000" w:themeColor="text1"/>
        </w:rPr>
        <w:t>réponse 3SA coup de frein dans zone mini</w:t>
      </w:r>
    </w:p>
    <w:p w14:paraId="30ED1D20" w14:textId="77777777" w:rsidR="001D27C0" w:rsidRPr="002C63EB" w:rsidRDefault="001D27C0" w:rsidP="00AA0E4B">
      <w:pPr>
        <w:numPr>
          <w:ilvl w:val="0"/>
          <w:numId w:val="31"/>
        </w:numPr>
        <w:rPr>
          <w:b/>
          <w:bCs/>
          <w:i/>
          <w:color w:val="000000" w:themeColor="text1"/>
        </w:rPr>
      </w:pPr>
      <w:r w:rsidRPr="00774159">
        <w:rPr>
          <w:color w:val="000000" w:themeColor="text1"/>
        </w:rPr>
        <w:t>3</w:t>
      </w:r>
      <w:r w:rsidR="002C63EB">
        <w:rPr>
          <w:color w:val="0000FF"/>
          <w:sz w:val="28"/>
        </w:rPr>
        <w:sym w:font="Symbol" w:char="F0AA"/>
      </w:r>
      <w:r w:rsidRPr="00774159">
        <w:rPr>
          <w:color w:val="000000" w:themeColor="text1"/>
        </w:rPr>
        <w:t>/3</w:t>
      </w:r>
      <w:r w:rsidR="002C63EB">
        <w:rPr>
          <w:color w:val="FF0000"/>
          <w:sz w:val="28"/>
        </w:rPr>
        <w:sym w:font="Symbol" w:char="F0A9"/>
      </w:r>
      <w:r w:rsidRPr="00774159">
        <w:rPr>
          <w:color w:val="000000" w:themeColor="text1"/>
        </w:rPr>
        <w:t xml:space="preserve"> (autre majeure) : naturel – </w:t>
      </w:r>
      <w:r w:rsidRPr="002C63EB">
        <w:rPr>
          <w:i/>
          <w:color w:val="000000" w:themeColor="text1"/>
        </w:rPr>
        <w:t xml:space="preserve">nomination d’un contrôle avec </w:t>
      </w:r>
      <w:r w:rsidR="00774159" w:rsidRPr="002C63EB">
        <w:rPr>
          <w:i/>
          <w:color w:val="000000" w:themeColor="text1"/>
        </w:rPr>
        <w:t xml:space="preserve">double </w:t>
      </w:r>
      <w:r w:rsidRPr="002C63EB">
        <w:rPr>
          <w:i/>
          <w:color w:val="000000" w:themeColor="text1"/>
        </w:rPr>
        <w:t>fit</w:t>
      </w:r>
      <w:r w:rsidR="00774159">
        <w:rPr>
          <w:color w:val="000000" w:themeColor="text1"/>
        </w:rPr>
        <w:t xml:space="preserve"> (</w:t>
      </w:r>
      <w:r w:rsidR="00774159" w:rsidRPr="002C63EB">
        <w:rPr>
          <w:i/>
          <w:color w:val="000000" w:themeColor="text1"/>
        </w:rPr>
        <w:t>y compris 3</w:t>
      </w:r>
      <w:r w:rsidR="002C63EB" w:rsidRPr="002C63EB">
        <w:rPr>
          <w:i/>
          <w:color w:val="0000FF"/>
          <w:sz w:val="28"/>
        </w:rPr>
        <w:sym w:font="Symbol" w:char="F0AA"/>
      </w:r>
      <w:r w:rsidR="00774159" w:rsidRPr="002C63EB">
        <w:rPr>
          <w:i/>
          <w:color w:val="000000" w:themeColor="text1"/>
        </w:rPr>
        <w:t xml:space="preserve"> sur 3</w:t>
      </w:r>
      <w:r w:rsidR="002C63EB" w:rsidRPr="002C63EB">
        <w:rPr>
          <w:i/>
          <w:color w:val="FF0000"/>
          <w:sz w:val="28"/>
        </w:rPr>
        <w:sym w:font="Symbol" w:char="F0A9"/>
      </w:r>
      <w:r w:rsidR="00774159" w:rsidRPr="002C63EB">
        <w:rPr>
          <w:i/>
          <w:color w:val="000000" w:themeColor="text1"/>
        </w:rPr>
        <w:t>)</w:t>
      </w:r>
      <w:r w:rsidRPr="002C63EB">
        <w:rPr>
          <w:i/>
          <w:color w:val="000000" w:themeColor="text1"/>
        </w:rPr>
        <w:t xml:space="preserve"> et main ma</w:t>
      </w:r>
      <w:r w:rsidR="00774159" w:rsidRPr="002C63EB">
        <w:rPr>
          <w:i/>
          <w:color w:val="000000" w:themeColor="text1"/>
        </w:rPr>
        <w:t>xi – 3SA main positive sans double fit</w:t>
      </w:r>
      <w:r w:rsidR="002C63EB">
        <w:rPr>
          <w:i/>
          <w:color w:val="000000" w:themeColor="text1"/>
        </w:rPr>
        <w:t xml:space="preserve"> - 4M main négative sans fit.</w:t>
      </w:r>
    </w:p>
    <w:p w14:paraId="138311C5" w14:textId="77777777" w:rsidR="009624E1" w:rsidRPr="00774159" w:rsidRDefault="009624E1" w:rsidP="00AA0E4B">
      <w:pPr>
        <w:numPr>
          <w:ilvl w:val="0"/>
          <w:numId w:val="31"/>
        </w:numPr>
        <w:rPr>
          <w:bCs/>
          <w:color w:val="000000" w:themeColor="text1"/>
        </w:rPr>
      </w:pPr>
      <w:r w:rsidRPr="000509E4">
        <w:rPr>
          <w:color w:val="000000" w:themeColor="text1"/>
          <w:u w:val="single"/>
        </w:rPr>
        <w:t>3SA</w:t>
      </w:r>
      <w:r w:rsidR="001D27C0" w:rsidRPr="000509E4">
        <w:rPr>
          <w:color w:val="000000" w:themeColor="text1"/>
          <w:u w:val="single"/>
        </w:rPr>
        <w:t xml:space="preserve"> : </w:t>
      </w:r>
      <w:r w:rsidR="00A869C8" w:rsidRPr="000509E4">
        <w:rPr>
          <w:color w:val="000000" w:themeColor="text1"/>
          <w:u w:val="single"/>
        </w:rPr>
        <w:t>Main régulière de manche avec mauvais atouts</w:t>
      </w:r>
      <w:r w:rsidR="00A869C8">
        <w:rPr>
          <w:color w:val="000000" w:themeColor="text1"/>
        </w:rPr>
        <w:t>.</w:t>
      </w:r>
    </w:p>
    <w:p w14:paraId="264D6E70" w14:textId="77777777" w:rsidR="000136F2" w:rsidRPr="00272031" w:rsidRDefault="00006F75" w:rsidP="00272031">
      <w:pPr>
        <w:numPr>
          <w:ilvl w:val="0"/>
          <w:numId w:val="31"/>
        </w:numPr>
        <w:rPr>
          <w:bCs/>
          <w:color w:val="000000" w:themeColor="text1"/>
        </w:rPr>
      </w:pPr>
      <w:r w:rsidRPr="00774159">
        <w:rPr>
          <w:bCs/>
          <w:color w:val="000000" w:themeColor="text1"/>
        </w:rPr>
        <w:t>4</w:t>
      </w:r>
      <w:r w:rsidR="002C63EB">
        <w:rPr>
          <w:bCs/>
          <w:color w:val="008000"/>
          <w:sz w:val="28"/>
        </w:rPr>
        <w:sym w:font="Symbol" w:char="F0A7"/>
      </w:r>
      <w:r w:rsidRPr="00774159">
        <w:rPr>
          <w:bCs/>
          <w:color w:val="000000" w:themeColor="text1"/>
        </w:rPr>
        <w:t>/4</w:t>
      </w:r>
      <w:r w:rsidR="002C63EB">
        <w:rPr>
          <w:bCs/>
          <w:color w:val="FFC000"/>
          <w:sz w:val="28"/>
        </w:rPr>
        <w:sym w:font="Symbol" w:char="F0A8"/>
      </w:r>
      <w:r w:rsidRPr="00774159">
        <w:rPr>
          <w:bCs/>
          <w:color w:val="000000" w:themeColor="text1"/>
        </w:rPr>
        <w:t>/4</w:t>
      </w:r>
      <w:r w:rsidR="002C63EB">
        <w:rPr>
          <w:bCs/>
          <w:color w:val="FF0000"/>
          <w:sz w:val="28"/>
        </w:rPr>
        <w:sym w:font="Symbol" w:char="F0A9"/>
      </w:r>
      <w:r w:rsidRPr="00774159">
        <w:rPr>
          <w:bCs/>
          <w:color w:val="000000" w:themeColor="text1"/>
        </w:rPr>
        <w:t xml:space="preserve"> (sur 1</w:t>
      </w:r>
      <w:r w:rsidR="002C63EB">
        <w:rPr>
          <w:bCs/>
          <w:color w:val="0000FF"/>
          <w:sz w:val="28"/>
        </w:rPr>
        <w:sym w:font="Symbol" w:char="F0AA"/>
      </w:r>
      <w:r w:rsidRPr="00774159">
        <w:rPr>
          <w:bCs/>
          <w:color w:val="000000" w:themeColor="text1"/>
        </w:rPr>
        <w:t xml:space="preserve">) : description d’un </w:t>
      </w:r>
      <w:r w:rsidR="002C63EB" w:rsidRPr="00774159">
        <w:rPr>
          <w:bCs/>
          <w:color w:val="000000" w:themeColor="text1"/>
        </w:rPr>
        <w:t>55,</w:t>
      </w:r>
      <w:r w:rsidR="002C63EB">
        <w:rPr>
          <w:bCs/>
          <w:color w:val="000000" w:themeColor="text1"/>
        </w:rPr>
        <w:t xml:space="preserve"> 12/15-HLS </w:t>
      </w:r>
      <w:r w:rsidRPr="00774159">
        <w:rPr>
          <w:bCs/>
          <w:color w:val="000000" w:themeColor="text1"/>
        </w:rPr>
        <w:t>avec intérêt au chelem uniquement si points utiles (As hors couleur et honneurs dans le bicolore)</w:t>
      </w:r>
    </w:p>
    <w:tbl>
      <w:tblPr>
        <w:tblpPr w:leftFromText="141" w:rightFromText="141" w:vertAnchor="text" w:horzAnchor="margin" w:tblpY="8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C63EB" w14:paraId="1DDCE887" w14:textId="77777777" w:rsidTr="002C63E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3927730" w14:textId="77777777" w:rsidR="002C63EB" w:rsidRPr="00153252" w:rsidRDefault="002C63EB" w:rsidP="002C63E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4F31E44" w14:textId="77777777" w:rsidR="002C63EB" w:rsidRPr="00153252" w:rsidRDefault="002C63EB" w:rsidP="002C63E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C63EB" w:rsidRPr="00F62AC9" w14:paraId="6D16009E" w14:textId="77777777" w:rsidTr="002C63EB">
        <w:tc>
          <w:tcPr>
            <w:tcW w:w="1101" w:type="dxa"/>
            <w:shd w:val="solid" w:color="C0C0C0" w:fill="FFFFFF"/>
          </w:tcPr>
          <w:p w14:paraId="3ED14402" w14:textId="77777777" w:rsidR="002C63EB" w:rsidRPr="002C63EB" w:rsidRDefault="002C63EB" w:rsidP="002C63E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7D2AC6B5" w14:textId="77777777" w:rsidR="002C63EB" w:rsidRPr="002C63EB" w:rsidRDefault="002C63EB" w:rsidP="002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14:paraId="002298C6" w14:textId="77777777" w:rsidR="00006F75" w:rsidRDefault="00006F75" w:rsidP="00006F75"/>
    <w:p w14:paraId="4A4BA2A5" w14:textId="77777777" w:rsidR="002C63EB" w:rsidRDefault="002C63EB" w:rsidP="00006F75">
      <w:r>
        <w:t xml:space="preserve"> </w:t>
      </w:r>
      <w:r w:rsidR="00006F75">
        <w:t>Fit 4</w:t>
      </w:r>
      <w:r w:rsidR="00006F75" w:rsidRPr="00406FFD">
        <w:rPr>
          <w:vertAlign w:val="superscript"/>
        </w:rPr>
        <w:t>ème</w:t>
      </w:r>
      <w:r w:rsidR="00006F75">
        <w:t xml:space="preserve"> propositionnel zone 9-11. </w:t>
      </w:r>
    </w:p>
    <w:p w14:paraId="52AB6F0E" w14:textId="77777777" w:rsidR="002C63EB" w:rsidRDefault="002C63EB" w:rsidP="00006F75"/>
    <w:p w14:paraId="15D04F85" w14:textId="77777777" w:rsidR="00006F75" w:rsidRPr="002C63EB" w:rsidRDefault="00006F75" w:rsidP="00006F75">
      <w:pPr>
        <w:rPr>
          <w:i/>
        </w:rPr>
      </w:pPr>
      <w:r w:rsidRPr="002C63EB">
        <w:rPr>
          <w:i/>
          <w:color w:val="000000" w:themeColor="text1"/>
        </w:rPr>
        <w:t>Le partenaire peut relayer à 3</w:t>
      </w:r>
      <w:r w:rsidR="002C63EB">
        <w:rPr>
          <w:i/>
          <w:color w:val="FFC000"/>
          <w:sz w:val="28"/>
        </w:rPr>
        <w:sym w:font="Symbol" w:char="F0A8"/>
      </w:r>
      <w:r w:rsidR="002C63EB">
        <w:rPr>
          <w:i/>
        </w:rPr>
        <w:t xml:space="preserve"> </w:t>
      </w:r>
      <w:r w:rsidRPr="002C63EB">
        <w:rPr>
          <w:i/>
          <w:color w:val="000000" w:themeColor="text1"/>
        </w:rPr>
        <w:t xml:space="preserve"> pour nomination du singleton par palier au palier de 3 et de contrôles </w:t>
      </w:r>
      <w:r w:rsidRPr="002C63EB">
        <w:rPr>
          <w:i/>
          <w:color w:val="000000" w:themeColor="text1"/>
          <w:u w:val="single"/>
        </w:rPr>
        <w:t>sans singleton</w:t>
      </w:r>
      <w:r w:rsidRPr="002C63EB">
        <w:rPr>
          <w:i/>
          <w:color w:val="000000" w:themeColor="text1"/>
        </w:rPr>
        <w:t xml:space="preserve"> au palier de 4</w:t>
      </w:r>
    </w:p>
    <w:tbl>
      <w:tblPr>
        <w:tblpPr w:leftFromText="141" w:rightFromText="141" w:vertAnchor="text" w:tblpY="12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136F2" w14:paraId="5E5EDB42" w14:textId="77777777" w:rsidTr="000136F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3875637" w14:textId="77777777" w:rsidR="000136F2" w:rsidRPr="00153252" w:rsidRDefault="000136F2" w:rsidP="000136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A035EF6" w14:textId="77777777" w:rsidR="000136F2" w:rsidRPr="00153252" w:rsidRDefault="000136F2" w:rsidP="000136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136F2" w:rsidRPr="00F62AC9" w14:paraId="43C7D070" w14:textId="77777777" w:rsidTr="000136F2">
        <w:tc>
          <w:tcPr>
            <w:tcW w:w="1101" w:type="dxa"/>
            <w:shd w:val="solid" w:color="C0C0C0" w:fill="FFFFFF"/>
          </w:tcPr>
          <w:p w14:paraId="780E4F49" w14:textId="77777777" w:rsidR="000136F2" w:rsidRPr="000136F2" w:rsidRDefault="000136F2" w:rsidP="000136F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8049B54" w14:textId="77777777" w:rsidR="000136F2" w:rsidRPr="000136F2" w:rsidRDefault="000136F2" w:rsidP="000136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</w:tbl>
    <w:p w14:paraId="63943A3E" w14:textId="77777777" w:rsidR="00006F75" w:rsidRDefault="00006F75" w:rsidP="008F78DB"/>
    <w:p w14:paraId="488B4965" w14:textId="77777777" w:rsidR="000136F2" w:rsidRPr="000136F2" w:rsidRDefault="00006F75" w:rsidP="008F78DB">
      <w:pPr>
        <w:rPr>
          <w:i/>
        </w:rPr>
      </w:pPr>
      <w:r>
        <w:t>Fit 3</w:t>
      </w:r>
      <w:r w:rsidRPr="00006F75">
        <w:rPr>
          <w:vertAlign w:val="superscript"/>
        </w:rPr>
        <w:t>ème</w:t>
      </w:r>
      <w:r>
        <w:t xml:space="preserve"> </w:t>
      </w:r>
      <w:r w:rsidR="000136F2">
        <w:t xml:space="preserve">propositionnel, </w:t>
      </w:r>
      <w:r w:rsidRPr="000136F2">
        <w:rPr>
          <w:i/>
        </w:rPr>
        <w:t>4</w:t>
      </w:r>
      <w:r w:rsidR="000136F2">
        <w:rPr>
          <w:i/>
          <w:color w:val="FF0000"/>
          <w:sz w:val="28"/>
        </w:rPr>
        <w:sym w:font="Symbol" w:char="F0A9"/>
      </w:r>
      <w:r w:rsidRPr="000136F2">
        <w:rPr>
          <w:i/>
        </w:rPr>
        <w:t xml:space="preserve"> possibles jamais 4</w:t>
      </w:r>
      <w:r w:rsidR="000136F2">
        <w:rPr>
          <w:i/>
          <w:color w:val="0000FF"/>
          <w:sz w:val="28"/>
        </w:rPr>
        <w:sym w:font="Symbol" w:char="F0AA"/>
      </w:r>
      <w:r w:rsidRPr="000136F2">
        <w:rPr>
          <w:i/>
        </w:rPr>
        <w:t>.</w:t>
      </w:r>
      <w:r w:rsidR="00847B23" w:rsidRPr="000136F2">
        <w:rPr>
          <w:i/>
        </w:rPr>
        <w:t xml:space="preserve"> </w:t>
      </w:r>
      <w:r w:rsidR="000136F2">
        <w:rPr>
          <w:i/>
        </w:rPr>
        <w:t xml:space="preserve"> (</w:t>
      </w:r>
      <w:r w:rsidR="00CC2C14">
        <w:rPr>
          <w:i/>
        </w:rPr>
        <w:t xml:space="preserve">sinon </w:t>
      </w:r>
      <w:r w:rsidR="000136F2">
        <w:rPr>
          <w:i/>
        </w:rPr>
        <w:t>2</w:t>
      </w:r>
      <w:r w:rsidR="000136F2">
        <w:rPr>
          <w:i/>
          <w:color w:val="0000FF"/>
          <w:sz w:val="28"/>
        </w:rPr>
        <w:sym w:font="Symbol" w:char="F0AA"/>
      </w:r>
      <w:r w:rsidR="000136F2">
        <w:rPr>
          <w:i/>
        </w:rPr>
        <w:t>)</w:t>
      </w:r>
    </w:p>
    <w:p w14:paraId="228B7E9C" w14:textId="77777777" w:rsidR="00B36A2A" w:rsidRPr="000136F2" w:rsidRDefault="00B36A2A" w:rsidP="008F78DB">
      <w:pPr>
        <w:rPr>
          <w:i/>
        </w:rPr>
      </w:pPr>
      <w:r>
        <w:rPr>
          <w:i/>
        </w:rPr>
        <w:t>9-11 (toujours une couleur 4</w:t>
      </w:r>
      <w:r w:rsidRPr="00B36A2A">
        <w:rPr>
          <w:i/>
          <w:vertAlign w:val="superscript"/>
        </w:rPr>
        <w:t>ème</w:t>
      </w:r>
      <w:r>
        <w:rPr>
          <w:i/>
        </w:rPr>
        <w:t xml:space="preserve"> annexe)</w:t>
      </w:r>
    </w:p>
    <w:p w14:paraId="5C84F51F" w14:textId="77777777" w:rsidR="00847B23" w:rsidRDefault="00A80B05" w:rsidP="00FF5072">
      <w:pPr>
        <w:pStyle w:val="Pardeliste"/>
        <w:numPr>
          <w:ilvl w:val="0"/>
          <w:numId w:val="43"/>
        </w:numPr>
      </w:pPr>
      <w:r>
        <w:t>La nomination de l’autre majeure est un relais.</w:t>
      </w:r>
      <w:r w:rsidR="000136F2">
        <w:t xml:space="preserve"> (Voir ci-dessous)</w:t>
      </w:r>
    </w:p>
    <w:p w14:paraId="73BC86EB" w14:textId="77777777" w:rsidR="000136F2" w:rsidRDefault="00847B23" w:rsidP="00FF5072">
      <w:pPr>
        <w:pStyle w:val="Pardeliste"/>
        <w:numPr>
          <w:ilvl w:val="0"/>
          <w:numId w:val="43"/>
        </w:numPr>
        <w:ind w:left="357" w:hanging="357"/>
      </w:pPr>
      <w:r>
        <w:t xml:space="preserve">Réponse 3SA pour les jouer, </w:t>
      </w:r>
    </w:p>
    <w:p w14:paraId="2290CB5A" w14:textId="77777777" w:rsidR="00006F75" w:rsidRPr="000136F2" w:rsidRDefault="00847B23" w:rsidP="00FF5072">
      <w:pPr>
        <w:pStyle w:val="Pardeliste"/>
        <w:numPr>
          <w:ilvl w:val="0"/>
          <w:numId w:val="43"/>
        </w:numPr>
        <w:ind w:left="357" w:hanging="357"/>
      </w:pPr>
      <w:r>
        <w:t>4</w:t>
      </w:r>
      <w:r w:rsidR="000136F2">
        <w:rPr>
          <w:color w:val="FF0000"/>
          <w:sz w:val="28"/>
        </w:rPr>
        <w:sym w:font="Symbol" w:char="F0A9"/>
      </w:r>
      <w:r>
        <w:t xml:space="preserve"> après ouverture d’1</w:t>
      </w:r>
      <w:r w:rsidR="000136F2">
        <w:rPr>
          <w:color w:val="0000FF"/>
          <w:sz w:val="28"/>
        </w:rPr>
        <w:sym w:font="Symbol" w:char="F0AA"/>
      </w:r>
      <w:r>
        <w:t xml:space="preserve"> pour jouer 4</w:t>
      </w:r>
      <w:r w:rsidR="000136F2">
        <w:rPr>
          <w:color w:val="FF0000"/>
          <w:sz w:val="28"/>
        </w:rPr>
        <w:sym w:font="Symbol" w:char="F0A9"/>
      </w:r>
      <w:r>
        <w:t xml:space="preserve"> ou 4</w:t>
      </w:r>
      <w:r w:rsidR="000136F2">
        <w:rPr>
          <w:color w:val="0000FF"/>
          <w:sz w:val="28"/>
        </w:rPr>
        <w:sym w:font="Symbol" w:char="F0AA"/>
      </w:r>
    </w:p>
    <w:p w14:paraId="27D5F76A" w14:textId="77777777" w:rsidR="00A80B05" w:rsidRPr="008B289A" w:rsidRDefault="00A80B05" w:rsidP="00FF5072">
      <w:pPr>
        <w:pStyle w:val="Pardeliste"/>
        <w:numPr>
          <w:ilvl w:val="0"/>
          <w:numId w:val="43"/>
        </w:numPr>
      </w:pPr>
      <w:r>
        <w:t>Les enchères de 4</w:t>
      </w:r>
      <w:r w:rsidR="000136F2">
        <w:rPr>
          <w:color w:val="008000"/>
          <w:sz w:val="28"/>
        </w:rPr>
        <w:sym w:font="Symbol" w:char="F0A7"/>
      </w:r>
      <w:r>
        <w:t>/4</w:t>
      </w:r>
      <w:r w:rsidR="000136F2">
        <w:rPr>
          <w:color w:val="FFC000"/>
          <w:sz w:val="28"/>
        </w:rPr>
        <w:sym w:font="Symbol" w:char="F0A8"/>
      </w:r>
      <w:r>
        <w:t xml:space="preserve"> direct sont des contrôles en zone de chelem dans une main régulière</w:t>
      </w:r>
    </w:p>
    <w:tbl>
      <w:tblPr>
        <w:tblpPr w:leftFromText="141" w:rightFromText="141" w:vertAnchor="text" w:horzAnchor="page" w:tblpX="1971" w:tblpY="-21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136F2" w14:paraId="5C43BDC3" w14:textId="77777777" w:rsidTr="00B36A2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6816E6E" w14:textId="77777777" w:rsidR="000136F2" w:rsidRPr="00153252" w:rsidRDefault="000136F2" w:rsidP="00B36A2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E765265" w14:textId="77777777" w:rsidR="000136F2" w:rsidRPr="00153252" w:rsidRDefault="000136F2" w:rsidP="00B36A2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136F2" w:rsidRPr="00F62AC9" w14:paraId="16D1B489" w14:textId="77777777" w:rsidTr="00B36A2A">
        <w:tc>
          <w:tcPr>
            <w:tcW w:w="1101" w:type="dxa"/>
            <w:shd w:val="solid" w:color="C0C0C0" w:fill="FFFFFF"/>
          </w:tcPr>
          <w:p w14:paraId="2DD3D036" w14:textId="77777777" w:rsidR="000136F2" w:rsidRPr="000136F2" w:rsidRDefault="000136F2" w:rsidP="00B36A2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1E77073" w14:textId="77777777" w:rsidR="000136F2" w:rsidRPr="000136F2" w:rsidRDefault="000136F2" w:rsidP="00B36A2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0136F2" w:rsidRPr="00F62AC9" w14:paraId="03EC1976" w14:textId="77777777" w:rsidTr="00B36A2A">
        <w:tc>
          <w:tcPr>
            <w:tcW w:w="1101" w:type="dxa"/>
            <w:shd w:val="solid" w:color="C0C0C0" w:fill="FFFFFF"/>
          </w:tcPr>
          <w:p w14:paraId="0607AD8F" w14:textId="77777777" w:rsidR="000136F2" w:rsidRPr="000136F2" w:rsidRDefault="000136F2" w:rsidP="00B36A2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6F9A0CDB" w14:textId="77777777" w:rsidR="000136F2" w:rsidRDefault="000136F2" w:rsidP="00B36A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13996690" w14:textId="77777777" w:rsidR="00A80B05" w:rsidRDefault="00A80B05" w:rsidP="008F78DB"/>
    <w:p w14:paraId="7F00599B" w14:textId="77777777" w:rsidR="00A80B05" w:rsidRDefault="00A80B05" w:rsidP="008F78DB">
      <w:r>
        <w:t>Relais pour recherche d’un fit 44</w:t>
      </w:r>
    </w:p>
    <w:p w14:paraId="4B7A9175" w14:textId="77777777" w:rsidR="000136F2" w:rsidRDefault="000136F2" w:rsidP="008F78DB"/>
    <w:p w14:paraId="382B22FA" w14:textId="77777777" w:rsidR="00F80692" w:rsidRDefault="00F80692" w:rsidP="008F78DB"/>
    <w:p w14:paraId="69E992C1" w14:textId="77777777" w:rsidR="00A80B05" w:rsidRPr="000136F2" w:rsidRDefault="00A80B05" w:rsidP="00FF5072">
      <w:pPr>
        <w:pStyle w:val="Pardeliste"/>
        <w:numPr>
          <w:ilvl w:val="0"/>
          <w:numId w:val="44"/>
        </w:numPr>
        <w:rPr>
          <w:i/>
        </w:rPr>
      </w:pPr>
      <w:r>
        <w:t>3</w:t>
      </w:r>
      <w:r w:rsidR="000136F2">
        <w:rPr>
          <w:color w:val="0000FF"/>
          <w:sz w:val="28"/>
        </w:rPr>
        <w:sym w:font="Symbol" w:char="F0AA"/>
      </w:r>
      <w:r>
        <w:t> : promet 4</w:t>
      </w:r>
      <w:r w:rsidR="000136F2">
        <w:t xml:space="preserve"> cartes </w:t>
      </w:r>
      <w:r w:rsidR="000136F2">
        <w:rPr>
          <w:color w:val="008000"/>
          <w:sz w:val="28"/>
        </w:rPr>
        <w:sym w:font="Symbol" w:char="F0A7"/>
      </w:r>
      <w:r>
        <w:t xml:space="preserve"> (</w:t>
      </w:r>
      <w:r w:rsidRPr="000136F2">
        <w:rPr>
          <w:i/>
        </w:rPr>
        <w:t>3SA relais pour autre 4</w:t>
      </w:r>
      <w:r w:rsidRPr="000136F2">
        <w:rPr>
          <w:i/>
          <w:vertAlign w:val="superscript"/>
        </w:rPr>
        <w:t>ème</w:t>
      </w:r>
      <w:r w:rsidRPr="000136F2">
        <w:rPr>
          <w:i/>
        </w:rPr>
        <w:t xml:space="preserve"> ou 4</w:t>
      </w:r>
      <w:r w:rsidR="000136F2" w:rsidRPr="000136F2">
        <w:rPr>
          <w:i/>
          <w:color w:val="008000"/>
          <w:sz w:val="28"/>
        </w:rPr>
        <w:sym w:font="Symbol" w:char="F0A7"/>
      </w:r>
      <w:r w:rsidRPr="000136F2">
        <w:rPr>
          <w:i/>
        </w:rPr>
        <w:t xml:space="preserve"> </w:t>
      </w:r>
      <w:proofErr w:type="spellStart"/>
      <w:r w:rsidRPr="000136F2">
        <w:rPr>
          <w:i/>
        </w:rPr>
        <w:t>fitté</w:t>
      </w:r>
      <w:proofErr w:type="spellEnd"/>
      <w:r w:rsidR="000136F2">
        <w:t xml:space="preserve"> ; </w:t>
      </w:r>
      <w:r w:rsidRPr="000136F2">
        <w:rPr>
          <w:i/>
        </w:rPr>
        <w:t>Sur 3SA nomination par palier de la 4</w:t>
      </w:r>
      <w:r w:rsidRPr="000136F2">
        <w:rPr>
          <w:i/>
          <w:vertAlign w:val="superscript"/>
        </w:rPr>
        <w:t>ème</w:t>
      </w:r>
      <w:r w:rsidR="000136F2" w:rsidRPr="000136F2">
        <w:rPr>
          <w:i/>
        </w:rPr>
        <w:t xml:space="preserve"> : </w:t>
      </w:r>
      <w:r w:rsidRPr="000136F2">
        <w:rPr>
          <w:i/>
        </w:rPr>
        <w:t>4</w:t>
      </w:r>
      <w:r w:rsidR="000136F2" w:rsidRPr="000136F2">
        <w:rPr>
          <w:i/>
          <w:color w:val="008000"/>
          <w:sz w:val="28"/>
        </w:rPr>
        <w:sym w:font="Symbol" w:char="F0A7"/>
      </w:r>
      <w:r w:rsidRPr="000136F2">
        <w:rPr>
          <w:i/>
        </w:rPr>
        <w:t xml:space="preserve"> avec 4</w:t>
      </w:r>
      <w:r w:rsidR="000136F2" w:rsidRPr="000136F2">
        <w:rPr>
          <w:i/>
        </w:rPr>
        <w:t xml:space="preserve"> cartes </w:t>
      </w:r>
      <w:r w:rsidR="000136F2" w:rsidRPr="000136F2">
        <w:rPr>
          <w:i/>
          <w:color w:val="FFC000"/>
          <w:sz w:val="28"/>
        </w:rPr>
        <w:sym w:font="Symbol" w:char="F0A8"/>
      </w:r>
      <w:r w:rsidRPr="000136F2">
        <w:rPr>
          <w:i/>
        </w:rPr>
        <w:t xml:space="preserve"> et 4</w:t>
      </w:r>
      <w:r w:rsidR="000136F2" w:rsidRPr="000136F2">
        <w:rPr>
          <w:i/>
          <w:color w:val="FFC000"/>
          <w:sz w:val="28"/>
        </w:rPr>
        <w:sym w:font="Symbol" w:char="F0A8"/>
      </w:r>
      <w:r w:rsidRPr="000136F2">
        <w:rPr>
          <w:i/>
        </w:rPr>
        <w:t xml:space="preserve"> avec 4</w:t>
      </w:r>
      <w:r w:rsidR="000136F2" w:rsidRPr="000136F2">
        <w:rPr>
          <w:i/>
        </w:rPr>
        <w:t xml:space="preserve"> cartes </w:t>
      </w:r>
      <w:r w:rsidR="000136F2" w:rsidRPr="000136F2">
        <w:rPr>
          <w:i/>
          <w:color w:val="FF0000"/>
          <w:sz w:val="28"/>
        </w:rPr>
        <w:sym w:font="Symbol" w:char="F0A9"/>
      </w:r>
      <w:r w:rsidR="00FC5288" w:rsidRPr="000136F2">
        <w:rPr>
          <w:i/>
        </w:rPr>
        <w:t xml:space="preserve"> maxi et 4</w:t>
      </w:r>
      <w:r w:rsidR="000136F2" w:rsidRPr="000136F2">
        <w:rPr>
          <w:i/>
          <w:color w:val="FF0000"/>
          <w:sz w:val="28"/>
        </w:rPr>
        <w:sym w:font="Symbol" w:char="F0A9"/>
      </w:r>
      <w:r w:rsidR="00FC5288" w:rsidRPr="000136F2">
        <w:rPr>
          <w:i/>
        </w:rPr>
        <w:t xml:space="preserve"> avec 4</w:t>
      </w:r>
      <w:r w:rsidR="000136F2" w:rsidRPr="000136F2">
        <w:rPr>
          <w:i/>
        </w:rPr>
        <w:t xml:space="preserve"> cartes </w:t>
      </w:r>
      <w:r w:rsidR="000136F2" w:rsidRPr="000136F2">
        <w:rPr>
          <w:i/>
          <w:color w:val="FF0000"/>
          <w:sz w:val="28"/>
        </w:rPr>
        <w:sym w:font="Symbol" w:char="F0A9"/>
      </w:r>
      <w:r w:rsidR="00FC5288" w:rsidRPr="000136F2">
        <w:rPr>
          <w:i/>
        </w:rPr>
        <w:t xml:space="preserve"> mini</w:t>
      </w:r>
      <w:r w:rsidRPr="000136F2">
        <w:rPr>
          <w:i/>
        </w:rPr>
        <w:t xml:space="preserve"> ou rectif à 4</w:t>
      </w:r>
      <w:r w:rsidR="000136F2">
        <w:rPr>
          <w:i/>
          <w:color w:val="0000FF"/>
          <w:sz w:val="28"/>
        </w:rPr>
        <w:sym w:font="Symbol" w:char="F0AA"/>
      </w:r>
      <w:r w:rsidRPr="000136F2">
        <w:rPr>
          <w:i/>
        </w:rPr>
        <w:t xml:space="preserve"> sans autre 4</w:t>
      </w:r>
      <w:r w:rsidRPr="000136F2">
        <w:rPr>
          <w:i/>
          <w:vertAlign w:val="superscript"/>
        </w:rPr>
        <w:t>ème</w:t>
      </w:r>
      <w:r w:rsidR="000136F2">
        <w:rPr>
          <w:i/>
        </w:rPr>
        <w:t>)</w:t>
      </w:r>
      <w:r w:rsidRPr="000136F2">
        <w:rPr>
          <w:i/>
        </w:rPr>
        <w:t xml:space="preserve"> </w:t>
      </w:r>
    </w:p>
    <w:p w14:paraId="40AFF052" w14:textId="77777777" w:rsidR="00A80B05" w:rsidRDefault="00A80B05" w:rsidP="00FF5072">
      <w:pPr>
        <w:pStyle w:val="Pardeliste"/>
        <w:numPr>
          <w:ilvl w:val="0"/>
          <w:numId w:val="44"/>
        </w:numPr>
      </w:pPr>
      <w:r>
        <w:t>3SA : promet 4</w:t>
      </w:r>
      <w:r w:rsidR="000136F2">
        <w:t xml:space="preserve"> cartes </w:t>
      </w:r>
      <w:r w:rsidR="000136F2">
        <w:rPr>
          <w:color w:val="FFC000"/>
          <w:sz w:val="28"/>
        </w:rPr>
        <w:sym w:font="Symbol" w:char="F0A8"/>
      </w:r>
      <w:r>
        <w:t xml:space="preserve"> sans 4</w:t>
      </w:r>
      <w:r w:rsidR="000136F2">
        <w:t xml:space="preserve"> cartes </w:t>
      </w:r>
      <w:r w:rsidR="000136F2">
        <w:rPr>
          <w:color w:val="008000"/>
          <w:sz w:val="28"/>
        </w:rPr>
        <w:sym w:font="Symbol" w:char="F0A7"/>
      </w:r>
      <w:r>
        <w:t xml:space="preserve"> </w:t>
      </w:r>
      <w:r w:rsidR="000136F2">
        <w:t>(</w:t>
      </w:r>
      <w:r w:rsidRPr="00742EA5">
        <w:rPr>
          <w:i/>
        </w:rPr>
        <w:t>relais à 4</w:t>
      </w:r>
      <w:r w:rsidR="000136F2" w:rsidRPr="00742EA5">
        <w:rPr>
          <w:i/>
          <w:color w:val="008000"/>
          <w:sz w:val="28"/>
        </w:rPr>
        <w:sym w:font="Symbol" w:char="F0A7"/>
      </w:r>
      <w:r w:rsidRPr="00742EA5">
        <w:rPr>
          <w:i/>
        </w:rPr>
        <w:t xml:space="preserve"> pour 4</w:t>
      </w:r>
      <w:r w:rsidR="000136F2" w:rsidRPr="00742EA5">
        <w:rPr>
          <w:i/>
        </w:rPr>
        <w:t xml:space="preserve"> cartes </w:t>
      </w:r>
      <w:r w:rsidR="000136F2" w:rsidRPr="00742EA5">
        <w:rPr>
          <w:i/>
          <w:color w:val="FF0000"/>
          <w:sz w:val="28"/>
        </w:rPr>
        <w:sym w:font="Symbol" w:char="F0A9"/>
      </w:r>
      <w:r>
        <w:t xml:space="preserve"> (réponse 4</w:t>
      </w:r>
      <w:r w:rsidR="000136F2">
        <w:rPr>
          <w:color w:val="FFC000"/>
          <w:sz w:val="28"/>
        </w:rPr>
        <w:sym w:font="Symbol" w:char="F0A8"/>
      </w:r>
      <w:r>
        <w:t xml:space="preserve"> avec 4</w:t>
      </w:r>
      <w:r w:rsidR="00B36A2A">
        <w:t xml:space="preserve"> cartes </w:t>
      </w:r>
      <w:r w:rsidR="00B36A2A">
        <w:rPr>
          <w:color w:val="FF0000"/>
          <w:sz w:val="28"/>
        </w:rPr>
        <w:sym w:font="Symbol" w:char="F0A9"/>
      </w:r>
      <w:r w:rsidR="00FC5288">
        <w:t xml:space="preserve"> maxi et 4</w:t>
      </w:r>
      <w:r w:rsidR="00B36A2A">
        <w:rPr>
          <w:color w:val="FF0000"/>
          <w:sz w:val="28"/>
        </w:rPr>
        <w:sym w:font="Symbol" w:char="F0A9"/>
      </w:r>
      <w:r w:rsidR="00FC5288">
        <w:t xml:space="preserve"> avec 4</w:t>
      </w:r>
      <w:r w:rsidR="00B36A2A">
        <w:t xml:space="preserve"> cartes </w:t>
      </w:r>
      <w:r w:rsidR="00B36A2A">
        <w:rPr>
          <w:color w:val="FF0000"/>
          <w:sz w:val="28"/>
        </w:rPr>
        <w:sym w:font="Symbol" w:char="F0A9"/>
      </w:r>
      <w:r w:rsidR="00FC5288">
        <w:t xml:space="preserve"> mini</w:t>
      </w:r>
      <w:r>
        <w:t>)</w:t>
      </w:r>
      <w:r w:rsidR="00B36A2A">
        <w:t>)</w:t>
      </w:r>
      <w:r w:rsidR="00FC5288">
        <w:t xml:space="preserve"> et 4</w:t>
      </w:r>
      <w:r w:rsidR="00B36A2A">
        <w:rPr>
          <w:color w:val="FFC000"/>
          <w:sz w:val="28"/>
        </w:rPr>
        <w:sym w:font="Symbol" w:char="F0A8"/>
      </w:r>
      <w:r w:rsidR="00FC5288">
        <w:t xml:space="preserve"> avec fit </w:t>
      </w:r>
      <w:r w:rsidR="00B36A2A">
        <w:rPr>
          <w:color w:val="FFC000"/>
          <w:sz w:val="28"/>
        </w:rPr>
        <w:sym w:font="Symbol" w:char="F0A8"/>
      </w:r>
      <w:r w:rsidR="009E5D56">
        <w:t xml:space="preserve">. </w:t>
      </w:r>
    </w:p>
    <w:p w14:paraId="38A35D72" w14:textId="77777777" w:rsidR="00B36A2A" w:rsidRPr="00B36A2A" w:rsidRDefault="00B36A2A" w:rsidP="00FF5072">
      <w:pPr>
        <w:pStyle w:val="Pardeliste"/>
        <w:numPr>
          <w:ilvl w:val="0"/>
          <w:numId w:val="44"/>
        </w:numPr>
      </w:pPr>
      <w:r w:rsidRPr="00B36A2A">
        <w:t>4</w:t>
      </w:r>
      <w:r>
        <w:rPr>
          <w:color w:val="008000"/>
          <w:sz w:val="32"/>
        </w:rPr>
        <w:sym w:font="Symbol" w:char="F0A7"/>
      </w:r>
      <w:r w:rsidR="009E5D56" w:rsidRPr="00B36A2A">
        <w:t xml:space="preserve"> </w:t>
      </w:r>
      <w:r w:rsidRPr="00B36A2A">
        <w:t xml:space="preserve">contrôle </w:t>
      </w:r>
      <w:r>
        <w:rPr>
          <w:color w:val="008000"/>
          <w:sz w:val="32"/>
        </w:rPr>
        <w:sym w:font="Symbol" w:char="F0A7"/>
      </w:r>
      <w:r w:rsidRPr="00B36A2A">
        <w:t xml:space="preserve"> main maxi avec 4</w:t>
      </w:r>
      <w:r>
        <w:rPr>
          <w:color w:val="FF0000"/>
          <w:sz w:val="28"/>
        </w:rPr>
        <w:sym w:font="Symbol" w:char="F0A9"/>
      </w:r>
      <w:r w:rsidRPr="00B36A2A">
        <w:t xml:space="preserve"> 333</w:t>
      </w:r>
    </w:p>
    <w:p w14:paraId="6E44A837" w14:textId="77777777" w:rsidR="00B36A2A" w:rsidRPr="00B36A2A" w:rsidRDefault="009E5D56" w:rsidP="00FF5072">
      <w:pPr>
        <w:pStyle w:val="Pardeliste"/>
        <w:numPr>
          <w:ilvl w:val="0"/>
          <w:numId w:val="44"/>
        </w:numPr>
      </w:pPr>
      <w:r w:rsidRPr="00B36A2A">
        <w:t>4</w:t>
      </w:r>
      <w:r w:rsidR="00B36A2A">
        <w:rPr>
          <w:color w:val="FFC000"/>
          <w:sz w:val="28"/>
        </w:rPr>
        <w:sym w:font="Symbol" w:char="F0A8"/>
      </w:r>
      <w:r w:rsidRPr="00B36A2A">
        <w:t xml:space="preserve"> contrôle</w:t>
      </w:r>
      <w:r w:rsidR="00B36A2A" w:rsidRPr="00B36A2A">
        <w:t xml:space="preserve"> </w:t>
      </w:r>
      <w:r w:rsidR="00B36A2A">
        <w:rPr>
          <w:color w:val="FFC000"/>
          <w:sz w:val="32"/>
        </w:rPr>
        <w:sym w:font="Symbol" w:char="F0A8"/>
      </w:r>
      <w:r w:rsidR="00B36A2A" w:rsidRPr="00B36A2A">
        <w:t xml:space="preserve">(sans contrôle </w:t>
      </w:r>
      <w:r w:rsidR="00B36A2A">
        <w:rPr>
          <w:color w:val="008000"/>
          <w:sz w:val="32"/>
        </w:rPr>
        <w:sym w:font="Symbol" w:char="F0A7"/>
      </w:r>
      <w:r w:rsidR="00B36A2A" w:rsidRPr="00B36A2A">
        <w:t xml:space="preserve">) </w:t>
      </w:r>
      <w:r w:rsidRPr="00B36A2A">
        <w:t xml:space="preserve"> main maxi avec</w:t>
      </w:r>
      <w:r w:rsidR="00B36A2A" w:rsidRPr="00B36A2A">
        <w:t xml:space="preserve"> </w:t>
      </w:r>
      <w:r w:rsidRPr="00B36A2A">
        <w:t>4</w:t>
      </w:r>
      <w:r w:rsidR="00B36A2A">
        <w:rPr>
          <w:color w:val="FF0000"/>
          <w:sz w:val="28"/>
        </w:rPr>
        <w:sym w:font="Symbol" w:char="F0A9"/>
      </w:r>
      <w:r w:rsidRPr="00B36A2A">
        <w:t>333</w:t>
      </w:r>
    </w:p>
    <w:p w14:paraId="5AF642F6" w14:textId="77777777" w:rsidR="00B36A2A" w:rsidRDefault="009E5D56" w:rsidP="00FF5072">
      <w:pPr>
        <w:pStyle w:val="Pardeliste"/>
        <w:numPr>
          <w:ilvl w:val="0"/>
          <w:numId w:val="44"/>
        </w:numPr>
      </w:pPr>
      <w:r w:rsidRPr="00B36A2A">
        <w:t>4</w:t>
      </w:r>
      <w:r w:rsidR="00B36A2A">
        <w:rPr>
          <w:color w:val="FF0000"/>
          <w:sz w:val="28"/>
        </w:rPr>
        <w:sym w:font="Symbol" w:char="F0A9"/>
      </w:r>
      <w:r w:rsidRPr="00B36A2A">
        <w:t xml:space="preserve"> avec main mini 4333</w:t>
      </w:r>
    </w:p>
    <w:p w14:paraId="3473B04F" w14:textId="77777777" w:rsidR="00F80692" w:rsidRPr="00B36A2A" w:rsidRDefault="00F80692" w:rsidP="00F80692">
      <w:pPr>
        <w:pStyle w:val="Pardeliste"/>
      </w:pPr>
    </w:p>
    <w:tbl>
      <w:tblPr>
        <w:tblpPr w:leftFromText="141" w:rightFromText="141" w:vertAnchor="text" w:horzAnchor="page" w:tblpX="1994" w:tblpY="15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B36A2A" w14:paraId="21FC5734" w14:textId="77777777" w:rsidTr="00B36A2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53F917A" w14:textId="77777777" w:rsidR="00B36A2A" w:rsidRPr="00153252" w:rsidRDefault="00B36A2A" w:rsidP="00B36A2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2BCD9CE" w14:textId="77777777" w:rsidR="00B36A2A" w:rsidRPr="00153252" w:rsidRDefault="00B36A2A" w:rsidP="00B36A2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36A2A" w:rsidRPr="00F62AC9" w14:paraId="561CDCDD" w14:textId="77777777" w:rsidTr="00B36A2A">
        <w:tc>
          <w:tcPr>
            <w:tcW w:w="1101" w:type="dxa"/>
            <w:shd w:val="solid" w:color="C0C0C0" w:fill="FFFFFF"/>
          </w:tcPr>
          <w:p w14:paraId="68AA358A" w14:textId="77777777" w:rsidR="00B36A2A" w:rsidRPr="00B36A2A" w:rsidRDefault="00B36A2A" w:rsidP="00B36A2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64D4E332" w14:textId="77777777" w:rsidR="00B36A2A" w:rsidRPr="00B36A2A" w:rsidRDefault="00B36A2A" w:rsidP="00B36A2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B36A2A" w:rsidRPr="00F62AC9" w14:paraId="126F0422" w14:textId="77777777" w:rsidTr="00B36A2A">
        <w:tc>
          <w:tcPr>
            <w:tcW w:w="1101" w:type="dxa"/>
            <w:shd w:val="solid" w:color="C0C0C0" w:fill="FFFFFF"/>
          </w:tcPr>
          <w:p w14:paraId="2C51F31D" w14:textId="77777777" w:rsidR="00B36A2A" w:rsidRPr="00B36A2A" w:rsidRDefault="00B36A2A" w:rsidP="00B36A2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EE8576E" w14:textId="77777777" w:rsidR="00B36A2A" w:rsidRDefault="00B36A2A" w:rsidP="00B36A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47FE58C7" w14:textId="77777777" w:rsidR="00FC5288" w:rsidRDefault="00FC5288" w:rsidP="008F78DB"/>
    <w:p w14:paraId="03A0AEA0" w14:textId="77777777" w:rsidR="00B36A2A" w:rsidRDefault="00B36A2A" w:rsidP="008F78DB"/>
    <w:p w14:paraId="4657EBEB" w14:textId="77777777" w:rsidR="00FC5288" w:rsidRDefault="00FC5288" w:rsidP="008F78DB">
      <w:r>
        <w:t>Relais pour recherche d’un fit 44 mineur</w:t>
      </w:r>
    </w:p>
    <w:p w14:paraId="36026E43" w14:textId="77777777" w:rsidR="00B36A2A" w:rsidRDefault="00B36A2A" w:rsidP="008F78DB"/>
    <w:p w14:paraId="164CDCA8" w14:textId="77777777" w:rsidR="00B36A2A" w:rsidRDefault="00B36A2A" w:rsidP="008F78DB"/>
    <w:p w14:paraId="1DB9C41E" w14:textId="77777777" w:rsidR="00FC5288" w:rsidRDefault="00FC5288" w:rsidP="00FF5072">
      <w:pPr>
        <w:pStyle w:val="Pardeliste"/>
        <w:numPr>
          <w:ilvl w:val="0"/>
          <w:numId w:val="45"/>
        </w:numPr>
      </w:pPr>
      <w:r>
        <w:t>3SA : 4</w:t>
      </w:r>
      <w:r w:rsidR="00B36A2A">
        <w:t xml:space="preserve"> cartes </w:t>
      </w:r>
      <w:r w:rsidR="00B36A2A">
        <w:rPr>
          <w:color w:val="008000"/>
          <w:sz w:val="28"/>
        </w:rPr>
        <w:sym w:font="Symbol" w:char="F0A7"/>
      </w:r>
      <w:r>
        <w:t xml:space="preserve"> </w:t>
      </w:r>
      <w:r w:rsidR="00B36A2A">
        <w:t>(</w:t>
      </w:r>
      <w:r w:rsidRPr="00B36A2A">
        <w:rPr>
          <w:i/>
        </w:rPr>
        <w:t>le partenaire dit 4</w:t>
      </w:r>
      <w:r w:rsidR="00B36A2A" w:rsidRPr="00B36A2A">
        <w:rPr>
          <w:i/>
          <w:color w:val="008000"/>
          <w:sz w:val="28"/>
        </w:rPr>
        <w:sym w:font="Symbol" w:char="F0A7"/>
      </w:r>
      <w:r w:rsidRPr="00B36A2A">
        <w:rPr>
          <w:i/>
        </w:rPr>
        <w:t xml:space="preserve"> avec 4</w:t>
      </w:r>
      <w:r w:rsidR="00742EA5">
        <w:rPr>
          <w:i/>
        </w:rPr>
        <w:t xml:space="preserve"> </w:t>
      </w:r>
      <w:r w:rsidR="00B36A2A">
        <w:rPr>
          <w:i/>
        </w:rPr>
        <w:t>cartes</w:t>
      </w:r>
      <w:r w:rsidR="00B36A2A">
        <w:rPr>
          <w:i/>
          <w:color w:val="008000"/>
          <w:sz w:val="28"/>
        </w:rPr>
        <w:sym w:font="Symbol" w:char="F0A7"/>
      </w:r>
      <w:r w:rsidRPr="00B36A2A">
        <w:rPr>
          <w:i/>
        </w:rPr>
        <w:t xml:space="preserve"> et 4</w:t>
      </w:r>
      <w:r w:rsidR="00B36A2A">
        <w:rPr>
          <w:i/>
          <w:color w:val="FFC000"/>
          <w:sz w:val="28"/>
        </w:rPr>
        <w:sym w:font="Symbol" w:char="F0A8"/>
      </w:r>
      <w:r w:rsidRPr="00B36A2A">
        <w:rPr>
          <w:i/>
        </w:rPr>
        <w:t xml:space="preserve"> avec 4</w:t>
      </w:r>
      <w:r w:rsidR="00B36A2A">
        <w:rPr>
          <w:i/>
        </w:rPr>
        <w:t xml:space="preserve"> cartes </w:t>
      </w:r>
      <w:r w:rsidR="00B36A2A">
        <w:rPr>
          <w:i/>
          <w:color w:val="FFC000"/>
          <w:sz w:val="28"/>
        </w:rPr>
        <w:sym w:font="Symbol" w:char="F0A8"/>
      </w:r>
      <w:r w:rsidRPr="00B36A2A">
        <w:rPr>
          <w:i/>
        </w:rPr>
        <w:t xml:space="preserve"> sans 4</w:t>
      </w:r>
      <w:r w:rsidR="00B36A2A">
        <w:rPr>
          <w:i/>
        </w:rPr>
        <w:t xml:space="preserve"> cartes </w:t>
      </w:r>
      <w:r w:rsidR="00B36A2A">
        <w:rPr>
          <w:i/>
          <w:color w:val="008000"/>
          <w:sz w:val="28"/>
        </w:rPr>
        <w:sym w:font="Symbol" w:char="F0A7"/>
      </w:r>
      <w:r w:rsidRPr="00B36A2A">
        <w:rPr>
          <w:i/>
        </w:rPr>
        <w:t xml:space="preserve"> et intérêt au fit </w:t>
      </w:r>
      <w:r w:rsidR="00B36A2A">
        <w:rPr>
          <w:i/>
          <w:color w:val="FFC000"/>
          <w:sz w:val="28"/>
        </w:rPr>
        <w:sym w:font="Symbol" w:char="F0A8"/>
      </w:r>
      <w:r w:rsidR="00B36A2A">
        <w:rPr>
          <w:i/>
        </w:rPr>
        <w:t>)</w:t>
      </w:r>
    </w:p>
    <w:p w14:paraId="7AA57761" w14:textId="77777777" w:rsidR="00FC5288" w:rsidRPr="00F80692" w:rsidRDefault="00FC5288" w:rsidP="00FF5072">
      <w:pPr>
        <w:pStyle w:val="Pardeliste"/>
        <w:numPr>
          <w:ilvl w:val="0"/>
          <w:numId w:val="45"/>
        </w:numPr>
      </w:pPr>
      <w:r>
        <w:t>4</w:t>
      </w:r>
      <w:r w:rsidR="00B36A2A">
        <w:rPr>
          <w:color w:val="008000"/>
          <w:sz w:val="28"/>
        </w:rPr>
        <w:sym w:font="Symbol" w:char="F0A7"/>
      </w:r>
      <w:r>
        <w:t> : 4</w:t>
      </w:r>
      <w:r w:rsidR="00B36A2A">
        <w:t xml:space="preserve"> cartes </w:t>
      </w:r>
      <w:r w:rsidR="00B36A2A">
        <w:rPr>
          <w:color w:val="FFC000"/>
          <w:sz w:val="28"/>
        </w:rPr>
        <w:sym w:font="Symbol" w:char="F0A8"/>
      </w:r>
      <w:r w:rsidR="00B36A2A">
        <w:t xml:space="preserve">, </w:t>
      </w:r>
      <w:r>
        <w:t xml:space="preserve"> le partenaire dit 4</w:t>
      </w:r>
      <w:r w:rsidR="00B36A2A">
        <w:rPr>
          <w:color w:val="FFC000"/>
          <w:sz w:val="28"/>
        </w:rPr>
        <w:sym w:font="Symbol" w:char="F0A8"/>
      </w:r>
      <w:r>
        <w:t xml:space="preserve"> avec fit </w:t>
      </w:r>
      <w:r w:rsidR="00B36A2A">
        <w:rPr>
          <w:color w:val="FFC000"/>
          <w:sz w:val="28"/>
        </w:rPr>
        <w:sym w:font="Symbol" w:char="F0A8"/>
      </w:r>
    </w:p>
    <w:p w14:paraId="38E1C531" w14:textId="77777777" w:rsidR="00F80692" w:rsidRDefault="00F80692" w:rsidP="00F80692">
      <w:pPr>
        <w:pStyle w:val="Pardeliste"/>
      </w:pPr>
    </w:p>
    <w:tbl>
      <w:tblPr>
        <w:tblpPr w:leftFromText="141" w:rightFromText="141" w:vertAnchor="text" w:tblpY="13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80692" w14:paraId="1872E5BA" w14:textId="77777777" w:rsidTr="00F8069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856B381" w14:textId="77777777"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1313960" w14:textId="77777777"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0692" w:rsidRPr="00F62AC9" w14:paraId="5B65CBBB" w14:textId="77777777" w:rsidTr="00F80692">
        <w:tc>
          <w:tcPr>
            <w:tcW w:w="1101" w:type="dxa"/>
            <w:shd w:val="solid" w:color="C0C0C0" w:fill="FFFFFF"/>
          </w:tcPr>
          <w:p w14:paraId="0AE3DFD9" w14:textId="77777777" w:rsidR="00F80692" w:rsidRPr="00B36A2A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630F420D" w14:textId="77777777" w:rsidR="00F80692" w:rsidRPr="00B36A2A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6B45AB0F" w14:textId="77777777" w:rsidR="00B36A2A" w:rsidRDefault="00B36A2A" w:rsidP="00B36A2A">
      <w:pPr>
        <w:pStyle w:val="Pardeliste"/>
      </w:pPr>
    </w:p>
    <w:p w14:paraId="6AC04E64" w14:textId="77777777" w:rsidR="00B36A2A" w:rsidRDefault="00006F75" w:rsidP="00006F75">
      <w:pPr>
        <w:rPr>
          <w:color w:val="000000" w:themeColor="text1"/>
        </w:rPr>
      </w:pPr>
      <w:r w:rsidRPr="00FC5288">
        <w:rPr>
          <w:color w:val="000000" w:themeColor="text1"/>
        </w:rPr>
        <w:t>3</w:t>
      </w:r>
      <w:r w:rsidR="00B36A2A">
        <w:rPr>
          <w:color w:val="000000" w:themeColor="text1"/>
        </w:rPr>
        <w:t xml:space="preserve"> cartes </w:t>
      </w:r>
      <w:r w:rsidR="00B36A2A">
        <w:rPr>
          <w:color w:val="FF0000"/>
          <w:sz w:val="28"/>
        </w:rPr>
        <w:sym w:font="Symbol" w:char="F0A9"/>
      </w:r>
      <w:r w:rsidRPr="00FC5288">
        <w:rPr>
          <w:color w:val="000000" w:themeColor="text1"/>
        </w:rPr>
        <w:t xml:space="preserve"> et au moins 4</w:t>
      </w:r>
      <w:r w:rsidR="00B36A2A">
        <w:rPr>
          <w:color w:val="000000" w:themeColor="text1"/>
        </w:rPr>
        <w:t xml:space="preserve"> cartes </w:t>
      </w:r>
      <w:r w:rsidR="00B36A2A">
        <w:rPr>
          <w:color w:val="0000FF"/>
          <w:sz w:val="32"/>
        </w:rPr>
        <w:sym w:font="Symbol" w:char="F0AA"/>
      </w:r>
      <w:r w:rsidRPr="00FC5288">
        <w:rPr>
          <w:color w:val="000000" w:themeColor="text1"/>
        </w:rPr>
        <w:t xml:space="preserve"> main propositionnelle </w:t>
      </w:r>
    </w:p>
    <w:p w14:paraId="6E8C3A8D" w14:textId="77777777" w:rsidR="00B36A2A" w:rsidRDefault="00B36A2A" w:rsidP="00006F75">
      <w:pPr>
        <w:rPr>
          <w:color w:val="000000" w:themeColor="text1"/>
        </w:rPr>
      </w:pPr>
    </w:p>
    <w:p w14:paraId="14AF2677" w14:textId="77777777" w:rsidR="00006F75" w:rsidRPr="00FC5288" w:rsidRDefault="00006F75" w:rsidP="00006F75">
      <w:pPr>
        <w:rPr>
          <w:color w:val="000000" w:themeColor="text1"/>
        </w:rPr>
      </w:pPr>
      <w:r w:rsidRPr="00B36A2A">
        <w:rPr>
          <w:i/>
          <w:color w:val="000000" w:themeColor="text1"/>
        </w:rPr>
        <w:t>2SA est ensuite relais FM pour nomination des forces au palier de 3 et des singletons mineurs au palier de 4</w:t>
      </w:r>
      <w:r w:rsidRPr="00FC5288">
        <w:rPr>
          <w:color w:val="000000" w:themeColor="text1"/>
        </w:rPr>
        <w:t>.</w:t>
      </w:r>
    </w:p>
    <w:tbl>
      <w:tblPr>
        <w:tblpPr w:leftFromText="141" w:rightFromText="141" w:vertAnchor="text" w:horzAnchor="margin" w:tblpY="18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80692" w14:paraId="3E98056F" w14:textId="77777777" w:rsidTr="00F8069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E6364CC" w14:textId="77777777"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61E971C" w14:textId="77777777"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0692" w:rsidRPr="00F62AC9" w14:paraId="021F48FC" w14:textId="77777777" w:rsidTr="00F80692">
        <w:tc>
          <w:tcPr>
            <w:tcW w:w="1101" w:type="dxa"/>
            <w:shd w:val="solid" w:color="C0C0C0" w:fill="FFFFFF"/>
          </w:tcPr>
          <w:p w14:paraId="69153B41" w14:textId="77777777" w:rsidR="00F80692" w:rsidRPr="00F80692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6E8F14D6" w14:textId="77777777" w:rsidR="00F80692" w:rsidRPr="00F80692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F80692" w:rsidRPr="00F62AC9" w14:paraId="2C5FB106" w14:textId="77777777" w:rsidTr="00F80692">
        <w:tc>
          <w:tcPr>
            <w:tcW w:w="1101" w:type="dxa"/>
            <w:shd w:val="solid" w:color="C0C0C0" w:fill="FFFFFF"/>
          </w:tcPr>
          <w:p w14:paraId="053FAD1D" w14:textId="77777777" w:rsidR="00F80692" w:rsidRPr="00F80692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76E0E28A" w14:textId="77777777" w:rsidR="00F80692" w:rsidRPr="00F80692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14:paraId="6E170945" w14:textId="77777777" w:rsidR="00006F75" w:rsidRPr="00FC5288" w:rsidRDefault="00006F75" w:rsidP="008F78DB">
      <w:pPr>
        <w:rPr>
          <w:color w:val="000000" w:themeColor="text1"/>
        </w:rPr>
      </w:pPr>
    </w:p>
    <w:p w14:paraId="04CB90F5" w14:textId="77777777" w:rsidR="00F80692" w:rsidRDefault="00F80692" w:rsidP="008F78DB"/>
    <w:p w14:paraId="1084C845" w14:textId="77777777" w:rsidR="008B289A" w:rsidRDefault="008B289A" w:rsidP="008F78DB">
      <w:r>
        <w:t>Forcing intérêt pour un chelem</w:t>
      </w:r>
    </w:p>
    <w:p w14:paraId="5103BA8F" w14:textId="77777777" w:rsidR="00F80692" w:rsidRDefault="00F80692" w:rsidP="008F78DB"/>
    <w:p w14:paraId="1718E255" w14:textId="77777777" w:rsidR="00F80692" w:rsidRDefault="00F80692" w:rsidP="008F78DB"/>
    <w:p w14:paraId="30AF9D50" w14:textId="77777777" w:rsidR="007F4A5B" w:rsidRDefault="00406FFD" w:rsidP="00FA59CA">
      <w:pPr>
        <w:pStyle w:val="Titre2"/>
      </w:pPr>
      <w:bookmarkStart w:id="83" w:name="_Toc468559090"/>
      <w:r>
        <w:t>Séquences particulières</w:t>
      </w:r>
      <w:r w:rsidR="001A1FF8">
        <w:t xml:space="preserve"> </w:t>
      </w:r>
      <w:r w:rsidR="00914C39">
        <w:t>propositionnel</w:t>
      </w:r>
      <w:r>
        <w:t>les</w:t>
      </w:r>
      <w:bookmarkEnd w:id="83"/>
    </w:p>
    <w:p w14:paraId="5C32D602" w14:textId="77777777" w:rsidR="00F80692" w:rsidRPr="00F80692" w:rsidRDefault="00F80692" w:rsidP="00F80692"/>
    <w:tbl>
      <w:tblPr>
        <w:tblpPr w:leftFromText="141" w:rightFromText="141" w:vertAnchor="text" w:tblpY="12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80692" w:rsidRPr="00F80692" w14:paraId="0E23B85A" w14:textId="77777777" w:rsidTr="00F8069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54903AA" w14:textId="77777777" w:rsidR="00F80692" w:rsidRPr="00F8069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F8069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D1E4AAD" w14:textId="77777777" w:rsidR="00F80692" w:rsidRPr="00F8069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F8069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0692" w:rsidRPr="00F80692" w14:paraId="7306816A" w14:textId="77777777" w:rsidTr="00F80692">
        <w:tc>
          <w:tcPr>
            <w:tcW w:w="1101" w:type="dxa"/>
            <w:shd w:val="solid" w:color="C0C0C0" w:fill="FFFFFF"/>
          </w:tcPr>
          <w:p w14:paraId="0B63FE95" w14:textId="77777777" w:rsidR="00F80692" w:rsidRPr="00F80692" w:rsidRDefault="00F80692" w:rsidP="00F80692">
            <w:pPr>
              <w:rPr>
                <w:b/>
                <w:bCs/>
              </w:rPr>
            </w:pPr>
            <w:r w:rsidRPr="00F80692">
              <w:rPr>
                <w:b/>
                <w:bCs/>
                <w:color w:val="000000"/>
              </w:rPr>
              <w:t>1</w:t>
            </w:r>
            <w:r w:rsidRPr="00F80692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162A6236" w14:textId="77777777" w:rsidR="00F80692" w:rsidRPr="00F80692" w:rsidRDefault="00F80692" w:rsidP="00F80692">
            <w:pPr>
              <w:jc w:val="center"/>
              <w:rPr>
                <w:b/>
                <w:bCs/>
              </w:rPr>
            </w:pPr>
            <w:r w:rsidRPr="00F80692">
              <w:rPr>
                <w:b/>
                <w:bCs/>
                <w:color w:val="000000"/>
              </w:rPr>
              <w:t>3</w:t>
            </w:r>
            <w:r w:rsidRPr="00F80692">
              <w:rPr>
                <w:b/>
                <w:bCs/>
                <w:color w:val="FF0000"/>
              </w:rPr>
              <w:sym w:font="Symbol" w:char="F0A9"/>
            </w:r>
          </w:p>
        </w:tc>
      </w:tr>
    </w:tbl>
    <w:p w14:paraId="5B9FAA81" w14:textId="77777777" w:rsidR="00F80692" w:rsidRDefault="00F80692" w:rsidP="00406FFD">
      <w:pPr>
        <w:rPr>
          <w:sz w:val="16"/>
          <w:szCs w:val="16"/>
        </w:rPr>
      </w:pPr>
    </w:p>
    <w:p w14:paraId="175CFF64" w14:textId="77777777" w:rsidR="00F80692" w:rsidRPr="00F80692" w:rsidRDefault="007F4A5B" w:rsidP="00406FFD">
      <w:r w:rsidRPr="00F80692">
        <w:t>6</w:t>
      </w:r>
      <w:r w:rsidR="00F80692" w:rsidRPr="00F80692">
        <w:t xml:space="preserve"> cartes </w:t>
      </w:r>
      <w:r w:rsidR="00F80692" w:rsidRPr="00F80692">
        <w:rPr>
          <w:color w:val="FF0000"/>
        </w:rPr>
        <w:sym w:font="Symbol" w:char="F0A9"/>
      </w:r>
      <w:r w:rsidR="00F80692" w:rsidRPr="00F80692">
        <w:t>,</w:t>
      </w:r>
      <w:r w:rsidRPr="00F80692">
        <w:t xml:space="preserve"> propositionnel non forcing</w:t>
      </w:r>
      <w:r w:rsidR="00F80692" w:rsidRPr="00F80692">
        <w:t>,</w:t>
      </w:r>
    </w:p>
    <w:p w14:paraId="65BE61B6" w14:textId="77777777" w:rsidR="007F4A5B" w:rsidRDefault="00FC5288" w:rsidP="00FF5072">
      <w:pPr>
        <w:pStyle w:val="Pardeliste"/>
        <w:numPr>
          <w:ilvl w:val="2"/>
          <w:numId w:val="33"/>
        </w:numPr>
      </w:pPr>
      <w:r w:rsidRPr="00F80692">
        <w:t>1</w:t>
      </w:r>
      <w:r w:rsidR="00F80692" w:rsidRPr="00F80692">
        <w:rPr>
          <w:color w:val="0000FF"/>
        </w:rPr>
        <w:sym w:font="Symbol" w:char="F0AA"/>
      </w:r>
      <w:r w:rsidR="00F80692" w:rsidRPr="00F80692">
        <w:t xml:space="preserve">- </w:t>
      </w:r>
      <w:r w:rsidRPr="00F80692">
        <w:t>2</w:t>
      </w:r>
      <w:r w:rsidR="00F80692" w:rsidRPr="00F80692">
        <w:rPr>
          <w:color w:val="FF0000"/>
        </w:rPr>
        <w:sym w:font="Symbol" w:char="F0A9"/>
      </w:r>
      <w:r w:rsidRPr="00F80692">
        <w:t>-2</w:t>
      </w:r>
      <w:r w:rsidR="00F80692" w:rsidRPr="00F80692">
        <w:rPr>
          <w:color w:val="0000FF"/>
        </w:rPr>
        <w:sym w:font="Symbol" w:char="F0AA"/>
      </w:r>
      <w:r w:rsidRPr="00F80692">
        <w:t>-3</w:t>
      </w:r>
      <w:r w:rsidR="00F80692" w:rsidRPr="00F80692">
        <w:rPr>
          <w:color w:val="FF0000"/>
        </w:rPr>
        <w:sym w:font="Symbol" w:char="F0A9"/>
      </w:r>
      <w:r w:rsidRPr="00F80692">
        <w:t xml:space="preserve"> forcing</w:t>
      </w:r>
    </w:p>
    <w:p w14:paraId="53B780C5" w14:textId="77777777" w:rsidR="00F80692" w:rsidRDefault="00F80692" w:rsidP="00F80692">
      <w:pPr>
        <w:pStyle w:val="Pardeliste"/>
        <w:ind w:left="2160"/>
      </w:pPr>
    </w:p>
    <w:p w14:paraId="41D3F6DC" w14:textId="77777777" w:rsidR="00F80692" w:rsidRPr="00F80692" w:rsidRDefault="00F80692" w:rsidP="00F80692">
      <w:pPr>
        <w:pStyle w:val="Pardeliste"/>
        <w:ind w:left="2160"/>
      </w:pPr>
    </w:p>
    <w:tbl>
      <w:tblPr>
        <w:tblpPr w:leftFromText="141" w:rightFromText="141" w:vertAnchor="text" w:tblpY="18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80692" w14:paraId="30DFE840" w14:textId="77777777" w:rsidTr="00F8069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BB221F9" w14:textId="77777777"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BCE354E" w14:textId="77777777"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0692" w:rsidRPr="00F62AC9" w14:paraId="214E540C" w14:textId="77777777" w:rsidTr="00F80692">
        <w:tc>
          <w:tcPr>
            <w:tcW w:w="1101" w:type="dxa"/>
            <w:shd w:val="solid" w:color="C0C0C0" w:fill="FFFFFF"/>
          </w:tcPr>
          <w:p w14:paraId="18DD9CEB" w14:textId="77777777" w:rsidR="00F80692" w:rsidRPr="00F80692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08D9A9A8" w14:textId="77777777" w:rsidR="00F80692" w:rsidRPr="00F80692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F80692" w:rsidRPr="00F62AC9" w14:paraId="04FCEE7B" w14:textId="77777777" w:rsidTr="00F80692">
        <w:tc>
          <w:tcPr>
            <w:tcW w:w="1101" w:type="dxa"/>
            <w:shd w:val="solid" w:color="C0C0C0" w:fill="FFFFFF"/>
          </w:tcPr>
          <w:p w14:paraId="54FB04CF" w14:textId="77777777" w:rsidR="00F80692" w:rsidRPr="00F80692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CF458BC" w14:textId="77777777" w:rsidR="00F80692" w:rsidRPr="00F80692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7655916A" w14:textId="77777777" w:rsidR="0082730B" w:rsidRDefault="0082730B" w:rsidP="0082730B"/>
    <w:p w14:paraId="4BB87A35" w14:textId="77777777" w:rsidR="00F80692" w:rsidRDefault="00F80692" w:rsidP="00406FFD"/>
    <w:p w14:paraId="7F350FE7" w14:textId="77777777" w:rsidR="0082730B" w:rsidRDefault="0082730B" w:rsidP="00406FFD">
      <w:pPr>
        <w:rPr>
          <w:color w:val="0000FF"/>
          <w:sz w:val="32"/>
        </w:rPr>
      </w:pPr>
      <w:r w:rsidRPr="007F4A5B">
        <w:t>Non forcing, l’enchère de 2</w:t>
      </w:r>
      <w:r w:rsidR="00F80692">
        <w:rPr>
          <w:color w:val="0000FF"/>
          <w:sz w:val="28"/>
        </w:rPr>
        <w:sym w:font="Symbol" w:char="F0AA"/>
      </w:r>
      <w:r w:rsidRPr="007F4A5B">
        <w:t xml:space="preserve"> promettant toujours 4</w:t>
      </w:r>
      <w:r w:rsidR="00F80692">
        <w:t xml:space="preserve"> </w:t>
      </w:r>
      <w:r w:rsidR="00F80692" w:rsidRPr="00F80692">
        <w:t>cartes</w:t>
      </w:r>
      <w:r w:rsidR="00F80692">
        <w:rPr>
          <w:color w:val="0000FF"/>
          <w:sz w:val="28"/>
        </w:rPr>
        <w:t xml:space="preserve"> </w:t>
      </w:r>
      <w:r w:rsidR="00F80692">
        <w:rPr>
          <w:color w:val="0000FF"/>
          <w:sz w:val="32"/>
        </w:rPr>
        <w:sym w:font="Symbol" w:char="F0AA"/>
      </w:r>
    </w:p>
    <w:p w14:paraId="31B00A27" w14:textId="77777777" w:rsidR="00E531F4" w:rsidRPr="00F80692" w:rsidRDefault="00E531F4" w:rsidP="00406FFD">
      <w:pPr>
        <w:rPr>
          <w:sz w:val="28"/>
        </w:rPr>
      </w:pPr>
    </w:p>
    <w:p w14:paraId="4982501C" w14:textId="77777777" w:rsidR="007F4A5B" w:rsidRPr="007F4A5B" w:rsidRDefault="009624E1" w:rsidP="00FA3936">
      <w:pPr>
        <w:pStyle w:val="Titre2"/>
      </w:pPr>
      <w:bookmarkStart w:id="84" w:name="_Toc468559091"/>
      <w:r>
        <w:lastRenderedPageBreak/>
        <w:t>Développement après 1</w:t>
      </w:r>
      <w:r w:rsidR="00F80692">
        <w:rPr>
          <w:color w:val="FF0000"/>
          <w:sz w:val="32"/>
        </w:rPr>
        <w:sym w:font="Symbol" w:char="F0A9"/>
      </w:r>
      <w:r w:rsidR="00592FAD">
        <w:rPr>
          <w:color w:val="FF0000"/>
          <w:sz w:val="32"/>
        </w:rPr>
        <w:t xml:space="preserve"> </w:t>
      </w:r>
      <w:r>
        <w:t>-</w:t>
      </w:r>
      <w:r w:rsidR="00592FAD">
        <w:t xml:space="preserve"> </w:t>
      </w:r>
      <w:r>
        <w:t>1</w:t>
      </w:r>
      <w:bookmarkEnd w:id="84"/>
      <w:r w:rsidR="00F80692">
        <w:rPr>
          <w:color w:val="0000FF"/>
          <w:sz w:val="32"/>
        </w:rPr>
        <w:sym w:font="Symbol" w:char="F0AA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F4A5B" w14:paraId="41802518" w14:textId="77777777" w:rsidTr="008250C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7482920" w14:textId="77777777" w:rsidR="007F4A5B" w:rsidRPr="00153252" w:rsidRDefault="007F4A5B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65E7A22" w14:textId="77777777" w:rsidR="007F4A5B" w:rsidRPr="00153252" w:rsidRDefault="007F4A5B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F4A5B" w:rsidRPr="00F62AC9" w14:paraId="7AA1D48E" w14:textId="77777777" w:rsidTr="008250CB">
        <w:tc>
          <w:tcPr>
            <w:tcW w:w="1101" w:type="dxa"/>
            <w:shd w:val="solid" w:color="C0C0C0" w:fill="FFFFFF"/>
          </w:tcPr>
          <w:p w14:paraId="6C1BF324" w14:textId="77777777" w:rsidR="007F4A5B" w:rsidRPr="00F80692" w:rsidRDefault="007F4A5B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F80692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074B9BBA" w14:textId="77777777" w:rsidR="007F4A5B" w:rsidRPr="00F80692" w:rsidRDefault="007F4A5B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F80692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7F4A5B" w:rsidRPr="00F62AC9" w14:paraId="42316114" w14:textId="77777777" w:rsidTr="008250CB">
        <w:tc>
          <w:tcPr>
            <w:tcW w:w="1101" w:type="dxa"/>
            <w:shd w:val="solid" w:color="C0C0C0" w:fill="FFFFFF"/>
          </w:tcPr>
          <w:p w14:paraId="2D644F50" w14:textId="77777777" w:rsidR="007F4A5B" w:rsidRDefault="00F80692" w:rsidP="008250C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7F4A5B"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7C43701F" w14:textId="77777777" w:rsidR="007F4A5B" w:rsidRDefault="007F4A5B" w:rsidP="008250CB">
            <w:pPr>
              <w:rPr>
                <w:b/>
                <w:bCs/>
                <w:color w:val="000000"/>
              </w:rPr>
            </w:pPr>
          </w:p>
        </w:tc>
      </w:tr>
    </w:tbl>
    <w:p w14:paraId="7B661401" w14:textId="77777777" w:rsidR="002007BE" w:rsidRPr="00F80692" w:rsidRDefault="002007BE" w:rsidP="00AA0E4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b/>
        </w:rPr>
      </w:pPr>
      <w:r>
        <w:t xml:space="preserve">2SA : 17-18 </w:t>
      </w:r>
      <w:r w:rsidRPr="00F80692">
        <w:rPr>
          <w:b/>
        </w:rPr>
        <w:t>Non Forcing</w:t>
      </w:r>
    </w:p>
    <w:p w14:paraId="161A5F1B" w14:textId="77777777" w:rsidR="002007BE" w:rsidRPr="00B4553D" w:rsidRDefault="002007BE" w:rsidP="00AA0E4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color w:val="000000" w:themeColor="text1"/>
        </w:rPr>
      </w:pPr>
      <w:r w:rsidRPr="00B4553D">
        <w:rPr>
          <w:color w:val="000000" w:themeColor="text1"/>
        </w:rPr>
        <w:t>3</w:t>
      </w:r>
      <w:r w:rsidR="00F80692">
        <w:rPr>
          <w:color w:val="008000"/>
          <w:sz w:val="28"/>
        </w:rPr>
        <w:sym w:font="Symbol" w:char="F0A7"/>
      </w:r>
      <w:r w:rsidRPr="00B4553D">
        <w:rPr>
          <w:color w:val="000000" w:themeColor="text1"/>
        </w:rPr>
        <w:t>/3</w:t>
      </w:r>
      <w:r w:rsidR="00F80692">
        <w:rPr>
          <w:color w:val="FFC000"/>
          <w:sz w:val="28"/>
        </w:rPr>
        <w:sym w:font="Symbol" w:char="F0A8"/>
      </w:r>
      <w:r w:rsidRPr="00B4553D">
        <w:rPr>
          <w:color w:val="000000" w:themeColor="text1"/>
        </w:rPr>
        <w:t xml:space="preserve"> : Forcing de Manche </w:t>
      </w:r>
      <w:r w:rsidR="00F80692">
        <w:rPr>
          <w:color w:val="000000" w:themeColor="text1"/>
        </w:rPr>
        <w:t xml:space="preserve">avec </w:t>
      </w:r>
      <w:r w:rsidR="00F80692" w:rsidRPr="008A3A57">
        <w:rPr>
          <w:b/>
          <w:color w:val="000000" w:themeColor="text1"/>
          <w:u w:val="single"/>
        </w:rPr>
        <w:t xml:space="preserve">au moins </w:t>
      </w:r>
      <w:r w:rsidR="008A3A57" w:rsidRPr="008A3A57">
        <w:rPr>
          <w:b/>
          <w:color w:val="000000" w:themeColor="text1"/>
          <w:u w:val="single"/>
        </w:rPr>
        <w:t>2</w:t>
      </w:r>
      <w:r w:rsidR="00F80692" w:rsidRPr="008A3A57">
        <w:rPr>
          <w:b/>
          <w:color w:val="000000" w:themeColor="text1"/>
          <w:u w:val="single"/>
        </w:rPr>
        <w:t xml:space="preserve"> cartes</w:t>
      </w:r>
      <w:r w:rsidR="00F80692">
        <w:rPr>
          <w:color w:val="000000" w:themeColor="text1"/>
        </w:rPr>
        <w:t xml:space="preserve"> </w:t>
      </w:r>
      <w:r w:rsidR="008A3A57">
        <w:rPr>
          <w:color w:val="000000" w:themeColor="text1"/>
        </w:rPr>
        <w:t xml:space="preserve">(voir </w:t>
      </w:r>
      <w:proofErr w:type="spellStart"/>
      <w:r w:rsidR="008A3A57">
        <w:rPr>
          <w:color w:val="000000" w:themeColor="text1"/>
        </w:rPr>
        <w:t>dvts</w:t>
      </w:r>
      <w:proofErr w:type="spellEnd"/>
      <w:r w:rsidR="008A3A57">
        <w:rPr>
          <w:color w:val="000000" w:themeColor="text1"/>
        </w:rPr>
        <w:t xml:space="preserve"> ci-dessous)</w:t>
      </w:r>
    </w:p>
    <w:p w14:paraId="0CBF424A" w14:textId="77777777" w:rsidR="007F4A5B" w:rsidRPr="00B4553D" w:rsidRDefault="007F4A5B" w:rsidP="00AA0E4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color w:val="000000" w:themeColor="text1"/>
        </w:rPr>
      </w:pPr>
      <w:r w:rsidRPr="00B4553D">
        <w:rPr>
          <w:color w:val="000000" w:themeColor="text1"/>
        </w:rPr>
        <w:t>4</w:t>
      </w:r>
      <w:r w:rsidR="00F80692">
        <w:rPr>
          <w:color w:val="008000"/>
          <w:sz w:val="28"/>
        </w:rPr>
        <w:sym w:font="Symbol" w:char="F0A7"/>
      </w:r>
      <w:r w:rsidRPr="00B4553D">
        <w:rPr>
          <w:color w:val="000000" w:themeColor="text1"/>
        </w:rPr>
        <w:t>/4</w:t>
      </w:r>
      <w:r w:rsidR="00F80692">
        <w:rPr>
          <w:color w:val="FFC000"/>
          <w:sz w:val="28"/>
        </w:rPr>
        <w:sym w:font="Symbol" w:char="F0A8"/>
      </w:r>
      <w:r w:rsidR="002007BE" w:rsidRPr="00B4553D">
        <w:rPr>
          <w:color w:val="000000" w:themeColor="text1"/>
        </w:rPr>
        <w:t xml:space="preserve"> : </w:t>
      </w:r>
      <w:proofErr w:type="spellStart"/>
      <w:r w:rsidR="002007BE" w:rsidRPr="00B4553D">
        <w:rPr>
          <w:color w:val="000000" w:themeColor="text1"/>
        </w:rPr>
        <w:t>Splinter</w:t>
      </w:r>
      <w:proofErr w:type="spellEnd"/>
      <w:r w:rsidR="002007BE" w:rsidRPr="00B4553D">
        <w:rPr>
          <w:color w:val="000000" w:themeColor="text1"/>
        </w:rPr>
        <w:t xml:space="preserve"> dans une main de manche pas très forte</w:t>
      </w:r>
    </w:p>
    <w:p w14:paraId="205EBC32" w14:textId="77777777" w:rsidR="007F4A5B" w:rsidRDefault="007F4A5B" w:rsidP="00AA0E4B">
      <w:pPr>
        <w:numPr>
          <w:ilvl w:val="0"/>
          <w:numId w:val="3"/>
        </w:numPr>
        <w:ind w:left="360"/>
      </w:pPr>
      <w:r>
        <w:t>4</w:t>
      </w:r>
      <w:r w:rsidR="00F80692">
        <w:rPr>
          <w:color w:val="FF0000"/>
          <w:sz w:val="28"/>
        </w:rPr>
        <w:sym w:font="Symbol" w:char="F0A9"/>
      </w:r>
      <w:r>
        <w:t xml:space="preserve"> : Naturel non </w:t>
      </w:r>
      <w:proofErr w:type="spellStart"/>
      <w:r>
        <w:t>fitté</w:t>
      </w:r>
      <w:proofErr w:type="spellEnd"/>
    </w:p>
    <w:p w14:paraId="6D667D30" w14:textId="77777777" w:rsidR="007F4A5B" w:rsidRDefault="007F4A5B" w:rsidP="00AA0E4B">
      <w:pPr>
        <w:numPr>
          <w:ilvl w:val="0"/>
          <w:numId w:val="3"/>
        </w:numPr>
        <w:ind w:left="360"/>
      </w:pPr>
      <w:r>
        <w:t>4</w:t>
      </w:r>
      <w:r w:rsidR="00F80692">
        <w:rPr>
          <w:color w:val="0000FF"/>
          <w:sz w:val="28"/>
        </w:rPr>
        <w:sym w:font="Symbol" w:char="F0AA"/>
      </w:r>
      <w:r>
        <w:t> : 5</w:t>
      </w:r>
      <w:r w:rsidR="00F80692">
        <w:rPr>
          <w:color w:val="FF0000"/>
          <w:sz w:val="28"/>
        </w:rPr>
        <w:sym w:font="Symbol" w:char="F0A9"/>
      </w:r>
      <w:r>
        <w:t>-4</w:t>
      </w:r>
      <w:r w:rsidR="00F80692">
        <w:rPr>
          <w:color w:val="0000FF"/>
          <w:sz w:val="28"/>
        </w:rPr>
        <w:sym w:font="Symbol" w:char="F0AA"/>
      </w:r>
      <w:r>
        <w:t>-2-2</w:t>
      </w:r>
    </w:p>
    <w:p w14:paraId="0FDD8F07" w14:textId="77777777" w:rsidR="00FA3936" w:rsidRPr="00FA3936" w:rsidRDefault="002007BE" w:rsidP="00FA3936">
      <w:pPr>
        <w:numPr>
          <w:ilvl w:val="0"/>
          <w:numId w:val="3"/>
        </w:numPr>
        <w:ind w:left="360"/>
        <w:rPr>
          <w:b/>
          <w:u w:val="single"/>
        </w:rPr>
      </w:pPr>
      <w:r w:rsidRPr="002007BE">
        <w:rPr>
          <w:b/>
          <w:u w:val="single"/>
        </w:rPr>
        <w:t>3SA : 18 et + régulier</w:t>
      </w:r>
      <w:r w:rsidR="00A6628E" w:rsidRPr="002007BE">
        <w:rPr>
          <w:b/>
          <w:u w:val="single"/>
        </w:rPr>
        <w:t xml:space="preserve"> avec </w:t>
      </w:r>
      <w:r w:rsidRPr="002007BE">
        <w:rPr>
          <w:b/>
          <w:u w:val="single"/>
        </w:rPr>
        <w:t xml:space="preserve">en général </w:t>
      </w:r>
      <w:r w:rsidR="00A6628E" w:rsidRPr="002007BE">
        <w:rPr>
          <w:b/>
          <w:u w:val="single"/>
        </w:rPr>
        <w:t>2</w:t>
      </w:r>
      <w:r w:rsidR="00742EA5">
        <w:rPr>
          <w:b/>
          <w:u w:val="single"/>
        </w:rPr>
        <w:t xml:space="preserve"> cartes </w:t>
      </w:r>
      <w:r w:rsidR="00742EA5">
        <w:rPr>
          <w:b/>
          <w:color w:val="0000FF"/>
          <w:sz w:val="28"/>
          <w:u w:val="single"/>
        </w:rPr>
        <w:sym w:font="Symbol" w:char="F0AA"/>
      </w:r>
    </w:p>
    <w:tbl>
      <w:tblPr>
        <w:tblpPr w:leftFromText="141" w:rightFromText="141" w:vertAnchor="text" w:horzAnchor="page" w:tblpX="2262" w:tblpY="7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A3936" w14:paraId="6C48D15F" w14:textId="77777777" w:rsidTr="00FA393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1C4CB4C" w14:textId="77777777" w:rsidR="00FA3936" w:rsidRPr="00153252" w:rsidRDefault="00FA3936" w:rsidP="00FA393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5B7EE96" w14:textId="77777777" w:rsidR="00FA3936" w:rsidRPr="00153252" w:rsidRDefault="00FA3936" w:rsidP="00FA393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A3936" w:rsidRPr="00F62AC9" w14:paraId="47C00A52" w14:textId="77777777" w:rsidTr="00FA3936">
        <w:tc>
          <w:tcPr>
            <w:tcW w:w="1101" w:type="dxa"/>
            <w:shd w:val="solid" w:color="C0C0C0" w:fill="FFFFFF"/>
          </w:tcPr>
          <w:p w14:paraId="40952465" w14:textId="77777777" w:rsidR="00FA3936" w:rsidRPr="00D6424B" w:rsidRDefault="00FA3936" w:rsidP="00FA393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34A20C56" w14:textId="77777777" w:rsidR="00FA3936" w:rsidRPr="00D6424B" w:rsidRDefault="00FA3936" w:rsidP="00FA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FA3936" w:rsidRPr="00F62AC9" w14:paraId="6F1B6910" w14:textId="77777777" w:rsidTr="00FA3936">
        <w:tc>
          <w:tcPr>
            <w:tcW w:w="1101" w:type="dxa"/>
            <w:shd w:val="solid" w:color="C0C0C0" w:fill="FFFFFF"/>
          </w:tcPr>
          <w:p w14:paraId="2D58C5C8" w14:textId="77777777" w:rsidR="00FA3936" w:rsidRDefault="00FA3936" w:rsidP="00FA393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41A842E7" w14:textId="77777777" w:rsidR="00FA3936" w:rsidRDefault="00FA3936" w:rsidP="00FA39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099A8027" w14:textId="77777777" w:rsidR="002007BE" w:rsidRPr="007F4A5B" w:rsidRDefault="002007BE" w:rsidP="002007BE"/>
    <w:p w14:paraId="07331D08" w14:textId="77777777" w:rsidR="003D2B94" w:rsidRDefault="003D2B94" w:rsidP="00FA3936"/>
    <w:p w14:paraId="4EED6C9C" w14:textId="77777777" w:rsidR="00FA3936" w:rsidRDefault="00FA3936" w:rsidP="00FA3936">
      <w:pPr>
        <w:pStyle w:val="Pardeliste"/>
        <w:ind w:left="785"/>
      </w:pPr>
    </w:p>
    <w:p w14:paraId="056C7910" w14:textId="77777777" w:rsidR="00FA3936" w:rsidRDefault="00FA3936" w:rsidP="00FA3936">
      <w:pPr>
        <w:pStyle w:val="Pardeliste"/>
        <w:ind w:left="785"/>
      </w:pPr>
    </w:p>
    <w:p w14:paraId="2D6D0CDE" w14:textId="77777777" w:rsidR="002007BE" w:rsidRDefault="002007BE" w:rsidP="00FF5072">
      <w:pPr>
        <w:pStyle w:val="Pardeliste"/>
        <w:numPr>
          <w:ilvl w:val="0"/>
          <w:numId w:val="35"/>
        </w:numPr>
      </w:pPr>
      <w:r>
        <w:t>3</w:t>
      </w:r>
      <w:r w:rsidR="00D6424B">
        <w:rPr>
          <w:color w:val="008000"/>
          <w:sz w:val="28"/>
        </w:rPr>
        <w:sym w:font="Symbol" w:char="F0A7"/>
      </w:r>
      <w:r>
        <w:t> : relais pour connaître 6</w:t>
      </w:r>
      <w:r w:rsidR="00D6424B">
        <w:t xml:space="preserve"> cartes </w:t>
      </w:r>
      <w:r w:rsidR="00D6424B">
        <w:rPr>
          <w:color w:val="FF0000"/>
          <w:sz w:val="28"/>
        </w:rPr>
        <w:sym w:font="Symbol" w:char="F0A9"/>
      </w:r>
      <w:r>
        <w:t xml:space="preserve"> ou 3</w:t>
      </w:r>
      <w:r w:rsidR="00D6424B">
        <w:t xml:space="preserve"> cartes </w:t>
      </w:r>
      <w:r w:rsidR="00D6424B">
        <w:rPr>
          <w:color w:val="0000FF"/>
          <w:sz w:val="28"/>
        </w:rPr>
        <w:sym w:font="Symbol" w:char="F0AA"/>
      </w:r>
    </w:p>
    <w:p w14:paraId="4B936103" w14:textId="77777777" w:rsidR="00E86059" w:rsidRDefault="002007BE" w:rsidP="00FF5072">
      <w:pPr>
        <w:pStyle w:val="Pardeliste"/>
        <w:numPr>
          <w:ilvl w:val="1"/>
          <w:numId w:val="35"/>
        </w:numPr>
      </w:pPr>
      <w:r>
        <w:t>3</w:t>
      </w:r>
      <w:r w:rsidR="00D6424B">
        <w:rPr>
          <w:color w:val="FFC000"/>
          <w:sz w:val="28"/>
        </w:rPr>
        <w:sym w:font="Symbol" w:char="F0A8"/>
      </w:r>
      <w:r>
        <w:t> : 6</w:t>
      </w:r>
      <w:r w:rsidR="00D6424B">
        <w:rPr>
          <w:color w:val="FF0000"/>
          <w:sz w:val="28"/>
        </w:rPr>
        <w:sym w:font="Symbol" w:char="F0A9"/>
      </w:r>
      <w:r>
        <w:t xml:space="preserve"> sans 3</w:t>
      </w:r>
      <w:r w:rsidR="00D6424B">
        <w:rPr>
          <w:color w:val="0000FF"/>
          <w:sz w:val="28"/>
        </w:rPr>
        <w:sym w:font="Symbol" w:char="F0AA"/>
      </w:r>
      <w:r w:rsidR="00E86059">
        <w:rPr>
          <w:color w:val="0000FF"/>
          <w:sz w:val="28"/>
        </w:rPr>
        <w:t xml:space="preserve">         </w:t>
      </w:r>
      <w:r w:rsidR="00E86059" w:rsidRPr="00E86059">
        <w:rPr>
          <w:sz w:val="22"/>
          <w:szCs w:val="22"/>
        </w:rPr>
        <w:t>26</w:t>
      </w:r>
    </w:p>
    <w:p w14:paraId="6FFD8B0D" w14:textId="77777777" w:rsidR="002007BE" w:rsidRDefault="002007BE" w:rsidP="00FF5072">
      <w:pPr>
        <w:pStyle w:val="Pardeliste"/>
        <w:numPr>
          <w:ilvl w:val="1"/>
          <w:numId w:val="35"/>
        </w:numPr>
      </w:pPr>
      <w:r>
        <w:t>3</w:t>
      </w:r>
      <w:r w:rsidR="00D6424B">
        <w:rPr>
          <w:color w:val="FF0000"/>
          <w:sz w:val="28"/>
        </w:rPr>
        <w:sym w:font="Symbol" w:char="F0A9"/>
      </w:r>
      <w:r>
        <w:t> : 6</w:t>
      </w:r>
      <w:r w:rsidR="00D6424B">
        <w:rPr>
          <w:color w:val="FF0000"/>
          <w:sz w:val="28"/>
        </w:rPr>
        <w:sym w:font="Symbol" w:char="F0A9"/>
      </w:r>
      <w:r>
        <w:t xml:space="preserve"> et 3</w:t>
      </w:r>
      <w:r w:rsidR="00D6424B">
        <w:rPr>
          <w:color w:val="0000FF"/>
          <w:sz w:val="28"/>
        </w:rPr>
        <w:sym w:font="Symbol" w:char="F0AA"/>
      </w:r>
      <w:r w:rsidR="00E86059">
        <w:rPr>
          <w:color w:val="0000FF"/>
          <w:sz w:val="28"/>
        </w:rPr>
        <w:tab/>
        <w:t xml:space="preserve">    </w:t>
      </w:r>
      <w:r w:rsidR="00E86059" w:rsidRPr="00E86059">
        <w:rPr>
          <w:sz w:val="22"/>
          <w:szCs w:val="22"/>
        </w:rPr>
        <w:t>36</w:t>
      </w:r>
    </w:p>
    <w:p w14:paraId="6CCC5F31" w14:textId="77777777" w:rsidR="002007BE" w:rsidRPr="00E86059" w:rsidRDefault="002007BE" w:rsidP="00FF5072">
      <w:pPr>
        <w:pStyle w:val="Pardeliste"/>
        <w:numPr>
          <w:ilvl w:val="1"/>
          <w:numId w:val="35"/>
        </w:numPr>
        <w:rPr>
          <w:sz w:val="22"/>
          <w:szCs w:val="22"/>
        </w:rPr>
      </w:pPr>
      <w:r>
        <w:t>3</w:t>
      </w:r>
      <w:r w:rsidR="00D6424B">
        <w:rPr>
          <w:color w:val="0000FF"/>
          <w:sz w:val="28"/>
        </w:rPr>
        <w:sym w:font="Symbol" w:char="F0AA"/>
      </w:r>
      <w:r>
        <w:t> : 3</w:t>
      </w:r>
      <w:r w:rsidR="00D6424B">
        <w:rPr>
          <w:color w:val="0000FF"/>
          <w:sz w:val="28"/>
        </w:rPr>
        <w:sym w:font="Symbol" w:char="F0AA"/>
      </w:r>
      <w:r>
        <w:t xml:space="preserve"> et 5</w:t>
      </w:r>
      <w:r w:rsidR="00D6424B">
        <w:rPr>
          <w:color w:val="FF0000"/>
          <w:sz w:val="28"/>
        </w:rPr>
        <w:sym w:font="Symbol" w:char="F0A9"/>
      </w:r>
      <w:r w:rsidR="00E86059">
        <w:rPr>
          <w:color w:val="FF0000"/>
          <w:sz w:val="28"/>
        </w:rPr>
        <w:t xml:space="preserve">            </w:t>
      </w:r>
      <w:r w:rsidR="00E86059" w:rsidRPr="00E86059">
        <w:rPr>
          <w:sz w:val="22"/>
          <w:szCs w:val="22"/>
        </w:rPr>
        <w:t>35</w:t>
      </w:r>
    </w:p>
    <w:p w14:paraId="776CC32C" w14:textId="77777777" w:rsidR="002007BE" w:rsidRPr="00E86059" w:rsidRDefault="002007BE" w:rsidP="00FF5072">
      <w:pPr>
        <w:pStyle w:val="Pardeliste"/>
        <w:numPr>
          <w:ilvl w:val="1"/>
          <w:numId w:val="35"/>
        </w:numPr>
        <w:rPr>
          <w:sz w:val="22"/>
          <w:szCs w:val="22"/>
        </w:rPr>
      </w:pPr>
      <w:r>
        <w:t>3SA : ni 6</w:t>
      </w:r>
      <w:r w:rsidR="00D6424B">
        <w:rPr>
          <w:color w:val="FF0000"/>
          <w:sz w:val="28"/>
        </w:rPr>
        <w:sym w:font="Symbol" w:char="F0A9"/>
      </w:r>
      <w:r>
        <w:t xml:space="preserve"> ni 3</w:t>
      </w:r>
      <w:r w:rsidR="00D6424B">
        <w:rPr>
          <w:color w:val="0000FF"/>
          <w:sz w:val="28"/>
        </w:rPr>
        <w:sym w:font="Symbol" w:char="F0AA"/>
      </w:r>
      <w:r w:rsidR="00E86059">
        <w:rPr>
          <w:color w:val="0000FF"/>
          <w:sz w:val="28"/>
        </w:rPr>
        <w:t xml:space="preserve">       </w:t>
      </w:r>
      <w:r w:rsidR="00E86059" w:rsidRPr="00E86059">
        <w:rPr>
          <w:sz w:val="22"/>
          <w:szCs w:val="22"/>
        </w:rPr>
        <w:t>25</w:t>
      </w:r>
    </w:p>
    <w:p w14:paraId="2288703D" w14:textId="77777777" w:rsidR="002007BE" w:rsidRDefault="002007BE" w:rsidP="00FF5072">
      <w:pPr>
        <w:pStyle w:val="Pardeliste"/>
        <w:numPr>
          <w:ilvl w:val="0"/>
          <w:numId w:val="35"/>
        </w:numPr>
      </w:pPr>
      <w:r>
        <w:t>3</w:t>
      </w:r>
      <w:r w:rsidR="00D6424B">
        <w:rPr>
          <w:color w:val="FFC000"/>
          <w:sz w:val="28"/>
        </w:rPr>
        <w:sym w:font="Symbol" w:char="F0A8"/>
      </w:r>
      <w:r>
        <w:t xml:space="preserve"> : </w:t>
      </w:r>
      <w:proofErr w:type="spellStart"/>
      <w:r>
        <w:t>texas</w:t>
      </w:r>
      <w:proofErr w:type="spellEnd"/>
      <w:r>
        <w:t xml:space="preserve"> </w:t>
      </w:r>
      <w:r w:rsidR="00D6424B">
        <w:rPr>
          <w:color w:val="FF0000"/>
          <w:sz w:val="28"/>
        </w:rPr>
        <w:sym w:font="Symbol" w:char="F0A9"/>
      </w:r>
    </w:p>
    <w:p w14:paraId="6746945F" w14:textId="77777777" w:rsidR="002007BE" w:rsidRDefault="002007BE" w:rsidP="00FF5072">
      <w:pPr>
        <w:pStyle w:val="Pardeliste"/>
        <w:numPr>
          <w:ilvl w:val="0"/>
          <w:numId w:val="35"/>
        </w:numPr>
      </w:pPr>
      <w:r>
        <w:t>3</w:t>
      </w:r>
      <w:r w:rsidR="00D6424B">
        <w:rPr>
          <w:color w:val="FF0000"/>
          <w:sz w:val="28"/>
        </w:rPr>
        <w:sym w:font="Symbol" w:char="F0A9"/>
      </w:r>
      <w:r>
        <w:t xml:space="preserve"> : Texas </w:t>
      </w:r>
      <w:r w:rsidR="00D6424B">
        <w:rPr>
          <w:color w:val="0000FF"/>
          <w:sz w:val="28"/>
        </w:rPr>
        <w:sym w:font="Symbol" w:char="F0AA"/>
      </w:r>
    </w:p>
    <w:p w14:paraId="19B6F3E7" w14:textId="77777777" w:rsidR="005D25C8" w:rsidRPr="008A3A57" w:rsidRDefault="002007BE" w:rsidP="005D25C8">
      <w:pPr>
        <w:pStyle w:val="Pardeliste"/>
        <w:numPr>
          <w:ilvl w:val="0"/>
          <w:numId w:val="35"/>
        </w:numPr>
      </w:pPr>
      <w:r>
        <w:t>3</w:t>
      </w:r>
      <w:r w:rsidR="00D6424B">
        <w:rPr>
          <w:color w:val="0000FF"/>
          <w:sz w:val="28"/>
        </w:rPr>
        <w:sym w:font="Symbol" w:char="F0AA"/>
      </w:r>
      <w:r>
        <w:t> : Forcing de Manche avec 6</w:t>
      </w:r>
      <w:r w:rsidR="00D6424B">
        <w:t xml:space="preserve"> cartes </w:t>
      </w:r>
      <w:r w:rsidR="00D6424B">
        <w:rPr>
          <w:color w:val="0000FF"/>
          <w:sz w:val="28"/>
        </w:rPr>
        <w:sym w:font="Symbol" w:char="F0AA"/>
      </w:r>
    </w:p>
    <w:tbl>
      <w:tblPr>
        <w:tblpPr w:leftFromText="141" w:rightFromText="141" w:vertAnchor="text" w:horzAnchor="margin" w:tblpY="-7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A3936" w14:paraId="462AA480" w14:textId="77777777" w:rsidTr="00FA393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AB7B445" w14:textId="77777777" w:rsidR="00FA3936" w:rsidRPr="00153252" w:rsidRDefault="00FA3936" w:rsidP="00FA393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48B7C42" w14:textId="77777777" w:rsidR="00FA3936" w:rsidRPr="00153252" w:rsidRDefault="00FA3936" w:rsidP="00FA393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A3936" w:rsidRPr="00F62AC9" w14:paraId="5B7D6FC7" w14:textId="77777777" w:rsidTr="00FA3936">
        <w:tc>
          <w:tcPr>
            <w:tcW w:w="1101" w:type="dxa"/>
            <w:shd w:val="solid" w:color="C0C0C0" w:fill="FFFFFF"/>
          </w:tcPr>
          <w:p w14:paraId="6CF5A900" w14:textId="77777777" w:rsidR="00FA3936" w:rsidRPr="00D6424B" w:rsidRDefault="00FA3936" w:rsidP="00FA393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2761516C" w14:textId="77777777" w:rsidR="00FA3936" w:rsidRPr="00D6424B" w:rsidRDefault="00FA3936" w:rsidP="00FA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FA3936" w:rsidRPr="00F62AC9" w14:paraId="447E1104" w14:textId="77777777" w:rsidTr="00FA3936">
        <w:tc>
          <w:tcPr>
            <w:tcW w:w="1101" w:type="dxa"/>
            <w:shd w:val="solid" w:color="C0C0C0" w:fill="FFFFFF"/>
          </w:tcPr>
          <w:p w14:paraId="7636136F" w14:textId="77777777" w:rsidR="00FA3936" w:rsidRPr="008A3A57" w:rsidRDefault="00FA3936" w:rsidP="00FA393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139489FB" w14:textId="77777777" w:rsidR="00FA3936" w:rsidRDefault="00FA3936" w:rsidP="00FA39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335F8E16" w14:textId="77777777" w:rsidR="008A3A57" w:rsidRDefault="008A3A57" w:rsidP="008A3A57">
      <w:pPr>
        <w:pStyle w:val="Pardeliste"/>
        <w:ind w:left="785"/>
      </w:pPr>
    </w:p>
    <w:p w14:paraId="73DAAE57" w14:textId="77777777" w:rsidR="008A3A57" w:rsidRDefault="008A3A57" w:rsidP="007F4A5B">
      <w:r>
        <w:t xml:space="preserve"> </w:t>
      </w:r>
    </w:p>
    <w:p w14:paraId="275F4355" w14:textId="77777777" w:rsidR="002007BE" w:rsidRPr="008A3A57" w:rsidRDefault="008A3A57" w:rsidP="007F4A5B">
      <w:r>
        <w:t xml:space="preserve">Ne promet que 2 cartes </w:t>
      </w:r>
      <w:r>
        <w:rPr>
          <w:color w:val="008000"/>
          <w:sz w:val="28"/>
        </w:rPr>
        <w:sym w:font="Symbol" w:char="F0A7"/>
      </w:r>
    </w:p>
    <w:p w14:paraId="0CA6D3F2" w14:textId="77777777" w:rsidR="008A3A57" w:rsidRDefault="008A3A57" w:rsidP="007F4A5B"/>
    <w:p w14:paraId="771DAA00" w14:textId="77777777" w:rsidR="005D25C8" w:rsidRPr="005D25C8" w:rsidRDefault="008A3A57" w:rsidP="00935BC1">
      <w:pPr>
        <w:pStyle w:val="Pardeliste"/>
        <w:numPr>
          <w:ilvl w:val="0"/>
          <w:numId w:val="96"/>
        </w:numPr>
      </w:pPr>
      <w:r>
        <w:t>3</w:t>
      </w:r>
      <w:r>
        <w:rPr>
          <w:color w:val="FFC000"/>
          <w:sz w:val="28"/>
        </w:rPr>
        <w:sym w:font="Symbol" w:char="F0A8"/>
      </w:r>
      <w:r>
        <w:t xml:space="preserve"> relais sans fit </w:t>
      </w:r>
      <w:r>
        <w:rPr>
          <w:color w:val="FF0000"/>
          <w:sz w:val="28"/>
        </w:rPr>
        <w:sym w:font="Symbol" w:char="F0A9"/>
      </w:r>
    </w:p>
    <w:p w14:paraId="480FBFF4" w14:textId="77777777" w:rsidR="008A3A57" w:rsidRDefault="005D25C8" w:rsidP="005D25C8">
      <w:pPr>
        <w:pStyle w:val="Pardeliste"/>
        <w:numPr>
          <w:ilvl w:val="2"/>
          <w:numId w:val="33"/>
        </w:numPr>
      </w:pPr>
      <w:r>
        <w:t xml:space="preserve"> </w:t>
      </w:r>
      <w:r w:rsidR="00110990">
        <w:t>Soit</w:t>
      </w:r>
      <w:r w:rsidR="008A3A57">
        <w:t xml:space="preserve"> 5 cartes </w:t>
      </w:r>
      <w:r w:rsidR="008A3A57">
        <w:rPr>
          <w:color w:val="0000FF"/>
          <w:sz w:val="28"/>
        </w:rPr>
        <w:sym w:font="Symbol" w:char="F0AA"/>
      </w:r>
      <w:r>
        <w:t xml:space="preserve"> soit </w:t>
      </w:r>
      <w:r w:rsidR="008A3A57">
        <w:t xml:space="preserve">fit </w:t>
      </w:r>
      <w:r w:rsidR="008A3A57">
        <w:rPr>
          <w:color w:val="008000"/>
          <w:sz w:val="28"/>
        </w:rPr>
        <w:sym w:font="Symbol" w:char="F0A7"/>
      </w:r>
      <w:r>
        <w:t xml:space="preserve"> soit</w:t>
      </w:r>
      <w:r w:rsidR="008A3A57">
        <w:t xml:space="preserve"> problème </w:t>
      </w:r>
      <w:r w:rsidR="008A3A57">
        <w:rPr>
          <w:color w:val="FFC000"/>
          <w:sz w:val="28"/>
        </w:rPr>
        <w:sym w:font="Symbol" w:char="F0A8"/>
      </w:r>
      <w:r>
        <w:t xml:space="preserve"> soit main de chelem</w:t>
      </w:r>
    </w:p>
    <w:p w14:paraId="1F43DA85" w14:textId="77777777" w:rsidR="008A3A57" w:rsidRPr="008A3A57" w:rsidRDefault="008A3A57" w:rsidP="00935BC1">
      <w:pPr>
        <w:pStyle w:val="Pardeliste"/>
        <w:numPr>
          <w:ilvl w:val="0"/>
          <w:numId w:val="97"/>
        </w:numPr>
      </w:pPr>
      <w:r>
        <w:t>3</w:t>
      </w:r>
      <w:r>
        <w:rPr>
          <w:color w:val="FF0000"/>
          <w:sz w:val="28"/>
        </w:rPr>
        <w:sym w:font="Symbol" w:char="F0A9"/>
      </w:r>
      <w:r w:rsidR="003158D8">
        <w:t>  :</w:t>
      </w:r>
      <w:r>
        <w:t xml:space="preserve"> 6 cartes </w:t>
      </w:r>
      <w:r>
        <w:rPr>
          <w:color w:val="FF0000"/>
          <w:sz w:val="28"/>
        </w:rPr>
        <w:sym w:font="Symbol" w:char="F0A9"/>
      </w:r>
      <w:r>
        <w:t xml:space="preserve"> sans singleton </w:t>
      </w:r>
      <w:r>
        <w:rPr>
          <w:color w:val="FFC000"/>
          <w:sz w:val="28"/>
        </w:rPr>
        <w:sym w:font="Symbol" w:char="F0A8"/>
      </w:r>
      <w:r>
        <w:t xml:space="preserve"> (3 cartes </w:t>
      </w:r>
      <w:r>
        <w:rPr>
          <w:color w:val="0000FF"/>
          <w:sz w:val="28"/>
        </w:rPr>
        <w:sym w:font="Symbol" w:char="F0AA"/>
      </w:r>
      <w:r>
        <w:t xml:space="preserve"> possible), </w:t>
      </w:r>
      <w:r w:rsidRPr="008A3A57">
        <w:rPr>
          <w:i/>
        </w:rPr>
        <w:t>sur ce 3</w:t>
      </w:r>
      <w:r w:rsidRPr="008A3A57">
        <w:rPr>
          <w:i/>
          <w:color w:val="0000FF"/>
          <w:sz w:val="28"/>
        </w:rPr>
        <w:sym w:font="Symbol" w:char="F0AA"/>
      </w:r>
      <w:r w:rsidRPr="008A3A57">
        <w:rPr>
          <w:i/>
        </w:rPr>
        <w:t xml:space="preserve"> : 5 cartes </w:t>
      </w:r>
      <w:r w:rsidRPr="008A3A57">
        <w:rPr>
          <w:i/>
          <w:color w:val="0000FF"/>
          <w:sz w:val="28"/>
        </w:rPr>
        <w:sym w:font="Symbol" w:char="F0AA"/>
      </w:r>
    </w:p>
    <w:p w14:paraId="0922E2DB" w14:textId="77777777" w:rsidR="005D25C8" w:rsidRPr="005D25C8" w:rsidRDefault="008A3A57" w:rsidP="00935BC1">
      <w:pPr>
        <w:pStyle w:val="Pardeliste"/>
        <w:numPr>
          <w:ilvl w:val="0"/>
          <w:numId w:val="97"/>
        </w:numPr>
      </w:pPr>
      <w:r w:rsidRPr="008A3A57">
        <w:t>3</w:t>
      </w:r>
      <w:r w:rsidRPr="008A3A57">
        <w:rPr>
          <w:color w:val="0000FF"/>
        </w:rPr>
        <w:sym w:font="Symbol" w:char="F0AA"/>
      </w:r>
      <w:r w:rsidR="003158D8">
        <w:rPr>
          <w:color w:val="0000FF"/>
        </w:rPr>
        <w:t>  :</w:t>
      </w:r>
      <w:r>
        <w:rPr>
          <w:color w:val="0000FF"/>
        </w:rPr>
        <w:t xml:space="preserve"> </w:t>
      </w:r>
      <w:r w:rsidRPr="008A3A57">
        <w:t xml:space="preserve">3 cartes </w:t>
      </w:r>
      <w:r>
        <w:rPr>
          <w:color w:val="0000FF"/>
          <w:sz w:val="28"/>
        </w:rPr>
        <w:sym w:font="Symbol" w:char="F0AA"/>
      </w:r>
      <w:r>
        <w:t xml:space="preserve">sans 6 cartes </w:t>
      </w:r>
      <w:r>
        <w:rPr>
          <w:color w:val="FF0000"/>
          <w:sz w:val="28"/>
        </w:rPr>
        <w:sym w:font="Symbol" w:char="F0A9"/>
      </w:r>
      <w:r w:rsidR="005D25C8">
        <w:rPr>
          <w:color w:val="FF0000"/>
          <w:sz w:val="28"/>
        </w:rPr>
        <w:t xml:space="preserve"> </w:t>
      </w:r>
    </w:p>
    <w:p w14:paraId="1A65AA6D" w14:textId="77777777" w:rsidR="008A3A57" w:rsidRPr="005D25C8" w:rsidRDefault="005D25C8" w:rsidP="00FA3936">
      <w:pPr>
        <w:pStyle w:val="Pardeliste"/>
        <w:ind w:left="357"/>
        <w:rPr>
          <w:i/>
        </w:rPr>
      </w:pPr>
      <w:r w:rsidRPr="005D25C8">
        <w:rPr>
          <w:i/>
        </w:rPr>
        <w:t>Si le partenaire répond 3SA ou 4SA Quantitatif ou 5SA choix de chelem il a par inférence soit un mauvais contrôle</w:t>
      </w:r>
      <w:r w:rsidRPr="005D25C8">
        <w:rPr>
          <w:i/>
          <w:sz w:val="28"/>
        </w:rPr>
        <w:t xml:space="preserve"> </w:t>
      </w:r>
      <w:r w:rsidRPr="005D25C8">
        <w:rPr>
          <w:i/>
          <w:color w:val="FFC000"/>
          <w:sz w:val="32"/>
        </w:rPr>
        <w:sym w:font="Symbol" w:char="F0A8"/>
      </w:r>
      <w:r w:rsidRPr="005D25C8">
        <w:rPr>
          <w:i/>
          <w:sz w:val="28"/>
        </w:rPr>
        <w:t xml:space="preserve"> </w:t>
      </w:r>
      <w:r w:rsidRPr="005D25C8">
        <w:rPr>
          <w:i/>
        </w:rPr>
        <w:t xml:space="preserve">(cas de 3SA) soit un intérêt possible aux 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 xml:space="preserve"> donc réponse 4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>/5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>/6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 xml:space="preserve"> obligatoire avec 3514 ; les réponses de 4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 xml:space="preserve"> et 4</w:t>
      </w:r>
      <w:r w:rsidRPr="005D25C8">
        <w:rPr>
          <w:i/>
          <w:color w:val="FFC000"/>
        </w:rPr>
        <w:sym w:font="Symbol" w:char="F0A8"/>
      </w:r>
      <w:r w:rsidRPr="005D25C8">
        <w:rPr>
          <w:i/>
        </w:rPr>
        <w:t xml:space="preserve"> sont des contrôles avec 5 </w:t>
      </w:r>
      <w:r w:rsidRPr="005D25C8">
        <w:rPr>
          <w:i/>
          <w:color w:val="0000FF"/>
        </w:rPr>
        <w:sym w:font="Symbol" w:char="F0AA"/>
      </w:r>
    </w:p>
    <w:p w14:paraId="4947DA49" w14:textId="77777777" w:rsidR="008A3A57" w:rsidRPr="008A3A57" w:rsidRDefault="008A3A57" w:rsidP="00935BC1">
      <w:pPr>
        <w:pStyle w:val="Pardeliste"/>
        <w:numPr>
          <w:ilvl w:val="0"/>
          <w:numId w:val="97"/>
        </w:numPr>
      </w:pPr>
      <w:r w:rsidRPr="008A3A57">
        <w:t>3SA : 5</w:t>
      </w:r>
      <w:r w:rsidRPr="008A3A57">
        <w:rPr>
          <w:color w:val="FF0000"/>
        </w:rPr>
        <w:sym w:font="Symbol" w:char="F0A9"/>
      </w:r>
      <w:r w:rsidRPr="008A3A57">
        <w:t>/4</w:t>
      </w:r>
      <w:r w:rsidRPr="008A3A57">
        <w:rPr>
          <w:color w:val="008000"/>
        </w:rPr>
        <w:sym w:font="Symbol" w:char="F0A7"/>
      </w:r>
      <w:r>
        <w:rPr>
          <w:color w:val="008000"/>
        </w:rPr>
        <w:t xml:space="preserve"> </w:t>
      </w:r>
      <w:r w:rsidRPr="008A3A57">
        <w:t xml:space="preserve">sans 3 cartes </w:t>
      </w:r>
      <w:r>
        <w:rPr>
          <w:color w:val="0000FF"/>
          <w:sz w:val="28"/>
        </w:rPr>
        <w:sym w:font="Symbol" w:char="F0AA"/>
      </w:r>
      <w:r>
        <w:t xml:space="preserve"> et sans singleton </w:t>
      </w:r>
      <w:r>
        <w:rPr>
          <w:color w:val="FFC000"/>
          <w:sz w:val="28"/>
        </w:rPr>
        <w:sym w:font="Symbol" w:char="F0A8"/>
      </w:r>
    </w:p>
    <w:p w14:paraId="648DEF52" w14:textId="77777777" w:rsidR="008A3A57" w:rsidRDefault="008A3A57" w:rsidP="00935BC1">
      <w:pPr>
        <w:pStyle w:val="Pardeliste"/>
        <w:numPr>
          <w:ilvl w:val="0"/>
          <w:numId w:val="97"/>
        </w:numPr>
      </w:pPr>
      <w:r w:rsidRPr="008A3A57">
        <w:t>4</w:t>
      </w:r>
      <w:r w:rsidRPr="008A3A57">
        <w:rPr>
          <w:color w:val="008000"/>
        </w:rPr>
        <w:sym w:font="Symbol" w:char="F0A7"/>
      </w:r>
      <w:r w:rsidR="003158D8">
        <w:rPr>
          <w:color w:val="008000"/>
        </w:rPr>
        <w:t xml:space="preserve">  :</w:t>
      </w:r>
      <w:r>
        <w:t xml:space="preserve"> 5</w:t>
      </w:r>
      <w:r w:rsidRPr="008A3A57">
        <w:rPr>
          <w:color w:val="FF0000"/>
        </w:rPr>
        <w:sym w:font="Symbol" w:char="F0A9"/>
      </w:r>
      <w:r w:rsidR="003158D8">
        <w:t>/</w:t>
      </w:r>
      <w:r w:rsidRPr="008A3A57">
        <w:t xml:space="preserve">5 </w:t>
      </w:r>
      <w:r w:rsidRPr="008A3A57">
        <w:rPr>
          <w:color w:val="008000"/>
        </w:rPr>
        <w:sym w:font="Symbol" w:char="F0A7"/>
      </w:r>
      <w:r w:rsidR="003158D8">
        <w:rPr>
          <w:color w:val="008000"/>
        </w:rPr>
        <w:t xml:space="preserve"> </w:t>
      </w:r>
      <w:r w:rsidR="003158D8" w:rsidRPr="003158D8">
        <w:t xml:space="preserve">avec singleton </w:t>
      </w:r>
      <w:r w:rsidR="003158D8">
        <w:rPr>
          <w:color w:val="FFC000"/>
          <w:sz w:val="28"/>
        </w:rPr>
        <w:sym w:font="Symbol" w:char="F0A8"/>
      </w:r>
      <w:r w:rsidR="003158D8">
        <w:t xml:space="preserve"> ou </w:t>
      </w:r>
      <w:proofErr w:type="spellStart"/>
      <w:r w:rsidR="003158D8">
        <w:t>Ax</w:t>
      </w:r>
      <w:proofErr w:type="spellEnd"/>
      <w:r w:rsidR="003158D8">
        <w:t xml:space="preserve"> (contrôle)</w:t>
      </w:r>
    </w:p>
    <w:p w14:paraId="3422FD99" w14:textId="77777777" w:rsidR="003158D8" w:rsidRPr="003158D8" w:rsidRDefault="003158D8" w:rsidP="00935BC1">
      <w:pPr>
        <w:pStyle w:val="Pardeliste"/>
        <w:numPr>
          <w:ilvl w:val="0"/>
          <w:numId w:val="97"/>
        </w:numPr>
      </w:pPr>
      <w:r>
        <w:t>4</w:t>
      </w:r>
      <w:r>
        <w:rPr>
          <w:color w:val="FFC000"/>
          <w:sz w:val="28"/>
        </w:rPr>
        <w:sym w:font="Symbol" w:char="F0A8"/>
      </w:r>
      <w:r>
        <w:t> : 6</w:t>
      </w:r>
      <w:r>
        <w:rPr>
          <w:color w:val="FF0000"/>
          <w:sz w:val="28"/>
        </w:rPr>
        <w:sym w:font="Symbol" w:char="F0A9"/>
      </w:r>
      <w:r>
        <w:t>/4</w:t>
      </w:r>
      <w:r>
        <w:rPr>
          <w:color w:val="008000"/>
          <w:sz w:val="28"/>
        </w:rPr>
        <w:sym w:font="Symbol" w:char="F0A7"/>
      </w:r>
      <w:r>
        <w:rPr>
          <w:color w:val="008000"/>
          <w:sz w:val="28"/>
        </w:rPr>
        <w:t xml:space="preserve"> </w:t>
      </w:r>
      <w:r w:rsidRPr="003158D8">
        <w:t xml:space="preserve">+ singleton </w:t>
      </w:r>
      <w:r w:rsidRPr="003158D8">
        <w:rPr>
          <w:color w:val="FFC000"/>
        </w:rPr>
        <w:sym w:font="Symbol" w:char="F0A8"/>
      </w:r>
    </w:p>
    <w:p w14:paraId="3D67A422" w14:textId="77777777" w:rsidR="003158D8" w:rsidRPr="003158D8" w:rsidRDefault="003158D8" w:rsidP="00935BC1">
      <w:pPr>
        <w:pStyle w:val="Pardeliste"/>
        <w:numPr>
          <w:ilvl w:val="0"/>
          <w:numId w:val="97"/>
        </w:numPr>
      </w:pPr>
      <w:r w:rsidRPr="003158D8">
        <w:t>4</w:t>
      </w:r>
      <w:r w:rsidRPr="003158D8">
        <w:rPr>
          <w:color w:val="FF0000"/>
        </w:rPr>
        <w:sym w:font="Symbol" w:char="F0A9"/>
      </w:r>
      <w:r w:rsidRPr="003158D8">
        <w:t> : 6</w:t>
      </w:r>
      <w:r w:rsidRPr="003158D8">
        <w:rPr>
          <w:color w:val="FF0000"/>
        </w:rPr>
        <w:sym w:font="Symbol" w:char="F0A9"/>
      </w:r>
      <w:r w:rsidRPr="003158D8">
        <w:t>/3</w:t>
      </w:r>
      <w:r w:rsidRPr="003158D8">
        <w:rPr>
          <w:color w:val="0000FF"/>
        </w:rPr>
        <w:sym w:font="Symbol" w:char="F0AA"/>
      </w:r>
      <w:r w:rsidRPr="003158D8">
        <w:t xml:space="preserve"> singleton </w:t>
      </w:r>
      <w:r w:rsidRPr="003158D8">
        <w:rPr>
          <w:color w:val="FFC000"/>
        </w:rPr>
        <w:sym w:font="Symbol" w:char="F0A8"/>
      </w:r>
    </w:p>
    <w:p w14:paraId="4C10861E" w14:textId="77777777" w:rsidR="003158D8" w:rsidRPr="003158D8" w:rsidRDefault="003158D8" w:rsidP="00935BC1">
      <w:pPr>
        <w:pStyle w:val="Pardeliste"/>
        <w:numPr>
          <w:ilvl w:val="0"/>
          <w:numId w:val="97"/>
        </w:numPr>
      </w:pPr>
      <w:r w:rsidRPr="003158D8">
        <w:t>4</w:t>
      </w:r>
      <w:r>
        <w:rPr>
          <w:color w:val="0000FF"/>
          <w:sz w:val="28"/>
        </w:rPr>
        <w:sym w:font="Symbol" w:char="F0AA"/>
      </w:r>
      <w:r>
        <w:t> : 4</w:t>
      </w:r>
      <w:r>
        <w:rPr>
          <w:color w:val="0000FF"/>
          <w:sz w:val="28"/>
        </w:rPr>
        <w:sym w:font="Symbol" w:char="F0AA"/>
      </w:r>
      <w:r>
        <w:t>/5</w:t>
      </w:r>
      <w:r>
        <w:rPr>
          <w:color w:val="FF0000"/>
          <w:sz w:val="28"/>
        </w:rPr>
        <w:sym w:font="Symbol" w:char="F0A9"/>
      </w:r>
      <w:r>
        <w:t>/1</w:t>
      </w:r>
      <w:r>
        <w:rPr>
          <w:color w:val="FFC000"/>
          <w:sz w:val="28"/>
        </w:rPr>
        <w:sym w:font="Symbol" w:char="F0A8"/>
      </w:r>
      <w:r>
        <w:t>/3</w:t>
      </w:r>
      <w:r>
        <w:rPr>
          <w:color w:val="008000"/>
          <w:sz w:val="28"/>
        </w:rPr>
        <w:sym w:font="Symbol" w:char="F0A7"/>
      </w:r>
      <w:r>
        <w:t xml:space="preserve"> dans une main très forte.</w:t>
      </w:r>
    </w:p>
    <w:p w14:paraId="30F5F79A" w14:textId="77777777" w:rsidR="008A3A57" w:rsidRDefault="003158D8" w:rsidP="00935BC1">
      <w:pPr>
        <w:pStyle w:val="Pardeliste"/>
        <w:numPr>
          <w:ilvl w:val="0"/>
          <w:numId w:val="96"/>
        </w:numPr>
      </w:pPr>
      <w:r>
        <w:t>3</w:t>
      </w:r>
      <w:r>
        <w:rPr>
          <w:color w:val="FF0000"/>
          <w:sz w:val="28"/>
        </w:rPr>
        <w:sym w:font="Symbol" w:char="F0A9"/>
      </w:r>
      <w:r>
        <w:t xml:space="preserve"> : Naturel Forcing, fit </w:t>
      </w:r>
      <w:r>
        <w:rPr>
          <w:color w:val="FF0000"/>
          <w:sz w:val="28"/>
        </w:rPr>
        <w:sym w:font="Symbol" w:char="F0A9"/>
      </w:r>
    </w:p>
    <w:p w14:paraId="6728AC74" w14:textId="77777777" w:rsidR="003158D8" w:rsidRDefault="003158D8" w:rsidP="00935BC1">
      <w:pPr>
        <w:pStyle w:val="Pardeliste"/>
        <w:numPr>
          <w:ilvl w:val="0"/>
          <w:numId w:val="96"/>
        </w:numPr>
      </w:pPr>
      <w:r>
        <w:t>3</w:t>
      </w:r>
      <w:r>
        <w:rPr>
          <w:color w:val="0000FF"/>
          <w:sz w:val="28"/>
        </w:rPr>
        <w:sym w:font="Symbol" w:char="F0AA"/>
      </w:r>
      <w:r>
        <w:t xml:space="preserve"> : Naturel forcing avec 6 cartes </w:t>
      </w:r>
      <w:r>
        <w:rPr>
          <w:color w:val="0000FF"/>
          <w:sz w:val="28"/>
        </w:rPr>
        <w:sym w:font="Symbol" w:char="F0AA"/>
      </w:r>
    </w:p>
    <w:p w14:paraId="1E6CD25B" w14:textId="77777777" w:rsidR="003158D8" w:rsidRDefault="003158D8" w:rsidP="00935BC1">
      <w:pPr>
        <w:pStyle w:val="Pardeliste"/>
        <w:numPr>
          <w:ilvl w:val="0"/>
          <w:numId w:val="96"/>
        </w:numPr>
      </w:pPr>
      <w:r>
        <w:t xml:space="preserve">3SA : négatif avec arrêt </w:t>
      </w:r>
      <w:r>
        <w:rPr>
          <w:color w:val="FFC000"/>
          <w:sz w:val="28"/>
        </w:rPr>
        <w:sym w:font="Symbol" w:char="F0A8"/>
      </w:r>
    </w:p>
    <w:p w14:paraId="4FCEBC55" w14:textId="77777777" w:rsidR="003158D8" w:rsidRPr="005D5318" w:rsidRDefault="003158D8" w:rsidP="00935BC1">
      <w:pPr>
        <w:pStyle w:val="Pardeliste"/>
        <w:numPr>
          <w:ilvl w:val="0"/>
          <w:numId w:val="96"/>
        </w:numPr>
      </w:pPr>
      <w:r>
        <w:t xml:space="preserve">4SA : Quantitatif 10-12H sans fit </w:t>
      </w:r>
      <w:r>
        <w:rPr>
          <w:color w:val="FF0000"/>
          <w:sz w:val="28"/>
        </w:rPr>
        <w:sym w:font="Symbol" w:char="F0A9"/>
      </w:r>
      <w:r>
        <w:t>, ni 5</w:t>
      </w:r>
      <w:r w:rsidR="005D5318">
        <w:rPr>
          <w:color w:val="0000FF"/>
          <w:sz w:val="32"/>
        </w:rPr>
        <w:sym w:font="Symbol" w:char="F0AA"/>
      </w:r>
      <w:r w:rsidR="005D5318">
        <w:rPr>
          <w:sz w:val="28"/>
        </w:rPr>
        <w:t xml:space="preserve"> </w:t>
      </w:r>
      <w:r w:rsidR="005D5318" w:rsidRPr="005D5318">
        <w:t>(parcimonie…)</w:t>
      </w:r>
    </w:p>
    <w:p w14:paraId="491BE976" w14:textId="77777777" w:rsidR="003809A3" w:rsidRDefault="003809A3" w:rsidP="003809A3"/>
    <w:tbl>
      <w:tblPr>
        <w:tblpPr w:leftFromText="141" w:rightFromText="141" w:vertAnchor="text" w:horzAnchor="margin" w:tblpY="10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809A3" w14:paraId="33549B72" w14:textId="77777777" w:rsidTr="006A3B8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ED832E0" w14:textId="77777777" w:rsidR="003809A3" w:rsidRPr="00153252" w:rsidRDefault="003809A3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724A180" w14:textId="77777777" w:rsidR="003809A3" w:rsidRPr="00153252" w:rsidRDefault="003809A3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809A3" w:rsidRPr="00F62AC9" w14:paraId="26A53A1E" w14:textId="77777777" w:rsidTr="006A3B85">
        <w:tc>
          <w:tcPr>
            <w:tcW w:w="1101" w:type="dxa"/>
            <w:shd w:val="solid" w:color="C0C0C0" w:fill="FFFFFF"/>
          </w:tcPr>
          <w:p w14:paraId="4FDC2620" w14:textId="77777777" w:rsidR="003809A3" w:rsidRPr="00D6424B" w:rsidRDefault="003809A3" w:rsidP="006A3B8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4BAF7EED" w14:textId="77777777" w:rsidR="003809A3" w:rsidRPr="00D6424B" w:rsidRDefault="003809A3" w:rsidP="006A3B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3809A3" w:rsidRPr="00F62AC9" w14:paraId="4A872B4E" w14:textId="77777777" w:rsidTr="006A3B85">
        <w:tc>
          <w:tcPr>
            <w:tcW w:w="1101" w:type="dxa"/>
            <w:shd w:val="solid" w:color="C0C0C0" w:fill="FFFFFF"/>
          </w:tcPr>
          <w:p w14:paraId="2BB35995" w14:textId="77777777" w:rsidR="003809A3" w:rsidRPr="003809A3" w:rsidRDefault="003809A3" w:rsidP="006A3B8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32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1A8063F3" w14:textId="77777777" w:rsidR="003809A3" w:rsidRDefault="003809A3" w:rsidP="006A3B8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3E953ADC" w14:textId="77777777" w:rsidR="003809A3" w:rsidRDefault="003809A3" w:rsidP="003809A3">
      <w:pPr>
        <w:pStyle w:val="Pardeliste"/>
        <w:ind w:left="785"/>
      </w:pPr>
    </w:p>
    <w:p w14:paraId="7DFFD67F" w14:textId="77777777" w:rsidR="003809A3" w:rsidRDefault="003809A3" w:rsidP="003809A3">
      <w:r>
        <w:t xml:space="preserve"> </w:t>
      </w:r>
    </w:p>
    <w:p w14:paraId="5AD4B867" w14:textId="77777777" w:rsidR="005D25C8" w:rsidRDefault="005D25C8" w:rsidP="003809A3"/>
    <w:p w14:paraId="2DB32169" w14:textId="77777777" w:rsidR="003809A3" w:rsidRDefault="003809A3" w:rsidP="003809A3">
      <w:pPr>
        <w:rPr>
          <w:color w:val="008000"/>
          <w:sz w:val="28"/>
        </w:rPr>
      </w:pPr>
      <w:r>
        <w:t xml:space="preserve">Ne promet que 3 cartes </w:t>
      </w:r>
      <w:r>
        <w:rPr>
          <w:color w:val="FFC000"/>
          <w:sz w:val="28"/>
        </w:rPr>
        <w:sym w:font="Symbol" w:char="F0A8"/>
      </w:r>
      <w:r>
        <w:t xml:space="preserve"> (ou 4</w:t>
      </w:r>
      <w:r>
        <w:rPr>
          <w:color w:val="0000FF"/>
          <w:sz w:val="28"/>
        </w:rPr>
        <w:sym w:font="Symbol" w:char="F0AA"/>
      </w:r>
      <w:r>
        <w:t xml:space="preserve"> et </w:t>
      </w:r>
      <w:proofErr w:type="spellStart"/>
      <w:r>
        <w:t>sng</w:t>
      </w:r>
      <w:proofErr w:type="spellEnd"/>
      <w:r>
        <w:t xml:space="preserve"> </w:t>
      </w:r>
      <w:r>
        <w:rPr>
          <w:color w:val="008000"/>
          <w:sz w:val="28"/>
        </w:rPr>
        <w:sym w:font="Symbol" w:char="F0A7"/>
      </w:r>
      <w:r>
        <w:rPr>
          <w:color w:val="008000"/>
          <w:sz w:val="28"/>
        </w:rPr>
        <w:t>)</w:t>
      </w:r>
    </w:p>
    <w:p w14:paraId="4C157264" w14:textId="77777777" w:rsidR="003809A3" w:rsidRDefault="003809A3" w:rsidP="003809A3"/>
    <w:p w14:paraId="6DD23779" w14:textId="77777777" w:rsidR="005D25C8" w:rsidRDefault="003809A3" w:rsidP="00935BC1">
      <w:pPr>
        <w:pStyle w:val="Pardeliste"/>
        <w:numPr>
          <w:ilvl w:val="0"/>
          <w:numId w:val="96"/>
        </w:numPr>
      </w:pPr>
      <w:r>
        <w:t>3</w:t>
      </w:r>
      <w:r w:rsidR="00110990">
        <w:rPr>
          <w:color w:val="FF0000"/>
          <w:sz w:val="32"/>
        </w:rPr>
        <w:sym w:font="Symbol" w:char="F0A9"/>
      </w:r>
      <w:r>
        <w:t xml:space="preserve"> relais </w:t>
      </w:r>
    </w:p>
    <w:p w14:paraId="34A7124C" w14:textId="77777777" w:rsidR="00110990" w:rsidRDefault="00110990" w:rsidP="00110990">
      <w:pPr>
        <w:pStyle w:val="Pardeliste"/>
        <w:numPr>
          <w:ilvl w:val="2"/>
          <w:numId w:val="33"/>
        </w:numPr>
      </w:pPr>
      <w:r>
        <w:t xml:space="preserve">Pouvant cacher une bonne main avec fit </w:t>
      </w:r>
      <w:r>
        <w:rPr>
          <w:color w:val="FF0000"/>
          <w:sz w:val="28"/>
        </w:rPr>
        <w:sym w:font="Symbol" w:char="F0A9"/>
      </w:r>
    </w:p>
    <w:p w14:paraId="0875B279" w14:textId="77777777" w:rsidR="003809A3" w:rsidRDefault="003809A3" w:rsidP="00935BC1">
      <w:pPr>
        <w:pStyle w:val="Pardeliste"/>
        <w:numPr>
          <w:ilvl w:val="0"/>
          <w:numId w:val="97"/>
        </w:numPr>
      </w:pPr>
      <w:r w:rsidRPr="008A3A57">
        <w:t>3</w:t>
      </w:r>
      <w:r w:rsidRPr="008A3A57">
        <w:rPr>
          <w:color w:val="0000FF"/>
        </w:rPr>
        <w:sym w:font="Symbol" w:char="F0AA"/>
      </w:r>
      <w:r>
        <w:rPr>
          <w:color w:val="0000FF"/>
        </w:rPr>
        <w:t xml:space="preserve">  : </w:t>
      </w:r>
      <w:r w:rsidRPr="008A3A57">
        <w:t xml:space="preserve">3 cartes </w:t>
      </w:r>
      <w:r>
        <w:rPr>
          <w:color w:val="0000FF"/>
          <w:sz w:val="28"/>
        </w:rPr>
        <w:sym w:font="Symbol" w:char="F0AA"/>
      </w:r>
      <w:r w:rsidR="00110990">
        <w:rPr>
          <w:color w:val="0000FF"/>
          <w:sz w:val="28"/>
        </w:rPr>
        <w:t xml:space="preserve"> </w:t>
      </w:r>
      <w:r w:rsidR="00110990">
        <w:t xml:space="preserve">avec 4 cartes </w:t>
      </w:r>
      <w:r w:rsidR="00110990">
        <w:rPr>
          <w:color w:val="FFC000"/>
          <w:sz w:val="28"/>
        </w:rPr>
        <w:sym w:font="Symbol" w:char="F0A8"/>
      </w:r>
    </w:p>
    <w:p w14:paraId="264C7CAA" w14:textId="77777777" w:rsidR="00110990" w:rsidRPr="00110990" w:rsidRDefault="00110990" w:rsidP="00110990">
      <w:pPr>
        <w:pStyle w:val="Pardeliste"/>
        <w:ind w:left="360"/>
        <w:rPr>
          <w:i/>
        </w:rPr>
      </w:pPr>
      <w:r w:rsidRPr="00110990">
        <w:rPr>
          <w:i/>
        </w:rPr>
        <w:t>Sur lequel 4</w:t>
      </w:r>
      <w:r w:rsidRPr="00110990">
        <w:rPr>
          <w:i/>
          <w:color w:val="008000"/>
          <w:sz w:val="28"/>
        </w:rPr>
        <w:sym w:font="Symbol" w:char="F0A7"/>
      </w:r>
      <w:r w:rsidRPr="00110990">
        <w:rPr>
          <w:i/>
        </w:rPr>
        <w:t xml:space="preserve"> montre un fit </w:t>
      </w:r>
      <w:r w:rsidRPr="00110990">
        <w:rPr>
          <w:i/>
          <w:color w:val="0000FF"/>
          <w:sz w:val="28"/>
        </w:rPr>
        <w:sym w:font="Symbol" w:char="F0AA"/>
      </w:r>
      <w:r w:rsidRPr="00110990">
        <w:rPr>
          <w:i/>
        </w:rPr>
        <w:t>et un intérêt au chelem/ 4</w:t>
      </w:r>
      <w:r w:rsidRPr="00110990">
        <w:rPr>
          <w:i/>
          <w:color w:val="FFC000"/>
          <w:sz w:val="28"/>
        </w:rPr>
        <w:sym w:font="Symbol" w:char="F0A8"/>
      </w:r>
      <w:r w:rsidRPr="00110990">
        <w:rPr>
          <w:i/>
        </w:rPr>
        <w:t xml:space="preserve"> fixe les </w:t>
      </w:r>
      <w:r w:rsidRPr="00110990">
        <w:rPr>
          <w:i/>
          <w:color w:val="FFC000"/>
          <w:sz w:val="28"/>
        </w:rPr>
        <w:sym w:font="Symbol" w:char="F0A8"/>
      </w:r>
      <w:r w:rsidRPr="00110990">
        <w:rPr>
          <w:i/>
        </w:rPr>
        <w:t xml:space="preserve">/ </w:t>
      </w:r>
    </w:p>
    <w:p w14:paraId="5F573BC8" w14:textId="77777777" w:rsidR="00110990" w:rsidRPr="00110990" w:rsidRDefault="00110990" w:rsidP="00110990">
      <w:pPr>
        <w:pStyle w:val="Pardeliste"/>
        <w:ind w:left="360"/>
        <w:rPr>
          <w:i/>
        </w:rPr>
      </w:pPr>
      <w:r w:rsidRPr="00110990">
        <w:rPr>
          <w:i/>
          <w:color w:val="FF0000"/>
          <w:u w:val="single"/>
        </w:rPr>
        <w:t>4</w:t>
      </w:r>
      <w:r w:rsidRPr="00110990">
        <w:rPr>
          <w:i/>
          <w:color w:val="FF0000"/>
          <w:sz w:val="28"/>
          <w:u w:val="single"/>
        </w:rPr>
        <w:sym w:font="Symbol" w:char="F0A9"/>
      </w:r>
      <w:r w:rsidRPr="00110990">
        <w:rPr>
          <w:i/>
          <w:color w:val="FF0000"/>
          <w:u w:val="single"/>
        </w:rPr>
        <w:t xml:space="preserve"> est naturel Forcing</w:t>
      </w:r>
      <w:r w:rsidRPr="00110990">
        <w:rPr>
          <w:i/>
          <w:color w:val="FF0000"/>
        </w:rPr>
        <w:t xml:space="preserve"> / </w:t>
      </w:r>
      <w:r w:rsidRPr="00110990">
        <w:rPr>
          <w:i/>
        </w:rPr>
        <w:t>4</w:t>
      </w:r>
      <w:r w:rsidRPr="00110990">
        <w:rPr>
          <w:i/>
          <w:color w:val="0000FF"/>
          <w:sz w:val="28"/>
        </w:rPr>
        <w:sym w:font="Symbol" w:char="F0AA"/>
      </w:r>
      <w:r w:rsidRPr="00110990">
        <w:rPr>
          <w:i/>
        </w:rPr>
        <w:t xml:space="preserve"> pour les jouer</w:t>
      </w:r>
      <w:r w:rsidRPr="00110990">
        <w:rPr>
          <w:i/>
          <w:color w:val="00B050"/>
        </w:rPr>
        <w:t>. (3SA/4SA ?)</w:t>
      </w:r>
    </w:p>
    <w:p w14:paraId="309D4013" w14:textId="77777777" w:rsidR="003809A3" w:rsidRDefault="003809A3" w:rsidP="00935BC1">
      <w:pPr>
        <w:pStyle w:val="Pardeliste"/>
        <w:numPr>
          <w:ilvl w:val="0"/>
          <w:numId w:val="97"/>
        </w:numPr>
      </w:pPr>
      <w:r w:rsidRPr="008A3A57">
        <w:t>3SA : 5</w:t>
      </w:r>
      <w:r w:rsidRPr="008A3A57">
        <w:rPr>
          <w:color w:val="FF0000"/>
        </w:rPr>
        <w:sym w:font="Symbol" w:char="F0A9"/>
      </w:r>
      <w:r w:rsidRPr="008A3A57">
        <w:t>/4</w:t>
      </w:r>
      <w:r w:rsidR="00110990">
        <w:rPr>
          <w:color w:val="FFC000"/>
          <w:sz w:val="28"/>
        </w:rPr>
        <w:sym w:font="Symbol" w:char="F0A8"/>
      </w:r>
      <w:r>
        <w:rPr>
          <w:color w:val="008000"/>
        </w:rPr>
        <w:t xml:space="preserve"> </w:t>
      </w:r>
      <w:r w:rsidRPr="008A3A57">
        <w:t xml:space="preserve">sans 3 cartes </w:t>
      </w:r>
      <w:r>
        <w:rPr>
          <w:color w:val="0000FF"/>
          <w:sz w:val="28"/>
        </w:rPr>
        <w:sym w:font="Symbol" w:char="F0AA"/>
      </w:r>
      <w:r>
        <w:t xml:space="preserve"> </w:t>
      </w:r>
    </w:p>
    <w:p w14:paraId="1BAFD945" w14:textId="77777777" w:rsidR="00110990" w:rsidRPr="00110990" w:rsidRDefault="00110990" w:rsidP="00110990">
      <w:pPr>
        <w:pStyle w:val="Pardeliste"/>
        <w:ind w:left="360"/>
        <w:rPr>
          <w:i/>
        </w:rPr>
      </w:pPr>
      <w:r w:rsidRPr="00110990">
        <w:rPr>
          <w:i/>
          <w:color w:val="FF0000"/>
          <w:u w:val="single"/>
        </w:rPr>
        <w:t>Sur lequel 4</w:t>
      </w:r>
      <w:r w:rsidRPr="00110990">
        <w:rPr>
          <w:i/>
          <w:color w:val="FF0000"/>
          <w:sz w:val="28"/>
          <w:u w:val="single"/>
        </w:rPr>
        <w:sym w:font="Symbol" w:char="F0A9"/>
      </w:r>
      <w:r w:rsidRPr="00110990">
        <w:rPr>
          <w:i/>
          <w:color w:val="FF0000"/>
          <w:u w:val="single"/>
        </w:rPr>
        <w:t xml:space="preserve"> est forcing/</w:t>
      </w:r>
      <w:r w:rsidRPr="00110990">
        <w:rPr>
          <w:i/>
          <w:color w:val="FF0000"/>
        </w:rPr>
        <w:t xml:space="preserve"> </w:t>
      </w:r>
      <w:r w:rsidRPr="00110990">
        <w:rPr>
          <w:i/>
        </w:rPr>
        <w:t>4</w:t>
      </w:r>
      <w:r w:rsidRPr="00110990">
        <w:rPr>
          <w:i/>
          <w:color w:val="008000"/>
          <w:sz w:val="28"/>
        </w:rPr>
        <w:sym w:font="Symbol" w:char="F0A7"/>
      </w:r>
      <w:r w:rsidRPr="00110990">
        <w:rPr>
          <w:i/>
        </w:rPr>
        <w:t xml:space="preserve"> est contrôle avec fit </w:t>
      </w:r>
      <w:r w:rsidRPr="00110990">
        <w:rPr>
          <w:i/>
          <w:color w:val="FFC000"/>
          <w:sz w:val="28"/>
        </w:rPr>
        <w:sym w:font="Symbol" w:char="F0A8"/>
      </w:r>
      <w:r w:rsidRPr="00110990">
        <w:rPr>
          <w:i/>
        </w:rPr>
        <w:t>, 4</w:t>
      </w:r>
      <w:r w:rsidRPr="00110990">
        <w:rPr>
          <w:i/>
          <w:color w:val="FFC000"/>
          <w:sz w:val="28"/>
        </w:rPr>
        <w:sym w:font="Symbol" w:char="F0A8"/>
      </w:r>
      <w:r w:rsidRPr="00110990">
        <w:rPr>
          <w:i/>
        </w:rPr>
        <w:t xml:space="preserve"> naturel sans contrôle </w:t>
      </w:r>
      <w:r w:rsidRPr="00110990">
        <w:rPr>
          <w:i/>
          <w:color w:val="008000"/>
        </w:rPr>
        <w:sym w:font="Symbol" w:char="F0A7"/>
      </w:r>
      <w:r w:rsidRPr="00110990">
        <w:rPr>
          <w:i/>
        </w:rPr>
        <w:t>/ 4SA Q</w:t>
      </w:r>
    </w:p>
    <w:p w14:paraId="442EE0AB" w14:textId="77777777" w:rsidR="003809A3" w:rsidRPr="00110990" w:rsidRDefault="003809A3" w:rsidP="00935BC1">
      <w:pPr>
        <w:pStyle w:val="Pardeliste"/>
        <w:numPr>
          <w:ilvl w:val="0"/>
          <w:numId w:val="97"/>
        </w:numPr>
      </w:pPr>
      <w:r w:rsidRPr="008A3A57">
        <w:t>4</w:t>
      </w:r>
      <w:r w:rsidRPr="008A3A57">
        <w:rPr>
          <w:color w:val="008000"/>
        </w:rPr>
        <w:sym w:font="Symbol" w:char="F0A7"/>
      </w:r>
      <w:r>
        <w:rPr>
          <w:color w:val="008000"/>
        </w:rPr>
        <w:t xml:space="preserve">  :</w:t>
      </w:r>
      <w:r>
        <w:t xml:space="preserve"> </w:t>
      </w:r>
      <w:r w:rsidR="00110990">
        <w:t>6</w:t>
      </w:r>
      <w:r w:rsidRPr="008A3A57">
        <w:rPr>
          <w:color w:val="FF0000"/>
        </w:rPr>
        <w:sym w:font="Symbol" w:char="F0A9"/>
      </w:r>
      <w:r>
        <w:t>/</w:t>
      </w:r>
      <w:r w:rsidR="00110990">
        <w:t xml:space="preserve"> 4</w:t>
      </w:r>
      <w:r w:rsidR="00110990">
        <w:rPr>
          <w:color w:val="FFC000"/>
          <w:sz w:val="28"/>
        </w:rPr>
        <w:sym w:font="Symbol" w:char="F0A8"/>
      </w:r>
      <w:r>
        <w:rPr>
          <w:color w:val="008000"/>
        </w:rPr>
        <w:t xml:space="preserve"> </w:t>
      </w:r>
      <w:r w:rsidRPr="003158D8">
        <w:t xml:space="preserve">avec singleton </w:t>
      </w:r>
      <w:r w:rsidR="00110990">
        <w:rPr>
          <w:color w:val="008000"/>
          <w:sz w:val="32"/>
        </w:rPr>
        <w:sym w:font="Symbol" w:char="F0A7"/>
      </w:r>
      <w:r>
        <w:t xml:space="preserve"> </w:t>
      </w:r>
      <w:r w:rsidRPr="00110990">
        <w:rPr>
          <w:color w:val="00B050"/>
        </w:rPr>
        <w:t xml:space="preserve">ou </w:t>
      </w:r>
      <w:proofErr w:type="spellStart"/>
      <w:r w:rsidRPr="00110990">
        <w:rPr>
          <w:color w:val="00B050"/>
        </w:rPr>
        <w:t>Ax</w:t>
      </w:r>
      <w:proofErr w:type="spellEnd"/>
      <w:r w:rsidRPr="00110990">
        <w:rPr>
          <w:color w:val="00B050"/>
        </w:rPr>
        <w:t xml:space="preserve"> (contrôle)</w:t>
      </w:r>
    </w:p>
    <w:p w14:paraId="556DC73A" w14:textId="77777777" w:rsidR="00110990" w:rsidRPr="00110990" w:rsidRDefault="00110990" w:rsidP="00110990">
      <w:pPr>
        <w:pStyle w:val="Pardeliste"/>
        <w:ind w:left="360"/>
        <w:rPr>
          <w:i/>
        </w:rPr>
      </w:pPr>
      <w:r w:rsidRPr="00110990">
        <w:rPr>
          <w:i/>
        </w:rPr>
        <w:t xml:space="preserve">4SA est BW </w:t>
      </w:r>
      <w:r w:rsidRPr="00110990">
        <w:rPr>
          <w:i/>
          <w:color w:val="FF0000"/>
          <w:sz w:val="28"/>
        </w:rPr>
        <w:sym w:font="Symbol" w:char="F0A9"/>
      </w:r>
      <w:r w:rsidRPr="00110990">
        <w:rPr>
          <w:i/>
        </w:rPr>
        <w:t xml:space="preserve"> </w:t>
      </w:r>
      <w:r w:rsidRPr="00110990">
        <w:rPr>
          <w:i/>
          <w:color w:val="00B050"/>
        </w:rPr>
        <w:t>(4</w:t>
      </w:r>
      <w:r w:rsidRPr="00110990">
        <w:rPr>
          <w:i/>
          <w:color w:val="00B050"/>
          <w:sz w:val="28"/>
        </w:rPr>
        <w:sym w:font="Symbol" w:char="F0A9"/>
      </w:r>
      <w:r w:rsidRPr="00110990">
        <w:rPr>
          <w:i/>
          <w:color w:val="00B050"/>
        </w:rPr>
        <w:t xml:space="preserve"> Forcing ?)</w:t>
      </w:r>
    </w:p>
    <w:p w14:paraId="6F80E45E" w14:textId="77777777" w:rsidR="003809A3" w:rsidRPr="003158D8" w:rsidRDefault="003809A3" w:rsidP="00935BC1">
      <w:pPr>
        <w:pStyle w:val="Pardeliste"/>
        <w:numPr>
          <w:ilvl w:val="0"/>
          <w:numId w:val="97"/>
        </w:numPr>
      </w:pPr>
      <w:r>
        <w:t>4</w:t>
      </w:r>
      <w:r>
        <w:rPr>
          <w:color w:val="FFC000"/>
          <w:sz w:val="28"/>
        </w:rPr>
        <w:sym w:font="Symbol" w:char="F0A8"/>
      </w:r>
      <w:r>
        <w:t xml:space="preserve"> : </w:t>
      </w:r>
      <w:r w:rsidR="00110990">
        <w:t>5</w:t>
      </w:r>
      <w:r>
        <w:rPr>
          <w:color w:val="FF0000"/>
          <w:sz w:val="28"/>
        </w:rPr>
        <w:sym w:font="Symbol" w:char="F0A9"/>
      </w:r>
      <w:r>
        <w:t>/</w:t>
      </w:r>
      <w:r w:rsidR="00110990">
        <w:t>5</w:t>
      </w:r>
      <w:r>
        <w:rPr>
          <w:color w:val="008000"/>
          <w:sz w:val="28"/>
        </w:rPr>
        <w:sym w:font="Symbol" w:char="F0A7"/>
      </w:r>
      <w:r w:rsidR="00FA3936">
        <w:rPr>
          <w:color w:val="008000"/>
          <w:sz w:val="28"/>
        </w:rPr>
        <w:t xml:space="preserve">  (</w:t>
      </w:r>
      <w:r w:rsidR="00FA3936" w:rsidRPr="00110990">
        <w:rPr>
          <w:i/>
        </w:rPr>
        <w:t xml:space="preserve">4SA est BW </w:t>
      </w:r>
      <w:r w:rsidR="00FA3936" w:rsidRPr="00110990">
        <w:rPr>
          <w:i/>
          <w:color w:val="FF0000"/>
          <w:sz w:val="28"/>
        </w:rPr>
        <w:sym w:font="Symbol" w:char="F0A9"/>
      </w:r>
      <w:r w:rsidR="00FA3936" w:rsidRPr="00FA3936">
        <w:rPr>
          <w:i/>
          <w:sz w:val="28"/>
        </w:rPr>
        <w:t>)</w:t>
      </w:r>
    </w:p>
    <w:p w14:paraId="3EC5E45B" w14:textId="77777777" w:rsidR="003809A3" w:rsidRPr="003158D8" w:rsidRDefault="003809A3" w:rsidP="00935BC1">
      <w:pPr>
        <w:pStyle w:val="Pardeliste"/>
        <w:numPr>
          <w:ilvl w:val="0"/>
          <w:numId w:val="97"/>
        </w:numPr>
      </w:pPr>
      <w:r w:rsidRPr="003158D8">
        <w:t>4</w:t>
      </w:r>
      <w:r w:rsidRPr="003158D8">
        <w:rPr>
          <w:color w:val="FF0000"/>
        </w:rPr>
        <w:sym w:font="Symbol" w:char="F0A9"/>
      </w:r>
      <w:r w:rsidRPr="003158D8">
        <w:t> : 6</w:t>
      </w:r>
      <w:r w:rsidRPr="003158D8">
        <w:rPr>
          <w:color w:val="FF0000"/>
        </w:rPr>
        <w:sym w:font="Symbol" w:char="F0A9"/>
      </w:r>
      <w:r w:rsidRPr="003158D8">
        <w:t>/3</w:t>
      </w:r>
      <w:r w:rsidRPr="003158D8">
        <w:rPr>
          <w:color w:val="0000FF"/>
        </w:rPr>
        <w:sym w:font="Symbol" w:char="F0AA"/>
      </w:r>
      <w:r w:rsidRPr="003158D8">
        <w:t xml:space="preserve"> singleton </w:t>
      </w:r>
      <w:r w:rsidRPr="003158D8">
        <w:rPr>
          <w:color w:val="FFC000"/>
        </w:rPr>
        <w:sym w:font="Symbol" w:char="F0A8"/>
      </w:r>
    </w:p>
    <w:p w14:paraId="48D65ACA" w14:textId="77777777" w:rsidR="003809A3" w:rsidRPr="003158D8" w:rsidRDefault="003809A3" w:rsidP="00935BC1">
      <w:pPr>
        <w:pStyle w:val="Pardeliste"/>
        <w:numPr>
          <w:ilvl w:val="0"/>
          <w:numId w:val="97"/>
        </w:numPr>
      </w:pPr>
      <w:r w:rsidRPr="003158D8">
        <w:t>4</w:t>
      </w:r>
      <w:r>
        <w:rPr>
          <w:color w:val="0000FF"/>
          <w:sz w:val="28"/>
        </w:rPr>
        <w:sym w:font="Symbol" w:char="F0AA"/>
      </w:r>
      <w:r>
        <w:t> : 4</w:t>
      </w:r>
      <w:r>
        <w:rPr>
          <w:color w:val="0000FF"/>
          <w:sz w:val="28"/>
        </w:rPr>
        <w:sym w:font="Symbol" w:char="F0AA"/>
      </w:r>
      <w:r>
        <w:t>/5</w:t>
      </w:r>
      <w:r>
        <w:rPr>
          <w:color w:val="FF0000"/>
          <w:sz w:val="28"/>
        </w:rPr>
        <w:sym w:font="Symbol" w:char="F0A9"/>
      </w:r>
      <w:r>
        <w:t>/</w:t>
      </w:r>
      <w:r w:rsidR="00FA3936">
        <w:t>3</w:t>
      </w:r>
      <w:r>
        <w:rPr>
          <w:color w:val="FFC000"/>
          <w:sz w:val="28"/>
        </w:rPr>
        <w:sym w:font="Symbol" w:char="F0A8"/>
      </w:r>
      <w:r>
        <w:t>/</w:t>
      </w:r>
      <w:r w:rsidR="00FA3936">
        <w:t>1</w:t>
      </w:r>
      <w:r>
        <w:rPr>
          <w:color w:val="008000"/>
          <w:sz w:val="28"/>
        </w:rPr>
        <w:sym w:font="Symbol" w:char="F0A7"/>
      </w:r>
      <w:r w:rsidR="00FA3936">
        <w:t xml:space="preserve"> dans une main très forte (au moins 5 cartes clés)</w:t>
      </w:r>
    </w:p>
    <w:p w14:paraId="6265C827" w14:textId="77777777" w:rsidR="003809A3" w:rsidRDefault="003809A3" w:rsidP="00935BC1">
      <w:pPr>
        <w:pStyle w:val="Pardeliste"/>
        <w:numPr>
          <w:ilvl w:val="0"/>
          <w:numId w:val="96"/>
        </w:numPr>
      </w:pPr>
      <w:r>
        <w:t>3</w:t>
      </w:r>
      <w:r>
        <w:rPr>
          <w:color w:val="0000FF"/>
          <w:sz w:val="28"/>
        </w:rPr>
        <w:sym w:font="Symbol" w:char="F0AA"/>
      </w:r>
      <w:r>
        <w:t xml:space="preserve"> : Naturel forcing avec 6 cartes </w:t>
      </w:r>
      <w:r>
        <w:rPr>
          <w:color w:val="0000FF"/>
          <w:sz w:val="28"/>
        </w:rPr>
        <w:sym w:font="Symbol" w:char="F0AA"/>
      </w:r>
    </w:p>
    <w:p w14:paraId="75BC7906" w14:textId="77777777" w:rsidR="003809A3" w:rsidRDefault="003809A3" w:rsidP="00935BC1">
      <w:pPr>
        <w:pStyle w:val="Pardeliste"/>
        <w:numPr>
          <w:ilvl w:val="0"/>
          <w:numId w:val="96"/>
        </w:numPr>
      </w:pPr>
      <w:r>
        <w:t xml:space="preserve">3SA : négatif avec arrêt </w:t>
      </w:r>
      <w:r w:rsidR="00110990">
        <w:rPr>
          <w:color w:val="008000"/>
          <w:sz w:val="32"/>
        </w:rPr>
        <w:sym w:font="Symbol" w:char="F0A7"/>
      </w:r>
    </w:p>
    <w:p w14:paraId="5A7BDADB" w14:textId="77777777" w:rsidR="008A3A57" w:rsidRDefault="003809A3" w:rsidP="00935BC1">
      <w:pPr>
        <w:pStyle w:val="Pardeliste"/>
        <w:numPr>
          <w:ilvl w:val="0"/>
          <w:numId w:val="96"/>
        </w:numPr>
      </w:pPr>
      <w:r>
        <w:t xml:space="preserve">4SA : Quantitatif 10-12H sans fit </w:t>
      </w:r>
      <w:r>
        <w:rPr>
          <w:color w:val="FF0000"/>
          <w:sz w:val="28"/>
        </w:rPr>
        <w:sym w:font="Symbol" w:char="F0A9"/>
      </w:r>
      <w:r>
        <w:t>, ni 5</w:t>
      </w:r>
      <w:r>
        <w:rPr>
          <w:color w:val="0000FF"/>
          <w:sz w:val="28"/>
        </w:rPr>
        <w:sym w:font="Symbol" w:char="F0AA"/>
      </w:r>
      <w:r w:rsidR="00FA3936">
        <w:rPr>
          <w:color w:val="0000FF"/>
          <w:sz w:val="28"/>
        </w:rPr>
        <w:t xml:space="preserve"> </w:t>
      </w:r>
      <w:r w:rsidR="00FA3936" w:rsidRPr="00FA3936">
        <w:t>(parcimonie…)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F4A5B" w14:paraId="30ACE319" w14:textId="77777777" w:rsidTr="008250C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C87F12D" w14:textId="77777777" w:rsidR="007F4A5B" w:rsidRPr="00153252" w:rsidRDefault="007F4A5B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63C4195" w14:textId="77777777" w:rsidR="007F4A5B" w:rsidRPr="00153252" w:rsidRDefault="007F4A5B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F4A5B" w:rsidRPr="006206C5" w14:paraId="5883D3CF" w14:textId="77777777" w:rsidTr="008250CB">
        <w:tc>
          <w:tcPr>
            <w:tcW w:w="1101" w:type="dxa"/>
            <w:shd w:val="solid" w:color="C0C0C0" w:fill="FFFFFF"/>
          </w:tcPr>
          <w:p w14:paraId="7390F41F" w14:textId="77777777" w:rsidR="007F4A5B" w:rsidRPr="00D6424B" w:rsidRDefault="007F4A5B" w:rsidP="008250CB">
            <w:pPr>
              <w:rPr>
                <w:b/>
              </w:rPr>
            </w:pPr>
            <w:r w:rsidRPr="00A6628E">
              <w:rPr>
                <w:b/>
              </w:rPr>
              <w:t>1</w:t>
            </w:r>
            <w:r w:rsidR="00D6424B">
              <w:rPr>
                <w:b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1AF23264" w14:textId="77777777" w:rsidR="007F4A5B" w:rsidRPr="00D6424B" w:rsidRDefault="007F4A5B" w:rsidP="00D6424B">
            <w:pPr>
              <w:jc w:val="center"/>
              <w:rPr>
                <w:b/>
              </w:rPr>
            </w:pPr>
            <w:r w:rsidRPr="00A6628E">
              <w:rPr>
                <w:b/>
              </w:rPr>
              <w:t>1</w:t>
            </w:r>
            <w:r w:rsidR="00D6424B">
              <w:rPr>
                <w:b/>
                <w:color w:val="0000FF"/>
                <w:sz w:val="28"/>
              </w:rPr>
              <w:sym w:font="Symbol" w:char="F0AA"/>
            </w:r>
          </w:p>
        </w:tc>
      </w:tr>
      <w:tr w:rsidR="007F4A5B" w:rsidRPr="00F62AC9" w14:paraId="37DA5C67" w14:textId="77777777" w:rsidTr="008250CB">
        <w:tc>
          <w:tcPr>
            <w:tcW w:w="1101" w:type="dxa"/>
            <w:shd w:val="solid" w:color="C0C0C0" w:fill="FFFFFF"/>
          </w:tcPr>
          <w:p w14:paraId="54618FDA" w14:textId="77777777" w:rsidR="007F4A5B" w:rsidRPr="00D6424B" w:rsidRDefault="006206C5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D6424B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3DD88E5D" w14:textId="77777777" w:rsidR="007F4A5B" w:rsidRDefault="002007BE" w:rsidP="00D6424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4F17B45B" w14:textId="77777777" w:rsidR="003D2B94" w:rsidRDefault="003D2B94" w:rsidP="003D2B94">
      <w:pPr>
        <w:pStyle w:val="Pardeliste"/>
        <w:ind w:left="785"/>
      </w:pPr>
    </w:p>
    <w:p w14:paraId="5B6EF833" w14:textId="77777777" w:rsidR="0082730B" w:rsidRDefault="002007BE" w:rsidP="00FF5072">
      <w:pPr>
        <w:pStyle w:val="Pardeliste"/>
        <w:numPr>
          <w:ilvl w:val="0"/>
          <w:numId w:val="36"/>
        </w:numPr>
      </w:pPr>
      <w:r>
        <w:t xml:space="preserve">2SA : </w:t>
      </w:r>
      <w:r w:rsidR="00C819B5">
        <w:t xml:space="preserve">Relais </w:t>
      </w:r>
      <w:r>
        <w:t>Forcing de manche</w:t>
      </w:r>
    </w:p>
    <w:p w14:paraId="4B34A101" w14:textId="77777777" w:rsidR="00C819B5" w:rsidRPr="003D2B94" w:rsidRDefault="00C819B5" w:rsidP="00FF5072">
      <w:pPr>
        <w:pStyle w:val="Pardeliste"/>
        <w:numPr>
          <w:ilvl w:val="1"/>
          <w:numId w:val="36"/>
        </w:numPr>
        <w:rPr>
          <w:i/>
          <w:sz w:val="22"/>
          <w:szCs w:val="22"/>
        </w:rPr>
      </w:pPr>
      <w:r>
        <w:t>3</w:t>
      </w:r>
      <w:r w:rsidR="003D2B94">
        <w:rPr>
          <w:color w:val="008000"/>
          <w:sz w:val="28"/>
        </w:rPr>
        <w:sym w:font="Symbol" w:char="F0A7"/>
      </w:r>
      <w:r>
        <w:t> : 3</w:t>
      </w:r>
      <w:r w:rsidR="003D2B94">
        <w:t xml:space="preserve"> cartes </w:t>
      </w:r>
      <w:r w:rsidR="003D2B94">
        <w:rPr>
          <w:color w:val="0000FF"/>
          <w:sz w:val="28"/>
        </w:rPr>
        <w:sym w:font="Symbol" w:char="F0AA"/>
      </w:r>
      <w:r>
        <w:t xml:space="preserve"> (</w:t>
      </w:r>
      <w:r w:rsidRPr="003D2B94">
        <w:rPr>
          <w:i/>
          <w:sz w:val="22"/>
          <w:szCs w:val="22"/>
        </w:rPr>
        <w:t>3</w:t>
      </w:r>
      <w:r w:rsidR="003D2B94" w:rsidRPr="003D2B94">
        <w:rPr>
          <w:i/>
          <w:color w:val="FFC000"/>
          <w:sz w:val="22"/>
          <w:szCs w:val="22"/>
        </w:rPr>
        <w:sym w:font="Symbol" w:char="F0A8"/>
      </w:r>
      <w:r w:rsidRPr="003D2B94">
        <w:rPr>
          <w:i/>
          <w:sz w:val="22"/>
          <w:szCs w:val="22"/>
        </w:rPr>
        <w:t xml:space="preserve"> </w:t>
      </w:r>
      <w:r w:rsidRPr="003D2B94">
        <w:rPr>
          <w:b/>
          <w:i/>
          <w:sz w:val="22"/>
          <w:szCs w:val="22"/>
          <w:u w:val="single"/>
        </w:rPr>
        <w:t>relais</w:t>
      </w:r>
      <w:r w:rsidRPr="003D2B94">
        <w:rPr>
          <w:i/>
          <w:sz w:val="22"/>
          <w:szCs w:val="22"/>
        </w:rPr>
        <w:t xml:space="preserve"> pour 3</w:t>
      </w:r>
      <w:r w:rsidR="003D2B94" w:rsidRPr="003D2B94">
        <w:rPr>
          <w:i/>
          <w:color w:val="FF0000"/>
          <w:sz w:val="22"/>
          <w:szCs w:val="22"/>
        </w:rPr>
        <w:sym w:font="Symbol" w:char="F0A9"/>
      </w:r>
      <w:r w:rsidRPr="003D2B94">
        <w:rPr>
          <w:i/>
          <w:sz w:val="22"/>
          <w:szCs w:val="22"/>
        </w:rPr>
        <w:t xml:space="preserve"> : </w:t>
      </w:r>
      <w:proofErr w:type="spellStart"/>
      <w:r w:rsidRPr="003D2B94">
        <w:rPr>
          <w:i/>
          <w:sz w:val="22"/>
          <w:szCs w:val="22"/>
        </w:rPr>
        <w:t>sing</w:t>
      </w:r>
      <w:proofErr w:type="spellEnd"/>
      <w:r w:rsidRPr="003D2B94">
        <w:rPr>
          <w:i/>
          <w:sz w:val="22"/>
          <w:szCs w:val="22"/>
        </w:rPr>
        <w:t xml:space="preserve"> </w:t>
      </w:r>
      <w:r w:rsidR="003D2B94" w:rsidRPr="003D2B94">
        <w:rPr>
          <w:i/>
          <w:color w:val="008000"/>
          <w:sz w:val="22"/>
          <w:szCs w:val="22"/>
        </w:rPr>
        <w:sym w:font="Symbol" w:char="F0A7"/>
      </w:r>
      <w:r w:rsidRPr="003D2B94">
        <w:rPr>
          <w:i/>
          <w:sz w:val="22"/>
          <w:szCs w:val="22"/>
        </w:rPr>
        <w:t>, 3</w:t>
      </w:r>
      <w:r w:rsidR="003D2B94" w:rsidRPr="003D2B94">
        <w:rPr>
          <w:i/>
          <w:color w:val="0000FF"/>
          <w:sz w:val="22"/>
          <w:szCs w:val="22"/>
        </w:rPr>
        <w:sym w:font="Symbol" w:char="F0AA"/>
      </w:r>
      <w:r w:rsidRPr="003D2B94">
        <w:rPr>
          <w:i/>
          <w:sz w:val="22"/>
          <w:szCs w:val="22"/>
        </w:rPr>
        <w:t xml:space="preserve"> : </w:t>
      </w:r>
      <w:proofErr w:type="spellStart"/>
      <w:r w:rsidRPr="003D2B94">
        <w:rPr>
          <w:i/>
          <w:sz w:val="22"/>
          <w:szCs w:val="22"/>
        </w:rPr>
        <w:t>sing</w:t>
      </w:r>
      <w:proofErr w:type="spellEnd"/>
      <w:r w:rsidRPr="003D2B94">
        <w:rPr>
          <w:i/>
          <w:sz w:val="22"/>
          <w:szCs w:val="22"/>
        </w:rPr>
        <w:t xml:space="preserve"> </w:t>
      </w:r>
      <w:r w:rsidR="003D2B94" w:rsidRPr="003D2B94">
        <w:rPr>
          <w:i/>
          <w:color w:val="FFC000"/>
          <w:sz w:val="22"/>
          <w:szCs w:val="22"/>
        </w:rPr>
        <w:sym w:font="Symbol" w:char="F0A8"/>
      </w:r>
      <w:r w:rsidRPr="003D2B94">
        <w:rPr>
          <w:i/>
          <w:sz w:val="22"/>
          <w:szCs w:val="22"/>
        </w:rPr>
        <w:t>, 3SA : pas de singleton)</w:t>
      </w:r>
    </w:p>
    <w:p w14:paraId="3D119375" w14:textId="77777777" w:rsidR="00C819B5" w:rsidRDefault="00C819B5" w:rsidP="00FF5072">
      <w:pPr>
        <w:pStyle w:val="Pardeliste"/>
        <w:numPr>
          <w:ilvl w:val="1"/>
          <w:numId w:val="36"/>
        </w:numPr>
      </w:pPr>
      <w:r>
        <w:t>3</w:t>
      </w:r>
      <w:r w:rsidR="003D2B94">
        <w:rPr>
          <w:color w:val="FFC000"/>
          <w:sz w:val="28"/>
        </w:rPr>
        <w:sym w:font="Symbol" w:char="F0A8"/>
      </w:r>
      <w:r>
        <w:t xml:space="preserve"> : singleton </w:t>
      </w:r>
      <w:r w:rsidR="003D2B94">
        <w:rPr>
          <w:color w:val="FFC000"/>
          <w:sz w:val="28"/>
        </w:rPr>
        <w:sym w:font="Symbol" w:char="F0A8"/>
      </w:r>
      <w:r>
        <w:t xml:space="preserve"> sans 3</w:t>
      </w:r>
      <w:r w:rsidR="003D2B94">
        <w:t xml:space="preserve"> cartes </w:t>
      </w:r>
      <w:r w:rsidR="003D2B94">
        <w:rPr>
          <w:color w:val="0000FF"/>
          <w:sz w:val="28"/>
        </w:rPr>
        <w:sym w:font="Symbol" w:char="F0AA"/>
      </w:r>
    </w:p>
    <w:p w14:paraId="6652BF27" w14:textId="77777777" w:rsidR="00C819B5" w:rsidRDefault="00C819B5" w:rsidP="00FF5072">
      <w:pPr>
        <w:pStyle w:val="Pardeliste"/>
        <w:numPr>
          <w:ilvl w:val="1"/>
          <w:numId w:val="36"/>
        </w:numPr>
      </w:pPr>
      <w:r>
        <w:t>3</w:t>
      </w:r>
      <w:r w:rsidR="003D2B94">
        <w:rPr>
          <w:color w:val="FF0000"/>
          <w:sz w:val="28"/>
        </w:rPr>
        <w:sym w:font="Symbol" w:char="F0A9"/>
      </w:r>
      <w:r>
        <w:t xml:space="preserve"> : singleton </w:t>
      </w:r>
      <w:r w:rsidR="003D2B94">
        <w:rPr>
          <w:color w:val="008000"/>
          <w:sz w:val="28"/>
        </w:rPr>
        <w:sym w:font="Symbol" w:char="F0A7"/>
      </w:r>
      <w:r>
        <w:t xml:space="preserve"> sans 3</w:t>
      </w:r>
      <w:r w:rsidR="003D2B94">
        <w:t xml:space="preserve"> cartes </w:t>
      </w:r>
      <w:r w:rsidR="003D2B94">
        <w:rPr>
          <w:color w:val="0000FF"/>
          <w:sz w:val="28"/>
        </w:rPr>
        <w:sym w:font="Symbol" w:char="F0AA"/>
      </w:r>
    </w:p>
    <w:p w14:paraId="0F7C183B" w14:textId="77777777" w:rsidR="00C819B5" w:rsidRDefault="00C819B5" w:rsidP="00FF5072">
      <w:pPr>
        <w:pStyle w:val="Pardeliste"/>
        <w:numPr>
          <w:ilvl w:val="1"/>
          <w:numId w:val="36"/>
        </w:numPr>
      </w:pPr>
      <w:r>
        <w:t>3</w:t>
      </w:r>
      <w:r w:rsidR="003D2B94">
        <w:rPr>
          <w:color w:val="0000FF"/>
          <w:sz w:val="28"/>
        </w:rPr>
        <w:sym w:font="Symbol" w:char="F0AA"/>
      </w:r>
      <w:r>
        <w:t xml:space="preserve"> : singleton </w:t>
      </w:r>
      <w:r w:rsidR="003D2B94">
        <w:rPr>
          <w:color w:val="0000FF"/>
          <w:sz w:val="28"/>
        </w:rPr>
        <w:sym w:font="Symbol" w:char="F0AA"/>
      </w:r>
    </w:p>
    <w:p w14:paraId="26BA59D7" w14:textId="77777777" w:rsidR="00C819B5" w:rsidRDefault="00C819B5" w:rsidP="00FF5072">
      <w:pPr>
        <w:pStyle w:val="Pardeliste"/>
        <w:numPr>
          <w:ilvl w:val="1"/>
          <w:numId w:val="36"/>
        </w:numPr>
      </w:pPr>
      <w:r>
        <w:t>3SA : ni 3</w:t>
      </w:r>
      <w:r w:rsidR="003D2B94">
        <w:t xml:space="preserve"> cartes </w:t>
      </w:r>
      <w:r w:rsidR="003D2B94">
        <w:rPr>
          <w:color w:val="0000FF"/>
          <w:sz w:val="28"/>
        </w:rPr>
        <w:sym w:font="Symbol" w:char="F0AA"/>
      </w:r>
      <w:r>
        <w:t xml:space="preserve"> ni singleton</w:t>
      </w:r>
    </w:p>
    <w:p w14:paraId="56154EBE" w14:textId="77777777" w:rsidR="002007BE" w:rsidRDefault="002007BE" w:rsidP="00FF5072">
      <w:pPr>
        <w:pStyle w:val="Pardeliste"/>
        <w:numPr>
          <w:ilvl w:val="0"/>
          <w:numId w:val="36"/>
        </w:numPr>
      </w:pPr>
      <w:r>
        <w:t>3</w:t>
      </w:r>
      <w:r w:rsidR="003D2B94">
        <w:rPr>
          <w:color w:val="FF0000"/>
          <w:sz w:val="28"/>
        </w:rPr>
        <w:sym w:font="Symbol" w:char="F0A9"/>
      </w:r>
      <w:r>
        <w:t> : Propositionnel</w:t>
      </w:r>
      <w:r w:rsidR="003D2B94">
        <w:t xml:space="preserve"> (standard avec 2 cartes </w:t>
      </w:r>
      <w:r w:rsidR="003D2B94">
        <w:rPr>
          <w:color w:val="FF0000"/>
          <w:sz w:val="28"/>
        </w:rPr>
        <w:sym w:font="Symbol" w:char="F0A9"/>
      </w:r>
      <w:r w:rsidR="003D2B94">
        <w:t>)</w:t>
      </w:r>
    </w:p>
    <w:p w14:paraId="0A7AAD5D" w14:textId="77777777" w:rsidR="00E86059" w:rsidRDefault="002007BE" w:rsidP="00FF5072">
      <w:pPr>
        <w:pStyle w:val="Pardeliste"/>
        <w:numPr>
          <w:ilvl w:val="0"/>
          <w:numId w:val="36"/>
        </w:numPr>
      </w:pPr>
      <w:r>
        <w:t>3</w:t>
      </w:r>
      <w:r w:rsidR="003D2B94">
        <w:rPr>
          <w:color w:val="0000FF"/>
          <w:sz w:val="28"/>
        </w:rPr>
        <w:sym w:font="Symbol" w:char="F0AA"/>
      </w:r>
      <w:r>
        <w:t xml:space="preserve"> : </w:t>
      </w:r>
      <w:r w:rsidR="00E86059">
        <w:t xml:space="preserve">6 cartes </w:t>
      </w:r>
      <w:r w:rsidR="00E86059">
        <w:rPr>
          <w:color w:val="0000FF"/>
          <w:sz w:val="28"/>
        </w:rPr>
        <w:sym w:font="Symbol" w:char="F0AA"/>
      </w:r>
      <w:r w:rsidR="00E86059">
        <w:t xml:space="preserve"> propositionnel 9-11HL (+ fort que 2</w:t>
      </w:r>
      <w:r w:rsidR="00E86059">
        <w:rPr>
          <w:color w:val="0000FF"/>
          <w:sz w:val="28"/>
        </w:rPr>
        <w:sym w:font="Symbol" w:char="F0AA"/>
      </w:r>
      <w:r w:rsidR="00E86059" w:rsidRPr="00E86059">
        <w:rPr>
          <w:sz w:val="28"/>
        </w:rPr>
        <w:t>)</w:t>
      </w:r>
    </w:p>
    <w:p w14:paraId="1F597033" w14:textId="77777777" w:rsidR="0082730B" w:rsidRPr="003D2B94" w:rsidRDefault="002007BE" w:rsidP="00FF5072">
      <w:pPr>
        <w:pStyle w:val="Pardeliste"/>
        <w:numPr>
          <w:ilvl w:val="0"/>
          <w:numId w:val="36"/>
        </w:numPr>
      </w:pPr>
      <w:r>
        <w:t>4</w:t>
      </w:r>
      <w:r w:rsidR="003D2B94">
        <w:rPr>
          <w:color w:val="008000"/>
          <w:sz w:val="28"/>
        </w:rPr>
        <w:sym w:font="Symbol" w:char="F0A7"/>
      </w:r>
      <w:r w:rsidR="003D2B94">
        <w:t xml:space="preserve"> </w:t>
      </w:r>
      <w:r>
        <w:t>: Contrôle</w:t>
      </w:r>
      <w:r w:rsidR="003D2B94">
        <w:t xml:space="preserve"> </w:t>
      </w:r>
      <w:r w:rsidR="003D2B94">
        <w:rPr>
          <w:color w:val="008000"/>
          <w:sz w:val="28"/>
        </w:rPr>
        <w:sym w:font="Symbol" w:char="F0A7"/>
      </w:r>
      <w:r>
        <w:t xml:space="preserve"> avec fit </w:t>
      </w:r>
      <w:r w:rsidR="003D2B94">
        <w:rPr>
          <w:color w:val="FF0000"/>
          <w:sz w:val="28"/>
        </w:rPr>
        <w:sym w:font="Symbol" w:char="F0A9"/>
      </w:r>
    </w:p>
    <w:p w14:paraId="45321CD5" w14:textId="77777777" w:rsidR="003D2B94" w:rsidRPr="00C61893" w:rsidRDefault="003D2B94" w:rsidP="00FF5072">
      <w:pPr>
        <w:pStyle w:val="Pardeliste"/>
        <w:numPr>
          <w:ilvl w:val="0"/>
          <w:numId w:val="36"/>
        </w:numPr>
      </w:pPr>
      <w:r>
        <w:t>4</w:t>
      </w:r>
      <w:r>
        <w:rPr>
          <w:color w:val="FFC000"/>
          <w:sz w:val="28"/>
        </w:rPr>
        <w:sym w:font="Symbol" w:char="F0A8"/>
      </w:r>
      <w:r>
        <w:t xml:space="preserve"> : Contrôle </w:t>
      </w:r>
      <w:r>
        <w:rPr>
          <w:color w:val="FFC000"/>
          <w:sz w:val="28"/>
        </w:rPr>
        <w:sym w:font="Symbol" w:char="F0A8"/>
      </w:r>
      <w:r w:rsidRPr="003D2B94">
        <w:t xml:space="preserve">, sans contrôle </w:t>
      </w:r>
      <w:r>
        <w:rPr>
          <w:color w:val="008000"/>
          <w:sz w:val="32"/>
        </w:rPr>
        <w:sym w:font="Symbol" w:char="F0A7"/>
      </w:r>
      <w:r>
        <w:t xml:space="preserve"> avec fit </w:t>
      </w:r>
      <w:r>
        <w:rPr>
          <w:color w:val="FF0000"/>
          <w:sz w:val="28"/>
        </w:rPr>
        <w:sym w:font="Symbol" w:char="F0A9"/>
      </w:r>
    </w:p>
    <w:p w14:paraId="2E88FC15" w14:textId="77777777" w:rsidR="00CE2B90" w:rsidRDefault="00CE2B90" w:rsidP="00CE2B90">
      <w:pPr>
        <w:pStyle w:val="Titre2"/>
      </w:pPr>
      <w:bookmarkStart w:id="85" w:name="_Toc468559092"/>
      <w:r>
        <w:t>Développement 1</w:t>
      </w:r>
      <w:r w:rsidR="003D2B94">
        <w:rPr>
          <w:color w:val="FF0000"/>
          <w:sz w:val="32"/>
        </w:rPr>
        <w:sym w:font="Symbol" w:char="F0A9"/>
      </w:r>
      <w:r w:rsidR="003D2B94">
        <w:t xml:space="preserve"> </w:t>
      </w:r>
      <w:r>
        <w:t>-</w:t>
      </w:r>
      <w:r w:rsidR="003D2B94">
        <w:t xml:space="preserve"> </w:t>
      </w:r>
      <w:r>
        <w:t>1SA</w:t>
      </w:r>
      <w:bookmarkEnd w:id="85"/>
    </w:p>
    <w:tbl>
      <w:tblPr>
        <w:tblpPr w:leftFromText="141" w:rightFromText="141" w:vertAnchor="text" w:tblpY="11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D2B94" w14:paraId="0AAF1F19" w14:textId="77777777" w:rsidTr="003D2B9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83B9043" w14:textId="77777777" w:rsidR="003D2B94" w:rsidRPr="00153252" w:rsidRDefault="003D2B94" w:rsidP="003D2B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01A43FE" w14:textId="77777777" w:rsidR="003D2B94" w:rsidRPr="00153252" w:rsidRDefault="003D2B94" w:rsidP="003D2B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D2B94" w:rsidRPr="00F62AC9" w14:paraId="26307858" w14:textId="77777777" w:rsidTr="003D2B94">
        <w:tc>
          <w:tcPr>
            <w:tcW w:w="1101" w:type="dxa"/>
            <w:shd w:val="solid" w:color="C0C0C0" w:fill="FFFFFF"/>
          </w:tcPr>
          <w:p w14:paraId="7B48C1EB" w14:textId="77777777"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314459A9" w14:textId="77777777" w:rsidR="003D2B94" w:rsidRPr="00F62AC9" w:rsidRDefault="003D2B94" w:rsidP="003D2B9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3D2B94" w:rsidRPr="00F62AC9" w14:paraId="6EF94C01" w14:textId="77777777" w:rsidTr="003D2B94">
        <w:tc>
          <w:tcPr>
            <w:tcW w:w="1101" w:type="dxa"/>
            <w:shd w:val="solid" w:color="C0C0C0" w:fill="FFFFFF"/>
          </w:tcPr>
          <w:p w14:paraId="2C859A8B" w14:textId="77777777"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1C86806B" w14:textId="77777777"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6CE5B8F9" w14:textId="77777777" w:rsidR="006206C5" w:rsidRDefault="006206C5" w:rsidP="006206C5"/>
    <w:p w14:paraId="43F616FA" w14:textId="77777777" w:rsidR="003D2B94" w:rsidRDefault="003D2B94" w:rsidP="006206C5"/>
    <w:p w14:paraId="52DC4BA9" w14:textId="77777777" w:rsidR="005F0E1F" w:rsidRDefault="003D2B94" w:rsidP="006206C5">
      <w:r>
        <w:t xml:space="preserve"> </w:t>
      </w:r>
    </w:p>
    <w:p w14:paraId="684F803D" w14:textId="77777777" w:rsidR="00B25779" w:rsidRPr="003D2B94" w:rsidRDefault="00B25779" w:rsidP="006206C5">
      <w:r>
        <w:t>5</w:t>
      </w:r>
      <w:r w:rsidR="003D2B94">
        <w:rPr>
          <w:color w:val="008000"/>
          <w:sz w:val="28"/>
        </w:rPr>
        <w:sym w:font="Symbol" w:char="F0A7"/>
      </w:r>
      <w:r>
        <w:t xml:space="preserve"> et 5</w:t>
      </w:r>
      <w:r w:rsidR="003D2B94">
        <w:rPr>
          <w:color w:val="FFC000"/>
          <w:sz w:val="28"/>
        </w:rPr>
        <w:sym w:font="Symbol" w:char="F0A8"/>
      </w:r>
    </w:p>
    <w:p w14:paraId="4CF788F0" w14:textId="77777777" w:rsidR="003D2B94" w:rsidRDefault="003D2B94" w:rsidP="006206C5"/>
    <w:tbl>
      <w:tblPr>
        <w:tblpPr w:leftFromText="141" w:rightFromText="141" w:vertAnchor="text" w:horzAnchor="margin" w:tblpY="8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D2B94" w14:paraId="6CF86F34" w14:textId="77777777" w:rsidTr="003D2B9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F4D44CA" w14:textId="77777777" w:rsidR="003D2B94" w:rsidRPr="00153252" w:rsidRDefault="003D2B94" w:rsidP="003D2B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254DEE9" w14:textId="77777777" w:rsidR="003D2B94" w:rsidRPr="00153252" w:rsidRDefault="003D2B94" w:rsidP="003D2B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D2B94" w:rsidRPr="00F62AC9" w14:paraId="6E36CCAA" w14:textId="77777777" w:rsidTr="003D2B94">
        <w:tc>
          <w:tcPr>
            <w:tcW w:w="1101" w:type="dxa"/>
            <w:shd w:val="solid" w:color="C0C0C0" w:fill="FFFFFF"/>
          </w:tcPr>
          <w:p w14:paraId="11CF0093" w14:textId="77777777"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4D55C36B" w14:textId="77777777" w:rsidR="003D2B94" w:rsidRPr="00F62AC9" w:rsidRDefault="003D2B94" w:rsidP="003D2B9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3D2B94" w:rsidRPr="00F62AC9" w14:paraId="19C52F54" w14:textId="77777777" w:rsidTr="003D2B94">
        <w:tc>
          <w:tcPr>
            <w:tcW w:w="1101" w:type="dxa"/>
            <w:shd w:val="solid" w:color="C0C0C0" w:fill="FFFFFF"/>
          </w:tcPr>
          <w:p w14:paraId="47568C12" w14:textId="77777777"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E48612F" w14:textId="77777777" w:rsidR="003D2B94" w:rsidRDefault="003D2B94" w:rsidP="003D2B9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3CB56888" w14:textId="77777777" w:rsidR="003D2B94" w:rsidRPr="006206C5" w:rsidRDefault="003D2B94" w:rsidP="006206C5"/>
    <w:p w14:paraId="1677FA08" w14:textId="77777777" w:rsidR="005F0E1F" w:rsidRDefault="005F0E1F"/>
    <w:p w14:paraId="13BFC978" w14:textId="77777777" w:rsidR="003D2B94" w:rsidRDefault="00A6628E">
      <w:r>
        <w:t xml:space="preserve">Forcing de manche irrégulier ou 6 cartes à </w:t>
      </w:r>
      <w:r w:rsidR="003D2B94">
        <w:rPr>
          <w:color w:val="FF0000"/>
          <w:sz w:val="28"/>
        </w:rPr>
        <w:sym w:font="Symbol" w:char="F0A9"/>
      </w:r>
      <w:r>
        <w:t xml:space="preserve"> ou 5</w:t>
      </w:r>
      <w:r w:rsidR="003D2B94">
        <w:rPr>
          <w:color w:val="FF0000"/>
          <w:sz w:val="28"/>
        </w:rPr>
        <w:sym w:font="Symbol" w:char="F0A9"/>
      </w:r>
      <w:r>
        <w:t>-4</w:t>
      </w:r>
      <w:r w:rsidR="003D2B94">
        <w:rPr>
          <w:color w:val="0000FF"/>
          <w:sz w:val="28"/>
        </w:rPr>
        <w:sym w:font="Symbol" w:char="F0AA"/>
      </w:r>
      <w:r>
        <w:t xml:space="preserve"> avec singleton </w:t>
      </w:r>
      <w:r w:rsidR="003D2B94">
        <w:t>mineur :</w:t>
      </w:r>
    </w:p>
    <w:p w14:paraId="3FA0BBCA" w14:textId="77777777" w:rsidR="00CE2B90" w:rsidRDefault="00A6628E" w:rsidP="00AA0E4B">
      <w:pPr>
        <w:numPr>
          <w:ilvl w:val="0"/>
          <w:numId w:val="26"/>
        </w:numPr>
      </w:pPr>
      <w:r>
        <w:t>2SA : Relais pour</w:t>
      </w:r>
    </w:p>
    <w:p w14:paraId="1450FAE5" w14:textId="77777777" w:rsidR="00A6628E" w:rsidRDefault="00A6628E" w:rsidP="00AA0E4B">
      <w:pPr>
        <w:numPr>
          <w:ilvl w:val="1"/>
          <w:numId w:val="26"/>
        </w:numPr>
      </w:pPr>
      <w:r>
        <w:t>3</w:t>
      </w:r>
      <w:r w:rsidR="003D2B94">
        <w:rPr>
          <w:color w:val="008000"/>
          <w:sz w:val="28"/>
        </w:rPr>
        <w:sym w:font="Symbol" w:char="F0A7"/>
      </w:r>
      <w:r>
        <w:t>/3</w:t>
      </w:r>
      <w:r w:rsidR="003D2B94">
        <w:rPr>
          <w:color w:val="FFC000"/>
          <w:sz w:val="28"/>
        </w:rPr>
        <w:sym w:font="Symbol" w:char="F0A8"/>
      </w:r>
      <w:r>
        <w:t> : 4 cartes</w:t>
      </w:r>
      <w:r w:rsidR="003D2B94">
        <w:t xml:space="preserve"> </w:t>
      </w:r>
      <w:r w:rsidR="003D2B94">
        <w:rPr>
          <w:color w:val="008000"/>
          <w:sz w:val="28"/>
        </w:rPr>
        <w:sym w:font="Symbol" w:char="F0A7"/>
      </w:r>
      <w:r w:rsidR="003D2B94">
        <w:t>/</w:t>
      </w:r>
      <w:r w:rsidR="003D2B94">
        <w:rPr>
          <w:color w:val="FFC000"/>
          <w:sz w:val="28"/>
        </w:rPr>
        <w:sym w:font="Symbol" w:char="F0A8"/>
      </w:r>
    </w:p>
    <w:p w14:paraId="01B5D3C0" w14:textId="77777777" w:rsidR="00A6628E" w:rsidRDefault="00A6628E" w:rsidP="00AA0E4B">
      <w:pPr>
        <w:numPr>
          <w:ilvl w:val="1"/>
          <w:numId w:val="26"/>
        </w:numPr>
      </w:pPr>
      <w:r>
        <w:t>3</w:t>
      </w:r>
      <w:r w:rsidR="003D2B94">
        <w:rPr>
          <w:color w:val="FF0000"/>
          <w:sz w:val="28"/>
        </w:rPr>
        <w:sym w:font="Symbol" w:char="F0A9"/>
      </w:r>
      <w:r>
        <w:t> : 6</w:t>
      </w:r>
      <w:r w:rsidR="003D2B94">
        <w:t xml:space="preserve"> cartes </w:t>
      </w:r>
      <w:r w:rsidR="003D2B94">
        <w:rPr>
          <w:color w:val="FF0000"/>
          <w:sz w:val="28"/>
        </w:rPr>
        <w:sym w:font="Symbol" w:char="F0A9"/>
      </w:r>
    </w:p>
    <w:p w14:paraId="378914D6" w14:textId="77777777" w:rsidR="00A6628E" w:rsidRDefault="00A6628E" w:rsidP="00AA0E4B">
      <w:pPr>
        <w:numPr>
          <w:ilvl w:val="1"/>
          <w:numId w:val="26"/>
        </w:numPr>
      </w:pPr>
      <w:r>
        <w:t>3</w:t>
      </w:r>
      <w:r w:rsidR="003D2B94">
        <w:rPr>
          <w:color w:val="0000FF"/>
          <w:sz w:val="28"/>
        </w:rPr>
        <w:sym w:font="Symbol" w:char="F0AA"/>
      </w:r>
      <w:r>
        <w:t> : 5</w:t>
      </w:r>
      <w:r w:rsidR="003D2B94">
        <w:rPr>
          <w:color w:val="FF0000"/>
          <w:sz w:val="28"/>
        </w:rPr>
        <w:sym w:font="Symbol" w:char="F0A9"/>
      </w:r>
      <w:r>
        <w:t>-4</w:t>
      </w:r>
      <w:r w:rsidR="003D2B94">
        <w:rPr>
          <w:color w:val="0000FF"/>
          <w:sz w:val="28"/>
        </w:rPr>
        <w:sym w:font="Symbol" w:char="F0AA"/>
      </w:r>
      <w:r>
        <w:t xml:space="preserve"> singleton </w:t>
      </w:r>
      <w:r w:rsidR="003D2B94">
        <w:rPr>
          <w:color w:val="008000"/>
          <w:sz w:val="28"/>
        </w:rPr>
        <w:sym w:font="Symbol" w:char="F0A7"/>
      </w:r>
    </w:p>
    <w:p w14:paraId="20F13667" w14:textId="77777777" w:rsidR="00A6628E" w:rsidRDefault="00A6628E" w:rsidP="00AA0E4B">
      <w:pPr>
        <w:numPr>
          <w:ilvl w:val="1"/>
          <w:numId w:val="26"/>
        </w:numPr>
      </w:pPr>
      <w:r>
        <w:t>3SA : 5</w:t>
      </w:r>
      <w:r w:rsidR="003D2B94">
        <w:rPr>
          <w:color w:val="FF0000"/>
          <w:sz w:val="28"/>
        </w:rPr>
        <w:sym w:font="Symbol" w:char="F0A9"/>
      </w:r>
      <w:r>
        <w:t>-4</w:t>
      </w:r>
      <w:r w:rsidR="003D2B94">
        <w:rPr>
          <w:color w:val="0000FF"/>
          <w:sz w:val="28"/>
        </w:rPr>
        <w:sym w:font="Symbol" w:char="F0AA"/>
      </w:r>
      <w:r>
        <w:t xml:space="preserve"> singleton </w:t>
      </w:r>
      <w:r w:rsidR="003D2B94">
        <w:rPr>
          <w:color w:val="FFC000"/>
          <w:sz w:val="28"/>
        </w:rPr>
        <w:sym w:font="Symbol" w:char="F0A8"/>
      </w:r>
    </w:p>
    <w:p w14:paraId="60C0E409" w14:textId="77777777" w:rsidR="00CE2B90" w:rsidRDefault="00A6628E" w:rsidP="00AA0E4B">
      <w:pPr>
        <w:numPr>
          <w:ilvl w:val="0"/>
          <w:numId w:val="26"/>
        </w:numPr>
      </w:pPr>
      <w:r>
        <w:t>3</w:t>
      </w:r>
      <w:r w:rsidR="00854ADC">
        <w:rPr>
          <w:color w:val="008000"/>
          <w:sz w:val="28"/>
        </w:rPr>
        <w:sym w:font="Symbol" w:char="F0A7"/>
      </w:r>
      <w:r>
        <w:t xml:space="preserve"> : Texas </w:t>
      </w:r>
      <w:r w:rsidR="00854ADC">
        <w:rPr>
          <w:color w:val="FFC000"/>
          <w:sz w:val="28"/>
        </w:rPr>
        <w:sym w:font="Symbol" w:char="F0A8"/>
      </w:r>
    </w:p>
    <w:p w14:paraId="62F90635" w14:textId="77777777" w:rsidR="00A6628E" w:rsidRDefault="00A6628E" w:rsidP="00AA0E4B">
      <w:pPr>
        <w:numPr>
          <w:ilvl w:val="0"/>
          <w:numId w:val="26"/>
        </w:numPr>
      </w:pPr>
      <w:r>
        <w:t>3</w:t>
      </w:r>
      <w:r w:rsidR="00854ADC">
        <w:rPr>
          <w:color w:val="FFC000"/>
          <w:sz w:val="28"/>
        </w:rPr>
        <w:sym w:font="Symbol" w:char="F0A8"/>
      </w:r>
      <w:r>
        <w:t xml:space="preserve"> : Texas </w:t>
      </w:r>
      <w:r w:rsidR="00854ADC">
        <w:rPr>
          <w:color w:val="FF0000"/>
          <w:sz w:val="28"/>
        </w:rPr>
        <w:sym w:font="Symbol" w:char="F0A9"/>
      </w:r>
    </w:p>
    <w:p w14:paraId="06701066" w14:textId="77777777" w:rsidR="00A6628E" w:rsidRDefault="00A6628E" w:rsidP="00AA0E4B">
      <w:pPr>
        <w:numPr>
          <w:ilvl w:val="0"/>
          <w:numId w:val="26"/>
        </w:numPr>
      </w:pPr>
      <w:r>
        <w:t>3</w:t>
      </w:r>
      <w:r w:rsidR="00854ADC">
        <w:rPr>
          <w:color w:val="FF0000"/>
          <w:sz w:val="28"/>
        </w:rPr>
        <w:sym w:font="Symbol" w:char="F0A9"/>
      </w:r>
      <w:r>
        <w:t xml:space="preserve"> : Texas </w:t>
      </w:r>
      <w:r w:rsidR="00854ADC">
        <w:rPr>
          <w:color w:val="008000"/>
          <w:sz w:val="28"/>
        </w:rPr>
        <w:sym w:font="Symbol" w:char="F0A7"/>
      </w:r>
    </w:p>
    <w:p w14:paraId="1431D72C" w14:textId="77777777" w:rsidR="00A6628E" w:rsidRDefault="00A6628E" w:rsidP="00AA0E4B">
      <w:pPr>
        <w:numPr>
          <w:ilvl w:val="0"/>
          <w:numId w:val="26"/>
        </w:numPr>
      </w:pPr>
      <w:r>
        <w:t>3</w:t>
      </w:r>
      <w:r w:rsidR="00854ADC">
        <w:rPr>
          <w:color w:val="0000FF"/>
          <w:sz w:val="28"/>
        </w:rPr>
        <w:sym w:font="Symbol" w:char="F0AA"/>
      </w:r>
      <w:r>
        <w:t> : 55 mineures</w:t>
      </w:r>
    </w:p>
    <w:tbl>
      <w:tblPr>
        <w:tblpPr w:leftFromText="141" w:rightFromText="141" w:vertAnchor="text" w:horzAnchor="margin" w:tblpY="18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54ADC" w14:paraId="6B5CF70C" w14:textId="77777777" w:rsidTr="00854AD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7187CB6" w14:textId="77777777" w:rsidR="00854ADC" w:rsidRPr="00153252" w:rsidRDefault="00854ADC" w:rsidP="00854AD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1754821" w14:textId="77777777" w:rsidR="00854ADC" w:rsidRPr="00153252" w:rsidRDefault="00854ADC" w:rsidP="00854AD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54ADC" w:rsidRPr="00F62AC9" w14:paraId="030BF756" w14:textId="77777777" w:rsidTr="00854ADC">
        <w:tc>
          <w:tcPr>
            <w:tcW w:w="1101" w:type="dxa"/>
            <w:shd w:val="solid" w:color="C0C0C0" w:fill="FFFFFF"/>
          </w:tcPr>
          <w:p w14:paraId="687E7820" w14:textId="77777777" w:rsidR="00854ADC" w:rsidRPr="00854ADC" w:rsidRDefault="00854ADC" w:rsidP="00854AD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56D34BB3" w14:textId="77777777" w:rsidR="00854ADC" w:rsidRPr="00F62AC9" w:rsidRDefault="00854ADC" w:rsidP="00854AD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854ADC" w:rsidRPr="00F62AC9" w14:paraId="7E444D09" w14:textId="77777777" w:rsidTr="00854ADC">
        <w:tc>
          <w:tcPr>
            <w:tcW w:w="1101" w:type="dxa"/>
            <w:shd w:val="solid" w:color="C0C0C0" w:fill="FFFFFF"/>
          </w:tcPr>
          <w:p w14:paraId="7D1C4188" w14:textId="77777777" w:rsidR="00854ADC" w:rsidRDefault="00854ADC" w:rsidP="00854A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400AED74" w14:textId="77777777" w:rsidR="00854ADC" w:rsidRDefault="00854ADC" w:rsidP="00854AD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1D4C4091" w14:textId="77777777" w:rsidR="00243CF9" w:rsidRDefault="00243CF9" w:rsidP="00A6628E">
      <w:pPr>
        <w:ind w:left="360"/>
      </w:pPr>
    </w:p>
    <w:p w14:paraId="1155BC8A" w14:textId="77777777" w:rsidR="00854ADC" w:rsidRDefault="00A6628E" w:rsidP="00243CF9">
      <w:r>
        <w:t xml:space="preserve"> </w:t>
      </w:r>
    </w:p>
    <w:p w14:paraId="212EC703" w14:textId="77777777" w:rsidR="00243CF9" w:rsidRDefault="00A6628E" w:rsidP="00243CF9">
      <w:r>
        <w:t>17-18 Non Forcing</w:t>
      </w:r>
      <w:r w:rsidR="00243CF9">
        <w:t> :</w:t>
      </w:r>
    </w:p>
    <w:p w14:paraId="1A957F81" w14:textId="77777777" w:rsidR="00AA4C6C" w:rsidRDefault="00AA4C6C" w:rsidP="00AA4C6C"/>
    <w:p w14:paraId="7449414A" w14:textId="77777777" w:rsidR="00AA4C6C" w:rsidRPr="00AA4C6C" w:rsidRDefault="00AA4C6C" w:rsidP="00AA4C6C">
      <w:pPr>
        <w:rPr>
          <w:sz w:val="16"/>
          <w:szCs w:val="16"/>
        </w:rPr>
      </w:pPr>
    </w:p>
    <w:p w14:paraId="395AB463" w14:textId="77777777" w:rsidR="00854ADC" w:rsidRDefault="00854ADC" w:rsidP="00854ADC">
      <w:pPr>
        <w:numPr>
          <w:ilvl w:val="0"/>
          <w:numId w:val="27"/>
        </w:numPr>
      </w:pPr>
      <w:r>
        <w:t>3</w:t>
      </w:r>
      <w:r>
        <w:rPr>
          <w:color w:val="008000"/>
          <w:sz w:val="28"/>
        </w:rPr>
        <w:sym w:font="Symbol" w:char="F0A7"/>
      </w:r>
      <w:r>
        <w:t xml:space="preserve"> : Texas </w:t>
      </w:r>
      <w:r>
        <w:rPr>
          <w:color w:val="FFC000"/>
          <w:sz w:val="28"/>
        </w:rPr>
        <w:sym w:font="Symbol" w:char="F0A8"/>
      </w:r>
    </w:p>
    <w:p w14:paraId="67C70138" w14:textId="77777777" w:rsidR="00854ADC" w:rsidRDefault="00854ADC" w:rsidP="00854ADC">
      <w:pPr>
        <w:numPr>
          <w:ilvl w:val="0"/>
          <w:numId w:val="27"/>
        </w:numPr>
      </w:pPr>
      <w:r>
        <w:t>3</w:t>
      </w:r>
      <w:r>
        <w:rPr>
          <w:color w:val="FFC000"/>
          <w:sz w:val="28"/>
        </w:rPr>
        <w:sym w:font="Symbol" w:char="F0A8"/>
      </w:r>
      <w:r>
        <w:t xml:space="preserve"> : Texas </w:t>
      </w:r>
      <w:r>
        <w:rPr>
          <w:color w:val="FF0000"/>
          <w:sz w:val="28"/>
        </w:rPr>
        <w:sym w:font="Symbol" w:char="F0A9"/>
      </w:r>
    </w:p>
    <w:p w14:paraId="5886B794" w14:textId="77777777" w:rsidR="00854ADC" w:rsidRDefault="00854ADC" w:rsidP="00854ADC">
      <w:pPr>
        <w:numPr>
          <w:ilvl w:val="0"/>
          <w:numId w:val="27"/>
        </w:numPr>
      </w:pPr>
      <w:r>
        <w:t>3</w:t>
      </w:r>
      <w:r>
        <w:rPr>
          <w:color w:val="FF0000"/>
          <w:sz w:val="28"/>
        </w:rPr>
        <w:sym w:font="Symbol" w:char="F0A9"/>
      </w:r>
      <w:r>
        <w:t xml:space="preserve"> : Texas </w:t>
      </w:r>
      <w:r>
        <w:rPr>
          <w:color w:val="008000"/>
          <w:sz w:val="28"/>
        </w:rPr>
        <w:sym w:font="Symbol" w:char="F0A7"/>
      </w:r>
    </w:p>
    <w:p w14:paraId="433D9ABB" w14:textId="77777777" w:rsidR="001364AC" w:rsidRDefault="00854ADC" w:rsidP="00A869C8">
      <w:pPr>
        <w:numPr>
          <w:ilvl w:val="0"/>
          <w:numId w:val="27"/>
        </w:numPr>
      </w:pPr>
      <w:r>
        <w:t>3</w:t>
      </w:r>
      <w:r>
        <w:rPr>
          <w:color w:val="0000FF"/>
          <w:sz w:val="28"/>
        </w:rPr>
        <w:sym w:font="Symbol" w:char="F0AA"/>
      </w:r>
      <w:r>
        <w:t> : 55 mineures</w:t>
      </w:r>
    </w:p>
    <w:tbl>
      <w:tblPr>
        <w:tblpPr w:leftFromText="141" w:rightFromText="141" w:vertAnchor="text" w:horzAnchor="margin" w:tblpY="13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54ADC" w14:paraId="4427C1EB" w14:textId="77777777" w:rsidTr="00854AD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D65DC57" w14:textId="77777777" w:rsidR="00854ADC" w:rsidRPr="00153252" w:rsidRDefault="00854ADC" w:rsidP="00854AD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7C2B85E" w14:textId="77777777" w:rsidR="00854ADC" w:rsidRPr="00153252" w:rsidRDefault="00854ADC" w:rsidP="00854AD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54ADC" w:rsidRPr="00F62AC9" w14:paraId="65936B1E" w14:textId="77777777" w:rsidTr="00854ADC">
        <w:tc>
          <w:tcPr>
            <w:tcW w:w="1101" w:type="dxa"/>
            <w:shd w:val="solid" w:color="C0C0C0" w:fill="FFFFFF"/>
          </w:tcPr>
          <w:p w14:paraId="4447310F" w14:textId="77777777" w:rsidR="00854ADC" w:rsidRPr="00854ADC" w:rsidRDefault="00854ADC" w:rsidP="00854AD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7A31DA5F" w14:textId="77777777" w:rsidR="00854ADC" w:rsidRPr="00F62AC9" w:rsidRDefault="00854ADC" w:rsidP="00854A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854ADC" w:rsidRPr="00F62AC9" w14:paraId="2559BD56" w14:textId="77777777" w:rsidTr="00854ADC">
        <w:tc>
          <w:tcPr>
            <w:tcW w:w="1101" w:type="dxa"/>
            <w:shd w:val="solid" w:color="C0C0C0" w:fill="FFFFFF"/>
          </w:tcPr>
          <w:p w14:paraId="63813A6F" w14:textId="77777777" w:rsidR="00854ADC" w:rsidRPr="00854ADC" w:rsidRDefault="00854ADC" w:rsidP="00854AD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FAB9AAC" w14:textId="77777777" w:rsidR="00854ADC" w:rsidRDefault="00854ADC" w:rsidP="00854ADC">
            <w:pPr>
              <w:rPr>
                <w:b/>
                <w:bCs/>
                <w:color w:val="000000"/>
              </w:rPr>
            </w:pPr>
          </w:p>
        </w:tc>
      </w:tr>
    </w:tbl>
    <w:p w14:paraId="7EC141AA" w14:textId="77777777" w:rsidR="00A6628E" w:rsidRDefault="00A6628E" w:rsidP="00A6628E">
      <w:pPr>
        <w:ind w:left="720"/>
      </w:pPr>
    </w:p>
    <w:p w14:paraId="57010427" w14:textId="77777777" w:rsidR="005F0E1F" w:rsidRDefault="00854ADC" w:rsidP="00243CF9">
      <w:r>
        <w:t xml:space="preserve">  </w:t>
      </w:r>
    </w:p>
    <w:p w14:paraId="5D092D80" w14:textId="77777777" w:rsidR="005F0E1F" w:rsidRDefault="005F0E1F" w:rsidP="00243CF9"/>
    <w:p w14:paraId="44235F77" w14:textId="77777777" w:rsidR="00243CF9" w:rsidRDefault="00243CF9" w:rsidP="00243CF9">
      <w:r>
        <w:t>FM 55</w:t>
      </w:r>
    </w:p>
    <w:p w14:paraId="1C123B83" w14:textId="77777777" w:rsidR="00854ADC" w:rsidRDefault="00854ADC" w:rsidP="00243CF9"/>
    <w:tbl>
      <w:tblPr>
        <w:tblpPr w:leftFromText="141" w:rightFromText="141" w:vertAnchor="text" w:horzAnchor="margin" w:tblpY="19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364AC" w14:paraId="560BBF80" w14:textId="77777777" w:rsidTr="001364A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281DDEB" w14:textId="77777777" w:rsidR="001364AC" w:rsidRPr="00153252" w:rsidRDefault="001364AC" w:rsidP="001364A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B2B453B" w14:textId="77777777" w:rsidR="001364AC" w:rsidRPr="00153252" w:rsidRDefault="001364AC" w:rsidP="001364A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364AC" w:rsidRPr="00F62AC9" w14:paraId="604A1BE6" w14:textId="77777777" w:rsidTr="001364AC">
        <w:tc>
          <w:tcPr>
            <w:tcW w:w="1101" w:type="dxa"/>
            <w:shd w:val="solid" w:color="C0C0C0" w:fill="FFFFFF"/>
          </w:tcPr>
          <w:p w14:paraId="1BBE84E4" w14:textId="77777777" w:rsidR="001364AC" w:rsidRPr="001364AC" w:rsidRDefault="001364AC" w:rsidP="001364A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76FCEE2D" w14:textId="77777777" w:rsidR="001364AC" w:rsidRPr="00F62AC9" w:rsidRDefault="001364AC" w:rsidP="001364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1364AC" w:rsidRPr="00F62AC9" w14:paraId="3C5F2B6D" w14:textId="77777777" w:rsidTr="001364AC">
        <w:tc>
          <w:tcPr>
            <w:tcW w:w="1101" w:type="dxa"/>
            <w:shd w:val="solid" w:color="C0C0C0" w:fill="FFFFFF"/>
          </w:tcPr>
          <w:p w14:paraId="161D2198" w14:textId="77777777" w:rsidR="001364AC" w:rsidRPr="001364AC" w:rsidRDefault="001364AC" w:rsidP="001364A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769E924B" w14:textId="77777777" w:rsidR="001364AC" w:rsidRDefault="001364AC" w:rsidP="001364AC">
            <w:pPr>
              <w:rPr>
                <w:b/>
                <w:bCs/>
                <w:color w:val="000000"/>
              </w:rPr>
            </w:pPr>
          </w:p>
        </w:tc>
      </w:tr>
    </w:tbl>
    <w:p w14:paraId="2A11C8E5" w14:textId="77777777" w:rsidR="001364AC" w:rsidRDefault="001364AC" w:rsidP="00243CF9"/>
    <w:p w14:paraId="0754B9EF" w14:textId="77777777" w:rsidR="001364AC" w:rsidRDefault="001364AC" w:rsidP="00243CF9"/>
    <w:p w14:paraId="586DB6E7" w14:textId="77777777" w:rsidR="005F0E1F" w:rsidRDefault="005F0E1F" w:rsidP="00243CF9"/>
    <w:p w14:paraId="040E94C9" w14:textId="77777777" w:rsidR="00243CF9" w:rsidRPr="00E86059" w:rsidRDefault="001364AC" w:rsidP="00243CF9">
      <w:pPr>
        <w:rPr>
          <w:sz w:val="28"/>
        </w:rPr>
      </w:pPr>
      <w:r>
        <w:t xml:space="preserve">FM </w:t>
      </w:r>
      <w:r w:rsidR="00243CF9">
        <w:t>6</w:t>
      </w:r>
      <w:r>
        <w:rPr>
          <w:color w:val="FF0000"/>
          <w:sz w:val="28"/>
        </w:rPr>
        <w:sym w:font="Symbol" w:char="F0A9"/>
      </w:r>
      <w:r w:rsidR="00243CF9">
        <w:t>-5</w:t>
      </w:r>
      <w:r>
        <w:rPr>
          <w:color w:val="0000FF"/>
          <w:sz w:val="28"/>
        </w:rPr>
        <w:sym w:font="Symbol" w:char="F0AA"/>
      </w:r>
      <w:r w:rsidR="00CC2C14">
        <w:rPr>
          <w:color w:val="0000FF"/>
          <w:sz w:val="28"/>
        </w:rPr>
        <w:t xml:space="preserve"> </w:t>
      </w:r>
      <w:r w:rsidR="00E86059">
        <w:rPr>
          <w:color w:val="0000FF"/>
          <w:sz w:val="28"/>
        </w:rPr>
        <w:t xml:space="preserve"> </w:t>
      </w:r>
    </w:p>
    <w:p w14:paraId="3E6EA6D4" w14:textId="77777777" w:rsidR="001364AC" w:rsidRDefault="001364AC" w:rsidP="00243CF9"/>
    <w:tbl>
      <w:tblPr>
        <w:tblpPr w:leftFromText="141" w:rightFromText="141" w:vertAnchor="text" w:horzAnchor="margin" w:tblpY="13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364AC" w14:paraId="4192B049" w14:textId="77777777" w:rsidTr="001364A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602FB9E" w14:textId="77777777" w:rsidR="001364AC" w:rsidRPr="00153252" w:rsidRDefault="001364AC" w:rsidP="001364A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B7BA5C1" w14:textId="77777777" w:rsidR="001364AC" w:rsidRPr="00153252" w:rsidRDefault="001364AC" w:rsidP="001364A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364AC" w:rsidRPr="00F62AC9" w14:paraId="528D8C52" w14:textId="77777777" w:rsidTr="001364AC">
        <w:tc>
          <w:tcPr>
            <w:tcW w:w="1101" w:type="dxa"/>
            <w:shd w:val="solid" w:color="C0C0C0" w:fill="FFFFFF"/>
          </w:tcPr>
          <w:p w14:paraId="3381ABD3" w14:textId="77777777" w:rsidR="001364AC" w:rsidRPr="001364AC" w:rsidRDefault="001364AC" w:rsidP="001364A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10A98630" w14:textId="77777777" w:rsidR="001364AC" w:rsidRPr="00F62AC9" w:rsidRDefault="001364AC" w:rsidP="001364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1364AC" w:rsidRPr="00F62AC9" w14:paraId="7A5A5853" w14:textId="77777777" w:rsidTr="001364AC">
        <w:tc>
          <w:tcPr>
            <w:tcW w:w="1101" w:type="dxa"/>
            <w:shd w:val="solid" w:color="C0C0C0" w:fill="FFFFFF"/>
          </w:tcPr>
          <w:p w14:paraId="1B4CF810" w14:textId="77777777" w:rsidR="001364AC" w:rsidRDefault="001364AC" w:rsidP="001364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14:paraId="72D54238" w14:textId="77777777" w:rsidR="001364AC" w:rsidRDefault="001364AC" w:rsidP="001364AC">
            <w:pPr>
              <w:rPr>
                <w:b/>
                <w:bCs/>
                <w:color w:val="000000"/>
              </w:rPr>
            </w:pPr>
          </w:p>
        </w:tc>
      </w:tr>
    </w:tbl>
    <w:p w14:paraId="76FB5D43" w14:textId="77777777" w:rsidR="00A6628E" w:rsidRDefault="00A6628E" w:rsidP="00243CF9"/>
    <w:p w14:paraId="2435CFF3" w14:textId="77777777" w:rsidR="005F0E1F" w:rsidRDefault="005F0E1F" w:rsidP="00243CF9"/>
    <w:p w14:paraId="3F775373" w14:textId="77777777" w:rsidR="00243CF9" w:rsidRDefault="00A6628E" w:rsidP="00243CF9">
      <w:r w:rsidRPr="00A6628E">
        <w:t>Régulier sans 6</w:t>
      </w:r>
      <w:r w:rsidR="001364AC">
        <w:t xml:space="preserve"> cartes </w:t>
      </w:r>
      <w:r w:rsidR="001364AC">
        <w:rPr>
          <w:color w:val="FF0000"/>
          <w:sz w:val="28"/>
        </w:rPr>
        <w:sym w:font="Symbol" w:char="F0A9"/>
      </w:r>
      <w:r w:rsidR="005F0E1F">
        <w:rPr>
          <w:color w:val="FF0000"/>
          <w:sz w:val="28"/>
        </w:rPr>
        <w:t xml:space="preserve"> </w:t>
      </w:r>
      <w:r w:rsidR="005F0E1F" w:rsidRPr="005F0E1F">
        <w:t>,</w:t>
      </w:r>
      <w:r w:rsidR="005F0E1F" w:rsidRPr="005F0E1F">
        <w:rPr>
          <w:color w:val="FF0000"/>
        </w:rPr>
        <w:t xml:space="preserve"> </w:t>
      </w:r>
      <w:r w:rsidR="005F0E1F" w:rsidRPr="005F0E1F">
        <w:t>ou 5</w:t>
      </w:r>
      <w:r w:rsidR="005F0E1F" w:rsidRPr="005F0E1F">
        <w:rPr>
          <w:color w:val="FF0000"/>
        </w:rPr>
        <w:sym w:font="Symbol" w:char="F0A9"/>
      </w:r>
      <w:r w:rsidR="005F0E1F" w:rsidRPr="005F0E1F">
        <w:t>/4</w:t>
      </w:r>
      <w:r w:rsidR="005F0E1F" w:rsidRPr="005F0E1F">
        <w:rPr>
          <w:color w:val="0000FF"/>
        </w:rPr>
        <w:sym w:font="Symbol" w:char="F0AA"/>
      </w:r>
      <w:r w:rsidR="005F0E1F" w:rsidRPr="005F0E1F">
        <w:t xml:space="preserve"> (2-2)</w:t>
      </w:r>
    </w:p>
    <w:p w14:paraId="5FC94921" w14:textId="77777777" w:rsidR="005D5318" w:rsidRDefault="005D5318" w:rsidP="00243CF9"/>
    <w:p w14:paraId="48075579" w14:textId="77777777" w:rsidR="005D5318" w:rsidRDefault="005D5318" w:rsidP="00243CF9"/>
    <w:p w14:paraId="5C66DEAB" w14:textId="77777777" w:rsidR="005D5318" w:rsidRDefault="005D5318" w:rsidP="00243CF9"/>
    <w:p w14:paraId="71792C8C" w14:textId="77777777" w:rsidR="005D5318" w:rsidRDefault="005D5318" w:rsidP="00243CF9"/>
    <w:p w14:paraId="50AEDC50" w14:textId="77777777" w:rsidR="005D5318" w:rsidRDefault="005D5318" w:rsidP="00243CF9"/>
    <w:p w14:paraId="5F46C0CD" w14:textId="77777777" w:rsidR="005D5318" w:rsidRDefault="005D5318" w:rsidP="00243CF9"/>
    <w:p w14:paraId="385F6D36" w14:textId="77777777" w:rsidR="005D5318" w:rsidRPr="005F0E1F" w:rsidRDefault="005D5318" w:rsidP="00243CF9"/>
    <w:p w14:paraId="3FED8A4F" w14:textId="77777777" w:rsidR="009624E1" w:rsidRDefault="009624E1">
      <w:pPr>
        <w:pStyle w:val="Titre2"/>
      </w:pPr>
      <w:bookmarkStart w:id="86" w:name="_Toc468559093"/>
      <w:r>
        <w:lastRenderedPageBreak/>
        <w:t>Développement 1</w:t>
      </w:r>
      <w:r w:rsidR="00CC2C14">
        <w:rPr>
          <w:color w:val="0000FF"/>
          <w:sz w:val="32"/>
        </w:rPr>
        <w:sym w:font="Symbol" w:char="F0AA"/>
      </w:r>
      <w:r w:rsidR="00CC2C14">
        <w:t xml:space="preserve"> </w:t>
      </w:r>
      <w:r>
        <w:t>-</w:t>
      </w:r>
      <w:r w:rsidR="00CC2C14">
        <w:t xml:space="preserve"> </w:t>
      </w:r>
      <w:r>
        <w:t>1SA</w:t>
      </w:r>
      <w:bookmarkEnd w:id="86"/>
    </w:p>
    <w:tbl>
      <w:tblPr>
        <w:tblpPr w:leftFromText="141" w:rightFromText="141" w:vertAnchor="text" w:horzAnchor="margin" w:tblpY="-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F33FE" w14:paraId="3DD2B77B" w14:textId="77777777" w:rsidTr="005F33FE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6DFBC70" w14:textId="77777777" w:rsidR="005F33FE" w:rsidRPr="00153252" w:rsidRDefault="005F33FE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04CCFF5" w14:textId="77777777" w:rsidR="005F33FE" w:rsidRPr="00153252" w:rsidRDefault="005F33FE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F33FE" w:rsidRPr="00F62AC9" w14:paraId="1F241D5D" w14:textId="77777777" w:rsidTr="005F33FE">
        <w:tc>
          <w:tcPr>
            <w:tcW w:w="1101" w:type="dxa"/>
            <w:shd w:val="solid" w:color="C0C0C0" w:fill="FFFFFF"/>
          </w:tcPr>
          <w:p w14:paraId="57D5BC7A" w14:textId="77777777" w:rsidR="005F33FE" w:rsidRPr="00CC2C14" w:rsidRDefault="005F33FE" w:rsidP="005F33F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DAC8982" w14:textId="77777777" w:rsidR="005F33FE" w:rsidRPr="00F62AC9" w:rsidRDefault="005F33FE" w:rsidP="005F33F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5F33FE" w:rsidRPr="00F62AC9" w14:paraId="7F5FCEDA" w14:textId="77777777" w:rsidTr="005F33FE">
        <w:tc>
          <w:tcPr>
            <w:tcW w:w="1101" w:type="dxa"/>
            <w:shd w:val="solid" w:color="C0C0C0" w:fill="FFFFFF"/>
          </w:tcPr>
          <w:p w14:paraId="47874A28" w14:textId="77777777" w:rsidR="005F33FE" w:rsidRPr="00CC2C14" w:rsidRDefault="005F33FE" w:rsidP="005F33F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2C34C46A" w14:textId="77777777" w:rsidR="005F33FE" w:rsidRDefault="005F33FE" w:rsidP="005F33F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198F71D1" w14:textId="77777777" w:rsidR="00243CF9" w:rsidRDefault="00243CF9" w:rsidP="00B25779"/>
    <w:p w14:paraId="2F0E12B4" w14:textId="77777777" w:rsidR="005F0E1F" w:rsidRDefault="005F0E1F" w:rsidP="004F5FF5">
      <w:pPr>
        <w:rPr>
          <w:color w:val="000000" w:themeColor="text1"/>
        </w:rPr>
      </w:pPr>
    </w:p>
    <w:p w14:paraId="49F04A92" w14:textId="77777777" w:rsidR="00CC2C14" w:rsidRDefault="00CC2C14" w:rsidP="004F5FF5">
      <w:pPr>
        <w:rPr>
          <w:color w:val="FF0000"/>
        </w:rPr>
      </w:pPr>
      <w:r>
        <w:rPr>
          <w:color w:val="000000" w:themeColor="text1"/>
        </w:rPr>
        <w:t>P</w:t>
      </w:r>
      <w:r w:rsidR="004F5FF5" w:rsidRPr="00B4553D">
        <w:rPr>
          <w:color w:val="000000" w:themeColor="text1"/>
        </w:rPr>
        <w:t>ossible dans 2 cartes</w:t>
      </w:r>
      <w:r>
        <w:rPr>
          <w:color w:val="000000" w:themeColor="text1"/>
        </w:rPr>
        <w:t xml:space="preserve"> </w:t>
      </w:r>
      <w:r>
        <w:rPr>
          <w:color w:val="008000"/>
          <w:sz w:val="28"/>
        </w:rPr>
        <w:sym w:font="Symbol" w:char="F0A7"/>
      </w:r>
      <w:r w:rsidR="00B25779" w:rsidRPr="00B4553D">
        <w:rPr>
          <w:color w:val="000000" w:themeColor="text1"/>
        </w:rPr>
        <w:t xml:space="preserve"> en zone 15-17</w:t>
      </w:r>
      <w:r w:rsidR="004F5FF5" w:rsidRPr="00B4553D">
        <w:rPr>
          <w:color w:val="000000" w:themeColor="text1"/>
        </w:rPr>
        <w:t>.</w:t>
      </w:r>
      <w:r w:rsidR="004F5FF5" w:rsidRPr="00B25779">
        <w:rPr>
          <w:color w:val="FF0000"/>
        </w:rPr>
        <w:t xml:space="preserve"> </w:t>
      </w:r>
    </w:p>
    <w:p w14:paraId="2269B24F" w14:textId="77777777" w:rsidR="00CC2C14" w:rsidRDefault="00CC2C14" w:rsidP="004F5FF5">
      <w:pPr>
        <w:rPr>
          <w:color w:val="FF0000"/>
        </w:rPr>
      </w:pPr>
    </w:p>
    <w:p w14:paraId="4BEA506C" w14:textId="77777777" w:rsidR="005F0E1F" w:rsidRDefault="009624E1" w:rsidP="005F0E1F">
      <w:pPr>
        <w:numPr>
          <w:ilvl w:val="0"/>
          <w:numId w:val="4"/>
        </w:numPr>
        <w:rPr>
          <w:i/>
        </w:rPr>
      </w:pPr>
      <w:r>
        <w:t>2</w:t>
      </w:r>
      <w:r w:rsidR="00CC2C14">
        <w:rPr>
          <w:color w:val="FFC000"/>
          <w:sz w:val="28"/>
        </w:rPr>
        <w:sym w:font="Symbol" w:char="F0A8"/>
      </w:r>
      <w:r>
        <w:t> : avec 5</w:t>
      </w:r>
      <w:r w:rsidR="00CC2C14">
        <w:t xml:space="preserve"> cartes </w:t>
      </w:r>
      <w:r w:rsidR="00CC2C14">
        <w:rPr>
          <w:color w:val="FF0000"/>
          <w:sz w:val="28"/>
        </w:rPr>
        <w:sym w:font="Symbol" w:char="F0A9"/>
      </w:r>
      <w:r w:rsidR="00CC2C14" w:rsidRPr="00CC2C14">
        <w:rPr>
          <w:sz w:val="28"/>
        </w:rPr>
        <w:t>,</w:t>
      </w:r>
      <w:r w:rsidR="00CC2C14">
        <w:rPr>
          <w:color w:val="FF0000"/>
          <w:sz w:val="28"/>
        </w:rPr>
        <w:t xml:space="preserve"> </w:t>
      </w:r>
      <w:r w:rsidR="00CC2C14">
        <w:t>faible ou propositionnel</w:t>
      </w:r>
      <w:r>
        <w:t xml:space="preserve"> </w:t>
      </w:r>
    </w:p>
    <w:p w14:paraId="771C2343" w14:textId="77777777" w:rsidR="009624E1" w:rsidRPr="005F0E1F" w:rsidRDefault="009624E1" w:rsidP="005F0E1F">
      <w:pPr>
        <w:rPr>
          <w:i/>
        </w:rPr>
      </w:pPr>
      <w:r>
        <w:t>(</w:t>
      </w:r>
      <w:r w:rsidR="005F0E1F">
        <w:rPr>
          <w:i/>
        </w:rPr>
        <w:t>R</w:t>
      </w:r>
      <w:r w:rsidRPr="005F0E1F">
        <w:rPr>
          <w:i/>
        </w:rPr>
        <w:t>éponse</w:t>
      </w:r>
      <w:r w:rsidR="00CC2C14" w:rsidRPr="005F0E1F">
        <w:rPr>
          <w:i/>
        </w:rPr>
        <w:t xml:space="preserve"> 2</w:t>
      </w:r>
      <w:r w:rsidR="00CC2C14">
        <w:rPr>
          <w:i/>
          <w:color w:val="FF0000"/>
          <w:sz w:val="28"/>
        </w:rPr>
        <w:sym w:font="Symbol" w:char="F0A9"/>
      </w:r>
      <w:r w:rsidR="00CC2C14" w:rsidRPr="005F0E1F">
        <w:rPr>
          <w:i/>
        </w:rPr>
        <w:t xml:space="preserve"> la plupart du </w:t>
      </w:r>
      <w:r w:rsidR="00C47629" w:rsidRPr="005F0E1F">
        <w:rPr>
          <w:i/>
        </w:rPr>
        <w:t>temps, 2</w:t>
      </w:r>
      <w:r w:rsidR="00CC2C14" w:rsidRPr="00CC2C14">
        <w:rPr>
          <w:i/>
          <w:color w:val="0000FF"/>
          <w:sz w:val="28"/>
        </w:rPr>
        <w:sym w:font="Symbol" w:char="F0AA"/>
      </w:r>
      <w:r w:rsidRPr="005F0E1F">
        <w:rPr>
          <w:i/>
        </w:rPr>
        <w:t xml:space="preserve"> indique singleton</w:t>
      </w:r>
      <w:r w:rsidR="00076E97" w:rsidRPr="005F0E1F">
        <w:rPr>
          <w:i/>
        </w:rPr>
        <w:t xml:space="preserve"> </w:t>
      </w:r>
      <w:r w:rsidR="00CC2C14" w:rsidRPr="00CC2C14">
        <w:rPr>
          <w:i/>
          <w:color w:val="FF0000"/>
          <w:sz w:val="28"/>
        </w:rPr>
        <w:sym w:font="Symbol" w:char="F0A9"/>
      </w:r>
      <w:r w:rsidRPr="005F0E1F">
        <w:rPr>
          <w:i/>
        </w:rPr>
        <w:t xml:space="preserve"> </w:t>
      </w:r>
      <w:r w:rsidR="00076E97" w:rsidRPr="005F0E1F">
        <w:rPr>
          <w:i/>
        </w:rPr>
        <w:t xml:space="preserve">ou 2 petits </w:t>
      </w:r>
      <w:r w:rsidR="00CC2C14" w:rsidRPr="00CC2C14">
        <w:rPr>
          <w:i/>
          <w:color w:val="FF0000"/>
          <w:sz w:val="28"/>
        </w:rPr>
        <w:sym w:font="Symbol" w:char="F0A9"/>
      </w:r>
      <w:r w:rsidR="00076E97" w:rsidRPr="005F0E1F">
        <w:rPr>
          <w:i/>
        </w:rPr>
        <w:t xml:space="preserve"> </w:t>
      </w:r>
      <w:r w:rsidR="00076E97" w:rsidRPr="005F0E1F">
        <w:rPr>
          <w:i/>
          <w:u w:val="single"/>
        </w:rPr>
        <w:t xml:space="preserve">avec toujours </w:t>
      </w:r>
      <w:r w:rsidRPr="005F0E1F">
        <w:rPr>
          <w:i/>
          <w:u w:val="single"/>
        </w:rPr>
        <w:t>4</w:t>
      </w:r>
      <w:r w:rsidR="005F0E1F">
        <w:rPr>
          <w:i/>
          <w:u w:val="single"/>
        </w:rPr>
        <w:t xml:space="preserve"> </w:t>
      </w:r>
      <w:r w:rsidR="00CC2C14" w:rsidRPr="005F0E1F">
        <w:rPr>
          <w:i/>
          <w:u w:val="single"/>
        </w:rPr>
        <w:t xml:space="preserve">cartes </w:t>
      </w:r>
      <w:r w:rsidR="00CC2C14" w:rsidRPr="00CC2C14">
        <w:rPr>
          <w:i/>
          <w:color w:val="008000"/>
          <w:sz w:val="28"/>
          <w:u w:val="single"/>
        </w:rPr>
        <w:sym w:font="Symbol" w:char="F0A7"/>
      </w:r>
      <w:r>
        <w:t xml:space="preserve">, </w:t>
      </w:r>
      <w:r w:rsidR="00CC2C14" w:rsidRPr="005F0E1F">
        <w:rPr>
          <w:i/>
        </w:rPr>
        <w:t>ou</w:t>
      </w:r>
      <w:r w:rsidRPr="005F0E1F">
        <w:rPr>
          <w:i/>
        </w:rPr>
        <w:t xml:space="preserve"> dire 3</w:t>
      </w:r>
      <w:r w:rsidR="00CC2C14" w:rsidRPr="00CC2C14">
        <w:rPr>
          <w:i/>
          <w:color w:val="FF0000"/>
          <w:sz w:val="28"/>
        </w:rPr>
        <w:sym w:font="Symbol" w:char="F0A9"/>
      </w:r>
      <w:r w:rsidRPr="005F0E1F">
        <w:rPr>
          <w:i/>
        </w:rPr>
        <w:t xml:space="preserve"> avec 3 cartes maxi</w:t>
      </w:r>
      <w:r w:rsidR="00CC2C14" w:rsidRPr="005F0E1F">
        <w:rPr>
          <w:i/>
        </w:rPr>
        <w:t>)</w:t>
      </w:r>
      <w:r w:rsidRPr="005F0E1F">
        <w:rPr>
          <w:i/>
        </w:rPr>
        <w:t>.</w:t>
      </w:r>
    </w:p>
    <w:p w14:paraId="0D81ADFD" w14:textId="77777777" w:rsidR="009624E1" w:rsidRDefault="009624E1" w:rsidP="00AA0E4B">
      <w:pPr>
        <w:numPr>
          <w:ilvl w:val="0"/>
          <w:numId w:val="4"/>
        </w:numPr>
      </w:pPr>
      <w:r>
        <w:t>2</w:t>
      </w:r>
      <w:r w:rsidR="00CC2C14">
        <w:rPr>
          <w:color w:val="FF0000"/>
          <w:sz w:val="28"/>
        </w:rPr>
        <w:sym w:font="Symbol" w:char="F0A9"/>
      </w:r>
      <w:r>
        <w:t> : avec 6</w:t>
      </w:r>
      <w:r w:rsidR="00CC2C14">
        <w:t xml:space="preserve"> cartes </w:t>
      </w:r>
      <w:r w:rsidR="00CC2C14">
        <w:rPr>
          <w:color w:val="FF0000"/>
          <w:sz w:val="28"/>
        </w:rPr>
        <w:sym w:font="Symbol" w:char="F0A9"/>
      </w:r>
      <w:r>
        <w:t xml:space="preserve"> faible</w:t>
      </w:r>
    </w:p>
    <w:p w14:paraId="42FC8512" w14:textId="77777777" w:rsidR="009624E1" w:rsidRDefault="009624E1" w:rsidP="00AA0E4B">
      <w:pPr>
        <w:numPr>
          <w:ilvl w:val="0"/>
          <w:numId w:val="4"/>
        </w:numPr>
      </w:pPr>
      <w:r>
        <w:t>2SA : Naturel 10-12</w:t>
      </w:r>
      <w:r w:rsidR="00CC2C14">
        <w:t>HL</w:t>
      </w:r>
    </w:p>
    <w:p w14:paraId="6C89EC49" w14:textId="77777777" w:rsidR="00193000" w:rsidRDefault="00193000" w:rsidP="00AA0E4B">
      <w:pPr>
        <w:numPr>
          <w:ilvl w:val="0"/>
          <w:numId w:val="4"/>
        </w:numPr>
      </w:pPr>
      <w:r>
        <w:t>3</w:t>
      </w:r>
      <w:r w:rsidR="00CC2C14">
        <w:rPr>
          <w:color w:val="008000"/>
          <w:sz w:val="28"/>
        </w:rPr>
        <w:sym w:font="Symbol" w:char="F0A7"/>
      </w:r>
      <w:r>
        <w:t> : 5</w:t>
      </w:r>
      <w:r w:rsidRPr="00193000">
        <w:rPr>
          <w:vertAlign w:val="superscript"/>
        </w:rPr>
        <w:t>ème</w:t>
      </w:r>
      <w:r>
        <w:t xml:space="preserve"> propositionnel</w:t>
      </w:r>
      <w:r w:rsidR="00761BD9">
        <w:t xml:space="preserve"> (</w:t>
      </w:r>
      <w:r w:rsidR="006757E2">
        <w:t>exceptionnellement 4</w:t>
      </w:r>
      <w:r w:rsidR="00CC2C14" w:rsidRPr="00CC2C14">
        <w:rPr>
          <w:vertAlign w:val="superscript"/>
        </w:rPr>
        <w:t>ème</w:t>
      </w:r>
      <w:r w:rsidR="00CC2C14">
        <w:t>)</w:t>
      </w:r>
    </w:p>
    <w:p w14:paraId="023AAA2E" w14:textId="77777777" w:rsidR="009624E1" w:rsidRDefault="009624E1" w:rsidP="00AA0E4B">
      <w:pPr>
        <w:numPr>
          <w:ilvl w:val="0"/>
          <w:numId w:val="4"/>
        </w:numPr>
      </w:pPr>
      <w:r>
        <w:t>3</w:t>
      </w:r>
      <w:r w:rsidR="00CC2C14">
        <w:rPr>
          <w:color w:val="FFC000"/>
          <w:sz w:val="28"/>
        </w:rPr>
        <w:sym w:font="Symbol" w:char="F0A8"/>
      </w:r>
      <w:r>
        <w:t> : avec 6</w:t>
      </w:r>
      <w:r w:rsidR="00CC2C14">
        <w:t xml:space="preserve"> cartes</w:t>
      </w:r>
      <w:r w:rsidR="00CC2C14">
        <w:rPr>
          <w:color w:val="FFC000"/>
          <w:sz w:val="28"/>
        </w:rPr>
        <w:sym w:font="Symbol" w:char="F0A8"/>
      </w:r>
      <w:r>
        <w:t xml:space="preserve"> faible</w:t>
      </w:r>
    </w:p>
    <w:p w14:paraId="1F9F4B5A" w14:textId="77777777" w:rsidR="009624E1" w:rsidRPr="00B4553D" w:rsidRDefault="009624E1" w:rsidP="00AA0E4B">
      <w:pPr>
        <w:numPr>
          <w:ilvl w:val="0"/>
          <w:numId w:val="4"/>
        </w:numPr>
        <w:rPr>
          <w:color w:val="000000" w:themeColor="text1"/>
        </w:rPr>
      </w:pPr>
      <w:r w:rsidRPr="00B4553D">
        <w:rPr>
          <w:color w:val="000000" w:themeColor="text1"/>
        </w:rPr>
        <w:t>3</w:t>
      </w:r>
      <w:r w:rsidR="00CC2C14">
        <w:rPr>
          <w:color w:val="FF0000"/>
          <w:sz w:val="28"/>
        </w:rPr>
        <w:sym w:font="Symbol" w:char="F0A9"/>
      </w:r>
      <w:r w:rsidR="00B25779" w:rsidRPr="00B4553D">
        <w:rPr>
          <w:color w:val="000000" w:themeColor="text1"/>
        </w:rPr>
        <w:t xml:space="preserve"> : avec force à </w:t>
      </w:r>
      <w:r w:rsidR="00CC2C14">
        <w:rPr>
          <w:color w:val="FF0000"/>
          <w:sz w:val="28"/>
        </w:rPr>
        <w:sym w:font="Symbol" w:char="F0A9"/>
      </w:r>
      <w:r w:rsidR="00B25779" w:rsidRPr="00B4553D">
        <w:rPr>
          <w:color w:val="000000" w:themeColor="text1"/>
        </w:rPr>
        <w:t xml:space="preserve"> et </w:t>
      </w:r>
      <w:r w:rsidR="00CC2C14">
        <w:rPr>
          <w:color w:val="000000" w:themeColor="text1"/>
        </w:rPr>
        <w:t>fit 5</w:t>
      </w:r>
      <w:r w:rsidR="00CC2C14" w:rsidRPr="00CC2C14">
        <w:rPr>
          <w:color w:val="000000" w:themeColor="text1"/>
          <w:vertAlign w:val="superscript"/>
        </w:rPr>
        <w:t>ème</w:t>
      </w:r>
      <w:r w:rsidR="00CC2C14">
        <w:rPr>
          <w:color w:val="000000" w:themeColor="text1"/>
        </w:rPr>
        <w:t xml:space="preserve"> à </w:t>
      </w:r>
      <w:r w:rsidR="00CC2C14">
        <w:rPr>
          <w:color w:val="008000"/>
          <w:sz w:val="28"/>
        </w:rPr>
        <w:sym w:font="Symbol" w:char="F0A7"/>
      </w:r>
    </w:p>
    <w:p w14:paraId="3D1A8EB8" w14:textId="77777777" w:rsidR="00F80A45" w:rsidRPr="005F0E1F" w:rsidRDefault="009624E1" w:rsidP="00AA0E4B">
      <w:pPr>
        <w:numPr>
          <w:ilvl w:val="0"/>
          <w:numId w:val="4"/>
        </w:numPr>
      </w:pPr>
      <w:r>
        <w:t>3</w:t>
      </w:r>
      <w:r w:rsidR="00CC2C14">
        <w:rPr>
          <w:color w:val="0000FF"/>
          <w:sz w:val="28"/>
        </w:rPr>
        <w:sym w:font="Symbol" w:char="F0AA"/>
      </w:r>
      <w:r>
        <w:t> : avec un honneur 2</w:t>
      </w:r>
      <w:r>
        <w:rPr>
          <w:vertAlign w:val="superscript"/>
        </w:rPr>
        <w:t>nd</w:t>
      </w:r>
      <w:r>
        <w:t xml:space="preserve"> à </w:t>
      </w:r>
      <w:r w:rsidR="00CC2C14">
        <w:rPr>
          <w:color w:val="0000FF"/>
          <w:sz w:val="28"/>
        </w:rPr>
        <w:sym w:font="Symbol" w:char="F0AA"/>
      </w:r>
      <w:r>
        <w:t xml:space="preserve"> et un fit 5</w:t>
      </w:r>
      <w:r>
        <w:rPr>
          <w:vertAlign w:val="superscript"/>
        </w:rPr>
        <w:t>ème</w:t>
      </w:r>
      <w:r>
        <w:t xml:space="preserve"> à </w:t>
      </w:r>
      <w:r w:rsidR="00CC2C14">
        <w:rPr>
          <w:color w:val="008000"/>
          <w:sz w:val="28"/>
        </w:rPr>
        <w:sym w:font="Symbol" w:char="F0A7"/>
      </w:r>
    </w:p>
    <w:p w14:paraId="3EE1FD37" w14:textId="77777777" w:rsidR="005F0E1F" w:rsidRPr="00AA4C6C" w:rsidRDefault="005F0E1F" w:rsidP="00AA0E4B">
      <w:pPr>
        <w:numPr>
          <w:ilvl w:val="0"/>
          <w:numId w:val="4"/>
        </w:numPr>
        <w:rPr>
          <w:b/>
        </w:rPr>
      </w:pPr>
      <w:r w:rsidRPr="00AA4C6C">
        <w:rPr>
          <w:b/>
        </w:rPr>
        <w:t xml:space="preserve">3SA : As ou Roi de </w:t>
      </w:r>
      <w:r w:rsidRPr="00AA4C6C">
        <w:rPr>
          <w:b/>
          <w:color w:val="FFC000"/>
          <w:sz w:val="28"/>
        </w:rPr>
        <w:sym w:font="Symbol" w:char="F0A8"/>
      </w:r>
      <w:r w:rsidRPr="00AA4C6C">
        <w:rPr>
          <w:b/>
        </w:rPr>
        <w:t>, fit 5</w:t>
      </w:r>
      <w:r w:rsidRPr="00AA4C6C">
        <w:rPr>
          <w:b/>
          <w:vertAlign w:val="superscript"/>
        </w:rPr>
        <w:t>ème</w:t>
      </w:r>
      <w:r w:rsidRPr="00AA4C6C">
        <w:rPr>
          <w:b/>
        </w:rPr>
        <w:t xml:space="preserve"> à </w:t>
      </w:r>
      <w:r w:rsidRPr="00AA4C6C">
        <w:rPr>
          <w:b/>
          <w:color w:val="008000"/>
          <w:sz w:val="28"/>
        </w:rPr>
        <w:sym w:font="Symbol" w:char="F0A7"/>
      </w:r>
    </w:p>
    <w:tbl>
      <w:tblPr>
        <w:tblpPr w:leftFromText="141" w:rightFromText="141" w:vertAnchor="text" w:tblpY="8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C2C14" w14:paraId="1C2A2238" w14:textId="77777777" w:rsidTr="005F33FE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EBBEEAF" w14:textId="77777777" w:rsidR="00CC2C14" w:rsidRPr="00153252" w:rsidRDefault="00CC2C14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AC0A943" w14:textId="77777777" w:rsidR="00CC2C14" w:rsidRPr="00153252" w:rsidRDefault="00CC2C14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C2C14" w:rsidRPr="00F62AC9" w14:paraId="3213B010" w14:textId="77777777" w:rsidTr="005F33FE">
        <w:tc>
          <w:tcPr>
            <w:tcW w:w="1101" w:type="dxa"/>
            <w:shd w:val="solid" w:color="C0C0C0" w:fill="FFFFFF"/>
          </w:tcPr>
          <w:p w14:paraId="176F7EA3" w14:textId="77777777" w:rsidR="00CC2C14" w:rsidRPr="00CC2C14" w:rsidRDefault="00CC2C14" w:rsidP="005F33F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2B59E0D9" w14:textId="77777777" w:rsidR="00CC2C14" w:rsidRPr="00F62AC9" w:rsidRDefault="00CC2C14" w:rsidP="005F33F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CC2C14" w:rsidRPr="00F62AC9" w14:paraId="72293D6B" w14:textId="77777777" w:rsidTr="005F33FE">
        <w:tc>
          <w:tcPr>
            <w:tcW w:w="1101" w:type="dxa"/>
            <w:shd w:val="solid" w:color="C0C0C0" w:fill="FFFFFF"/>
          </w:tcPr>
          <w:p w14:paraId="38561760" w14:textId="77777777" w:rsidR="00CC2C14" w:rsidRDefault="00CC2C14" w:rsidP="005F33F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59CB953D" w14:textId="77777777" w:rsidR="00CC2C14" w:rsidRDefault="00CC2C14" w:rsidP="005F33F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3326202B" w14:textId="77777777" w:rsidR="004F5FF5" w:rsidRDefault="004F5FF5" w:rsidP="004F5FF5"/>
    <w:p w14:paraId="58ACD37B" w14:textId="77777777" w:rsidR="00CC2C14" w:rsidRDefault="00CC2C14" w:rsidP="004F5FF5"/>
    <w:p w14:paraId="793A08EC" w14:textId="77777777" w:rsidR="00CC2C14" w:rsidRDefault="009624E1" w:rsidP="004F5FF5">
      <w:r w:rsidRPr="00ED1F5A">
        <w:t xml:space="preserve">18 pts </w:t>
      </w:r>
      <w:r w:rsidR="00ED1F5A" w:rsidRPr="00ED1F5A">
        <w:t>et + Forcing sans 5-5</w:t>
      </w:r>
      <w:r w:rsidR="00B25779">
        <w:t xml:space="preserve"> et sans 5</w:t>
      </w:r>
      <w:r w:rsidR="005F33FE">
        <w:rPr>
          <w:color w:val="0000FF"/>
          <w:sz w:val="28"/>
        </w:rPr>
        <w:sym w:font="Symbol" w:char="F0AA"/>
      </w:r>
      <w:r w:rsidR="00B25779">
        <w:t>-4</w:t>
      </w:r>
      <w:r w:rsidR="005F33FE">
        <w:rPr>
          <w:color w:val="008000"/>
          <w:sz w:val="28"/>
        </w:rPr>
        <w:sym w:font="Symbol" w:char="F0A7"/>
      </w:r>
      <w:r w:rsidR="004F5FF5">
        <w:t xml:space="preserve">. </w:t>
      </w:r>
    </w:p>
    <w:p w14:paraId="42752D83" w14:textId="77777777" w:rsidR="005F33FE" w:rsidRDefault="005F33FE" w:rsidP="004F5FF5"/>
    <w:p w14:paraId="245FC419" w14:textId="77777777" w:rsidR="00D36F0D" w:rsidRPr="00ED1F5A" w:rsidRDefault="003A6323" w:rsidP="00836188">
      <w:pPr>
        <w:numPr>
          <w:ilvl w:val="0"/>
          <w:numId w:val="4"/>
        </w:numPr>
        <w:ind w:hanging="357"/>
      </w:pPr>
      <w:r w:rsidRPr="00ED1F5A">
        <w:t>3</w:t>
      </w:r>
      <w:r w:rsidR="00CC2C14">
        <w:rPr>
          <w:color w:val="008000"/>
          <w:sz w:val="28"/>
        </w:rPr>
        <w:sym w:font="Symbol" w:char="F0A7"/>
      </w:r>
      <w:r w:rsidRPr="00ED1F5A">
        <w:t xml:space="preserve"> : </w:t>
      </w:r>
      <w:r w:rsidRPr="00CC2C14">
        <w:rPr>
          <w:b/>
        </w:rPr>
        <w:t>relais</w:t>
      </w:r>
      <w:r w:rsidR="00FB7704" w:rsidRPr="00CC2C14">
        <w:rPr>
          <w:b/>
        </w:rPr>
        <w:t xml:space="preserve"> </w:t>
      </w:r>
      <w:r w:rsidR="004F5FF5" w:rsidRPr="00CC2C14">
        <w:rPr>
          <w:b/>
        </w:rPr>
        <w:t>forcing de manche</w:t>
      </w:r>
      <w:r w:rsidR="00836188">
        <w:rPr>
          <w:b/>
        </w:rPr>
        <w:t xml:space="preserve"> pour :</w:t>
      </w:r>
    </w:p>
    <w:p w14:paraId="08F2ADD4" w14:textId="77777777" w:rsidR="00F80A45" w:rsidRPr="00B03CCE" w:rsidRDefault="00B03CCE" w:rsidP="00836188">
      <w:pPr>
        <w:numPr>
          <w:ilvl w:val="2"/>
          <w:numId w:val="4"/>
        </w:numPr>
        <w:ind w:hanging="357"/>
      </w:pPr>
      <w:r w:rsidRPr="00B03CCE">
        <w:t>3</w:t>
      </w:r>
      <w:r w:rsidR="00CC2C14">
        <w:rPr>
          <w:color w:val="FFC000"/>
          <w:sz w:val="28"/>
        </w:rPr>
        <w:sym w:font="Symbol" w:char="F0A8"/>
      </w:r>
      <w:r w:rsidRPr="00B03CCE">
        <w:t> : 4</w:t>
      </w:r>
      <w:r w:rsidR="00CC2C14">
        <w:t xml:space="preserve"> cartes </w:t>
      </w:r>
      <w:r w:rsidR="00CC2C14">
        <w:rPr>
          <w:color w:val="FFC000"/>
          <w:sz w:val="28"/>
        </w:rPr>
        <w:sym w:font="Symbol" w:char="F0A8"/>
      </w:r>
    </w:p>
    <w:p w14:paraId="61036113" w14:textId="77777777" w:rsidR="00F80A45" w:rsidRPr="00B03CCE" w:rsidRDefault="00ED1F5A" w:rsidP="00836188">
      <w:pPr>
        <w:numPr>
          <w:ilvl w:val="2"/>
          <w:numId w:val="4"/>
        </w:numPr>
        <w:ind w:hanging="357"/>
      </w:pPr>
      <w:r w:rsidRPr="00B03CCE">
        <w:rPr>
          <w:rFonts w:eastAsia="Batang"/>
          <w:lang w:eastAsia="ko-KR"/>
        </w:rPr>
        <w:t>3</w:t>
      </w:r>
      <w:r w:rsidR="00836188">
        <w:rPr>
          <w:rFonts w:eastAsia="Batang"/>
          <w:color w:val="FF0000"/>
          <w:sz w:val="28"/>
          <w:lang w:eastAsia="ko-KR"/>
        </w:rPr>
        <w:sym w:font="Symbol" w:char="F0A9"/>
      </w:r>
      <w:r w:rsidRPr="00B03CCE">
        <w:rPr>
          <w:rFonts w:eastAsia="Batang"/>
          <w:lang w:eastAsia="ko-KR"/>
        </w:rPr>
        <w:t> :</w:t>
      </w:r>
      <w:r w:rsidR="00836188">
        <w:rPr>
          <w:rFonts w:eastAsia="Batang"/>
          <w:lang w:eastAsia="ko-KR"/>
        </w:rPr>
        <w:t xml:space="preserve"> </w:t>
      </w:r>
      <w:r w:rsidRPr="00B03CCE">
        <w:rPr>
          <w:rFonts w:eastAsia="Batang"/>
          <w:lang w:eastAsia="ko-KR"/>
        </w:rPr>
        <w:t>4</w:t>
      </w:r>
      <w:r w:rsidR="00836188">
        <w:rPr>
          <w:rFonts w:eastAsia="Batang"/>
          <w:lang w:eastAsia="ko-KR"/>
        </w:rPr>
        <w:t xml:space="preserve"> cartes </w:t>
      </w:r>
      <w:r w:rsidR="00836188">
        <w:rPr>
          <w:rFonts w:eastAsia="Batang"/>
          <w:color w:val="FF0000"/>
          <w:sz w:val="28"/>
          <w:lang w:val="en-US" w:eastAsia="ko-KR"/>
        </w:rPr>
        <w:sym w:font="Symbol" w:char="F0A9"/>
      </w:r>
    </w:p>
    <w:p w14:paraId="59B0058B" w14:textId="77777777" w:rsidR="00890271" w:rsidRPr="00B03CCE" w:rsidRDefault="00B03CCE" w:rsidP="00836188">
      <w:pPr>
        <w:numPr>
          <w:ilvl w:val="2"/>
          <w:numId w:val="4"/>
        </w:numPr>
        <w:ind w:hanging="357"/>
        <w:rPr>
          <w:bCs/>
        </w:rPr>
      </w:pPr>
      <w:r>
        <w:rPr>
          <w:bCs/>
        </w:rPr>
        <w:t>3</w:t>
      </w:r>
      <w:r w:rsidR="00836188">
        <w:rPr>
          <w:bCs/>
          <w:color w:val="0000FF"/>
          <w:sz w:val="28"/>
        </w:rPr>
        <w:sym w:font="Symbol" w:char="F0AA"/>
      </w:r>
      <w:r>
        <w:rPr>
          <w:bCs/>
        </w:rPr>
        <w:t> : 6</w:t>
      </w:r>
      <w:r w:rsidR="00836188">
        <w:rPr>
          <w:bCs/>
        </w:rPr>
        <w:t xml:space="preserve"> cartes </w:t>
      </w:r>
      <w:r w:rsidR="00836188">
        <w:rPr>
          <w:bCs/>
          <w:color w:val="0000FF"/>
          <w:sz w:val="28"/>
        </w:rPr>
        <w:sym w:font="Symbol" w:char="F0AA"/>
      </w:r>
    </w:p>
    <w:p w14:paraId="50D19810" w14:textId="77777777" w:rsidR="00836188" w:rsidRDefault="00ED1F5A" w:rsidP="00836188">
      <w:pPr>
        <w:numPr>
          <w:ilvl w:val="2"/>
          <w:numId w:val="4"/>
        </w:numPr>
        <w:ind w:hanging="357"/>
      </w:pPr>
      <w:r>
        <w:t>3SA : Régulier</w:t>
      </w:r>
      <w:r w:rsidR="00836188">
        <w:t xml:space="preserve"> 5-(3-3-2)</w:t>
      </w:r>
    </w:p>
    <w:p w14:paraId="13C36D3D" w14:textId="77777777" w:rsidR="00210BD5" w:rsidRPr="00210BD5" w:rsidRDefault="00ED1F5A" w:rsidP="00836188">
      <w:pPr>
        <w:numPr>
          <w:ilvl w:val="0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836188">
        <w:rPr>
          <w:bCs/>
          <w:color w:val="FFC000"/>
          <w:sz w:val="28"/>
        </w:rPr>
        <w:sym w:font="Symbol" w:char="F0A8"/>
      </w:r>
      <w:r w:rsidRPr="00210BD5">
        <w:rPr>
          <w:bCs/>
        </w:rPr>
        <w:t> : Texa</w:t>
      </w:r>
      <w:r w:rsidR="00210BD5" w:rsidRPr="00210BD5">
        <w:rPr>
          <w:bCs/>
        </w:rPr>
        <w:t xml:space="preserve">s </w:t>
      </w:r>
      <w:r w:rsidR="00836188">
        <w:rPr>
          <w:bCs/>
          <w:color w:val="FF0000"/>
          <w:sz w:val="28"/>
        </w:rPr>
        <w:sym w:font="Symbol" w:char="F0A9"/>
      </w:r>
      <w:r w:rsidR="00210BD5" w:rsidRPr="00210BD5">
        <w:rPr>
          <w:bCs/>
        </w:rPr>
        <w:t xml:space="preserve">. </w:t>
      </w:r>
      <w:r w:rsidR="00836188">
        <w:rPr>
          <w:bCs/>
        </w:rPr>
        <w:t>Pour</w:t>
      </w:r>
      <w:r w:rsidR="00210BD5">
        <w:rPr>
          <w:bCs/>
        </w:rPr>
        <w:t> :</w:t>
      </w:r>
      <w:r w:rsidR="009B680A" w:rsidRPr="00210BD5">
        <w:rPr>
          <w:bCs/>
        </w:rPr>
        <w:t xml:space="preserve"> </w:t>
      </w:r>
    </w:p>
    <w:p w14:paraId="4B428551" w14:textId="77777777" w:rsidR="00AA4C6C" w:rsidRDefault="009B680A" w:rsidP="00AA4C6C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836188">
        <w:rPr>
          <w:bCs/>
          <w:color w:val="FF0000"/>
          <w:sz w:val="28"/>
        </w:rPr>
        <w:sym w:font="Symbol" w:char="F0A9"/>
      </w:r>
      <w:r w:rsidRPr="00210BD5">
        <w:rPr>
          <w:bCs/>
        </w:rPr>
        <w:t xml:space="preserve"> avec 2</w:t>
      </w:r>
      <w:r w:rsidR="00836188">
        <w:rPr>
          <w:bCs/>
        </w:rPr>
        <w:t xml:space="preserve"> ou 3 cartes à </w:t>
      </w:r>
      <w:r w:rsidR="00836188">
        <w:rPr>
          <w:bCs/>
          <w:color w:val="FF0000"/>
          <w:sz w:val="28"/>
        </w:rPr>
        <w:sym w:font="Symbol" w:char="F0A9"/>
      </w:r>
      <w:r w:rsidR="00210BD5" w:rsidRPr="00210BD5">
        <w:rPr>
          <w:bCs/>
        </w:rPr>
        <w:t xml:space="preserve"> </w:t>
      </w:r>
      <w:r w:rsidR="00210BD5" w:rsidRPr="00836188">
        <w:rPr>
          <w:bCs/>
          <w:i/>
        </w:rPr>
        <w:t>sur lequel 3</w:t>
      </w:r>
      <w:r w:rsidR="00AA4C6C">
        <w:rPr>
          <w:bCs/>
          <w:i/>
          <w:color w:val="0000FF"/>
          <w:sz w:val="28"/>
        </w:rPr>
        <w:sym w:font="Symbol" w:char="F0AA"/>
      </w:r>
      <w:r w:rsidR="00210BD5" w:rsidRPr="00836188">
        <w:rPr>
          <w:bCs/>
          <w:i/>
        </w:rPr>
        <w:t xml:space="preserve"> est </w:t>
      </w:r>
      <w:r w:rsidR="00836188">
        <w:rPr>
          <w:bCs/>
          <w:i/>
        </w:rPr>
        <w:t xml:space="preserve">un </w:t>
      </w:r>
      <w:proofErr w:type="spellStart"/>
      <w:r w:rsidR="00836188">
        <w:rPr>
          <w:bCs/>
          <w:i/>
        </w:rPr>
        <w:t>re</w:t>
      </w:r>
      <w:proofErr w:type="spellEnd"/>
      <w:r w:rsidR="00836188">
        <w:rPr>
          <w:bCs/>
          <w:i/>
        </w:rPr>
        <w:t>-relais</w:t>
      </w:r>
      <w:r w:rsidR="00210BD5" w:rsidRPr="00836188">
        <w:rPr>
          <w:bCs/>
          <w:i/>
        </w:rPr>
        <w:t xml:space="preserve"> </w:t>
      </w:r>
    </w:p>
    <w:p w14:paraId="52014B31" w14:textId="77777777" w:rsidR="00210BD5" w:rsidRPr="00AA4C6C" w:rsidRDefault="00210BD5" w:rsidP="00AA4C6C">
      <w:pPr>
        <w:rPr>
          <w:bCs/>
        </w:rPr>
      </w:pPr>
      <w:r w:rsidRPr="00AA4C6C">
        <w:rPr>
          <w:bCs/>
        </w:rPr>
        <w:t xml:space="preserve">(Réponse 3SA : </w:t>
      </w:r>
      <w:r w:rsidR="00836188" w:rsidRPr="00AA4C6C">
        <w:rPr>
          <w:bCs/>
        </w:rPr>
        <w:t xml:space="preserve">2 cartes </w:t>
      </w:r>
      <w:r w:rsidR="00836188">
        <w:rPr>
          <w:bCs/>
          <w:color w:val="FF0000"/>
          <w:sz w:val="28"/>
        </w:rPr>
        <w:sym w:font="Symbol" w:char="F0A9"/>
      </w:r>
      <w:r w:rsidRPr="00AA4C6C">
        <w:rPr>
          <w:bCs/>
        </w:rPr>
        <w:t> ; 4</w:t>
      </w:r>
      <w:r w:rsidR="00836188">
        <w:rPr>
          <w:bCs/>
          <w:color w:val="008000"/>
          <w:sz w:val="28"/>
        </w:rPr>
        <w:sym w:font="Symbol" w:char="F0A7"/>
      </w:r>
      <w:r w:rsidRPr="00AA4C6C">
        <w:rPr>
          <w:bCs/>
        </w:rPr>
        <w:t>/4</w:t>
      </w:r>
      <w:r w:rsidR="00836188">
        <w:rPr>
          <w:bCs/>
          <w:color w:val="FFC000"/>
          <w:sz w:val="28"/>
        </w:rPr>
        <w:sym w:font="Symbol" w:char="F0A8"/>
      </w:r>
      <w:r w:rsidRPr="00AA4C6C">
        <w:rPr>
          <w:bCs/>
        </w:rPr>
        <w:t xml:space="preserve"> : 3 cartes </w:t>
      </w:r>
      <w:r w:rsidR="00836188">
        <w:rPr>
          <w:bCs/>
          <w:color w:val="FF0000"/>
          <w:sz w:val="28"/>
        </w:rPr>
        <w:sym w:font="Symbol" w:char="F0A9"/>
      </w:r>
      <w:r w:rsidR="00836188" w:rsidRPr="00AA4C6C">
        <w:rPr>
          <w:bCs/>
        </w:rPr>
        <w:t xml:space="preserve"> </w:t>
      </w:r>
      <w:r w:rsidRPr="00AA4C6C">
        <w:rPr>
          <w:bCs/>
        </w:rPr>
        <w:t>et singleton</w:t>
      </w:r>
      <w:r w:rsidR="00836188">
        <w:rPr>
          <w:bCs/>
          <w:color w:val="008000"/>
          <w:sz w:val="28"/>
        </w:rPr>
        <w:sym w:font="Symbol" w:char="F0A7"/>
      </w:r>
      <w:r w:rsidR="00836188" w:rsidRPr="00AA4C6C">
        <w:rPr>
          <w:bCs/>
        </w:rPr>
        <w:t>/</w:t>
      </w:r>
      <w:r w:rsidR="00836188">
        <w:rPr>
          <w:bCs/>
          <w:color w:val="FFC000"/>
          <w:sz w:val="28"/>
        </w:rPr>
        <w:sym w:font="Symbol" w:char="F0A8"/>
      </w:r>
      <w:r w:rsidRPr="00AA4C6C">
        <w:rPr>
          <w:bCs/>
        </w:rPr>
        <w:t> ; 4</w:t>
      </w:r>
      <w:r w:rsidR="00836188">
        <w:rPr>
          <w:bCs/>
          <w:color w:val="FF0000"/>
          <w:sz w:val="28"/>
        </w:rPr>
        <w:sym w:font="Symbol" w:char="F0A9"/>
      </w:r>
      <w:r w:rsidRPr="00AA4C6C">
        <w:rPr>
          <w:bCs/>
        </w:rPr>
        <w:t> : 3 cartes</w:t>
      </w:r>
      <w:r w:rsidR="00836188" w:rsidRPr="00AA4C6C">
        <w:rPr>
          <w:bCs/>
        </w:rPr>
        <w:t xml:space="preserve"> </w:t>
      </w:r>
      <w:r w:rsidR="00836188">
        <w:rPr>
          <w:bCs/>
          <w:color w:val="FF0000"/>
          <w:sz w:val="28"/>
        </w:rPr>
        <w:sym w:font="Symbol" w:char="F0A9"/>
      </w:r>
      <w:r w:rsidRPr="00AA4C6C">
        <w:rPr>
          <w:bCs/>
        </w:rPr>
        <w:t xml:space="preserve"> sans</w:t>
      </w:r>
      <w:r w:rsidR="00AA4C6C">
        <w:rPr>
          <w:bCs/>
        </w:rPr>
        <w:t xml:space="preserve"> </w:t>
      </w:r>
      <w:proofErr w:type="spellStart"/>
      <w:r w:rsidR="00AA4C6C">
        <w:rPr>
          <w:bCs/>
        </w:rPr>
        <w:t>sng</w:t>
      </w:r>
      <w:proofErr w:type="spellEnd"/>
      <w:r w:rsidRPr="00AA4C6C">
        <w:rPr>
          <w:bCs/>
        </w:rPr>
        <w:t>)</w:t>
      </w:r>
    </w:p>
    <w:p w14:paraId="16AE7DAE" w14:textId="77777777" w:rsidR="00836188" w:rsidRDefault="00ED1F5A" w:rsidP="00836188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836188">
        <w:rPr>
          <w:bCs/>
          <w:color w:val="0000FF"/>
          <w:sz w:val="28"/>
        </w:rPr>
        <w:sym w:font="Symbol" w:char="F0AA"/>
      </w:r>
      <w:r w:rsidRPr="00210BD5">
        <w:rPr>
          <w:bCs/>
        </w:rPr>
        <w:t xml:space="preserve"> avec 6</w:t>
      </w:r>
      <w:r w:rsidR="00836188">
        <w:rPr>
          <w:bCs/>
        </w:rPr>
        <w:t xml:space="preserve"> cartes </w:t>
      </w:r>
      <w:r w:rsidR="00836188">
        <w:rPr>
          <w:bCs/>
          <w:color w:val="0000FF"/>
          <w:sz w:val="28"/>
        </w:rPr>
        <w:sym w:font="Symbol" w:char="F0AA"/>
      </w:r>
      <w:r w:rsidRPr="00210BD5">
        <w:rPr>
          <w:bCs/>
        </w:rPr>
        <w:t xml:space="preserve"> et </w:t>
      </w:r>
      <w:r w:rsidR="00836188">
        <w:rPr>
          <w:bCs/>
        </w:rPr>
        <w:t xml:space="preserve">courte </w:t>
      </w:r>
      <w:r w:rsidR="00836188">
        <w:rPr>
          <w:bCs/>
          <w:color w:val="FF0000"/>
          <w:sz w:val="28"/>
        </w:rPr>
        <w:sym w:font="Symbol" w:char="F0A9"/>
      </w:r>
      <w:r w:rsidR="00836188">
        <w:rPr>
          <w:bCs/>
        </w:rPr>
        <w:t xml:space="preserve"> (0 ou 1)</w:t>
      </w:r>
    </w:p>
    <w:p w14:paraId="3F183EBF" w14:textId="77777777" w:rsidR="00210BD5" w:rsidRPr="00836188" w:rsidRDefault="00ED1F5A" w:rsidP="00836188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Pr="00836188">
        <w:rPr>
          <w:bCs/>
        </w:rPr>
        <w:t xml:space="preserve">SA : avec </w:t>
      </w:r>
      <w:r w:rsidR="00836188">
        <w:rPr>
          <w:bCs/>
        </w:rPr>
        <w:t>courte</w:t>
      </w:r>
      <w:r w:rsidRPr="00836188">
        <w:rPr>
          <w:bCs/>
        </w:rPr>
        <w:t xml:space="preserve"> </w:t>
      </w:r>
      <w:r w:rsidR="00836188">
        <w:rPr>
          <w:bCs/>
          <w:color w:val="FF0000"/>
          <w:sz w:val="28"/>
        </w:rPr>
        <w:sym w:font="Symbol" w:char="F0A9"/>
      </w:r>
      <w:r w:rsidR="005F33FE">
        <w:rPr>
          <w:bCs/>
        </w:rPr>
        <w:t xml:space="preserve"> (sans 6 cartes </w:t>
      </w:r>
      <w:r w:rsidR="005F33FE">
        <w:rPr>
          <w:bCs/>
          <w:color w:val="0000FF"/>
          <w:sz w:val="28"/>
        </w:rPr>
        <w:sym w:font="Symbol" w:char="F0AA"/>
      </w:r>
      <w:r w:rsidR="005F33FE">
        <w:rPr>
          <w:bCs/>
        </w:rPr>
        <w:t>)</w:t>
      </w:r>
    </w:p>
    <w:p w14:paraId="202C0A9E" w14:textId="77777777" w:rsidR="00210BD5" w:rsidRDefault="00210BD5" w:rsidP="00836188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4</w:t>
      </w:r>
      <w:r w:rsidR="00836188">
        <w:rPr>
          <w:bCs/>
          <w:color w:val="008000"/>
          <w:sz w:val="28"/>
        </w:rPr>
        <w:sym w:font="Symbol" w:char="F0A7"/>
      </w:r>
      <w:r w:rsidRPr="00210BD5">
        <w:rPr>
          <w:bCs/>
        </w:rPr>
        <w:t>/4</w:t>
      </w:r>
      <w:r w:rsidR="00836188">
        <w:rPr>
          <w:bCs/>
          <w:color w:val="FFC000"/>
          <w:sz w:val="28"/>
        </w:rPr>
        <w:sym w:font="Symbol" w:char="F0A8"/>
      </w:r>
      <w:r w:rsidRPr="00210BD5">
        <w:rPr>
          <w:bCs/>
        </w:rPr>
        <w:t> : singleton</w:t>
      </w:r>
      <w:r w:rsidR="00836188">
        <w:rPr>
          <w:bCs/>
        </w:rPr>
        <w:t xml:space="preserve"> </w:t>
      </w:r>
      <w:r w:rsidR="00836188">
        <w:rPr>
          <w:bCs/>
          <w:color w:val="008000"/>
          <w:sz w:val="28"/>
        </w:rPr>
        <w:sym w:font="Symbol" w:char="F0A7"/>
      </w:r>
      <w:r w:rsidR="00836188">
        <w:rPr>
          <w:bCs/>
        </w:rPr>
        <w:t>/</w:t>
      </w:r>
      <w:r w:rsidR="00836188">
        <w:rPr>
          <w:bCs/>
          <w:color w:val="FFC000"/>
          <w:sz w:val="28"/>
        </w:rPr>
        <w:sym w:font="Symbol" w:char="F0A8"/>
      </w:r>
      <w:r w:rsidRPr="00210BD5">
        <w:rPr>
          <w:bCs/>
        </w:rPr>
        <w:t xml:space="preserve"> avec 4</w:t>
      </w:r>
      <w:r w:rsidR="00836188">
        <w:rPr>
          <w:bCs/>
        </w:rPr>
        <w:t xml:space="preserve"> cartes </w:t>
      </w:r>
      <w:r w:rsidR="00836188">
        <w:rPr>
          <w:bCs/>
          <w:color w:val="FF0000"/>
          <w:sz w:val="28"/>
        </w:rPr>
        <w:sym w:font="Symbol" w:char="F0A9"/>
      </w:r>
      <w:r w:rsidRPr="00210BD5">
        <w:rPr>
          <w:bCs/>
        </w:rPr>
        <w:t xml:space="preserve"> ; </w:t>
      </w:r>
    </w:p>
    <w:p w14:paraId="54A01215" w14:textId="77777777" w:rsidR="00890271" w:rsidRPr="00210BD5" w:rsidRDefault="00210BD5" w:rsidP="00836188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4</w:t>
      </w:r>
      <w:r w:rsidR="00836188">
        <w:rPr>
          <w:bCs/>
          <w:color w:val="FF0000"/>
          <w:sz w:val="28"/>
        </w:rPr>
        <w:sym w:font="Symbol" w:char="F0A9"/>
      </w:r>
      <w:r w:rsidRPr="00210BD5">
        <w:rPr>
          <w:bCs/>
        </w:rPr>
        <w:t> : 5</w:t>
      </w:r>
      <w:r w:rsidR="00836188">
        <w:rPr>
          <w:bCs/>
        </w:rPr>
        <w:t>-</w:t>
      </w:r>
      <w:r w:rsidRPr="00210BD5">
        <w:rPr>
          <w:bCs/>
        </w:rPr>
        <w:t>4</w:t>
      </w:r>
      <w:r w:rsidR="00836188">
        <w:rPr>
          <w:bCs/>
        </w:rPr>
        <w:t>-</w:t>
      </w:r>
      <w:r w:rsidRPr="00210BD5">
        <w:rPr>
          <w:bCs/>
        </w:rPr>
        <w:t>2</w:t>
      </w:r>
      <w:r w:rsidR="00836188">
        <w:rPr>
          <w:bCs/>
        </w:rPr>
        <w:t>-</w:t>
      </w:r>
      <w:r w:rsidRPr="00210BD5">
        <w:rPr>
          <w:bCs/>
        </w:rPr>
        <w:t>2</w:t>
      </w:r>
    </w:p>
    <w:p w14:paraId="1BE2A2CC" w14:textId="77777777" w:rsidR="00ED1F5A" w:rsidRPr="00210BD5" w:rsidRDefault="00210BD5" w:rsidP="00836188">
      <w:pPr>
        <w:numPr>
          <w:ilvl w:val="0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5F33FE">
        <w:rPr>
          <w:bCs/>
          <w:color w:val="FF0000"/>
          <w:sz w:val="28"/>
        </w:rPr>
        <w:sym w:font="Symbol" w:char="F0A9"/>
      </w:r>
      <w:r w:rsidRPr="00210BD5">
        <w:rPr>
          <w:bCs/>
        </w:rPr>
        <w:t xml:space="preserve"> : Texas </w:t>
      </w:r>
      <w:r w:rsidR="005F33FE">
        <w:rPr>
          <w:bCs/>
          <w:color w:val="0000FF"/>
          <w:sz w:val="28"/>
        </w:rPr>
        <w:sym w:font="Symbol" w:char="F0AA"/>
      </w:r>
      <w:r w:rsidRPr="00210BD5">
        <w:rPr>
          <w:bCs/>
        </w:rPr>
        <w:t xml:space="preserve"> ou bicolore mineur 5</w:t>
      </w:r>
      <w:r w:rsidR="005F33FE">
        <w:rPr>
          <w:bCs/>
        </w:rPr>
        <w:t>-</w:t>
      </w:r>
      <w:r w:rsidRPr="00210BD5">
        <w:rPr>
          <w:bCs/>
        </w:rPr>
        <w:t>5</w:t>
      </w:r>
    </w:p>
    <w:p w14:paraId="608C268D" w14:textId="77777777" w:rsidR="00ED1F5A" w:rsidRPr="00210BD5" w:rsidRDefault="00210BD5" w:rsidP="00836188">
      <w:pPr>
        <w:numPr>
          <w:ilvl w:val="0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5F33FE">
        <w:rPr>
          <w:bCs/>
          <w:color w:val="0000FF"/>
          <w:sz w:val="28"/>
        </w:rPr>
        <w:sym w:font="Symbol" w:char="F0AA"/>
      </w:r>
      <w:r w:rsidRPr="00210BD5">
        <w:rPr>
          <w:bCs/>
        </w:rPr>
        <w:t xml:space="preserve"> : Texas </w:t>
      </w:r>
      <w:r w:rsidR="005F33FE">
        <w:rPr>
          <w:bCs/>
          <w:color w:val="008000"/>
          <w:sz w:val="28"/>
        </w:rPr>
        <w:sym w:font="Symbol" w:char="F0A7"/>
      </w:r>
    </w:p>
    <w:p w14:paraId="7BAFE322" w14:textId="77777777" w:rsidR="00ED1F5A" w:rsidRPr="005F33FE" w:rsidRDefault="00210BD5" w:rsidP="00836188">
      <w:pPr>
        <w:numPr>
          <w:ilvl w:val="0"/>
          <w:numId w:val="4"/>
        </w:numPr>
        <w:ind w:hanging="357"/>
        <w:rPr>
          <w:bCs/>
          <w:u w:val="single"/>
        </w:rPr>
      </w:pPr>
      <w:r w:rsidRPr="005F33FE">
        <w:rPr>
          <w:bCs/>
          <w:u w:val="single"/>
        </w:rPr>
        <w:t>3SA : Texas</w:t>
      </w:r>
      <w:r w:rsidR="005F33FE" w:rsidRPr="005F33FE">
        <w:rPr>
          <w:bCs/>
          <w:u w:val="single"/>
        </w:rPr>
        <w:t xml:space="preserve"> </w:t>
      </w:r>
      <w:r w:rsidR="005F33FE" w:rsidRPr="005F33FE">
        <w:rPr>
          <w:bCs/>
          <w:color w:val="FFC000"/>
          <w:sz w:val="28"/>
          <w:u w:val="single"/>
        </w:rPr>
        <w:sym w:font="Symbol" w:char="F0A8"/>
      </w:r>
      <w:r w:rsidR="005F33FE">
        <w:rPr>
          <w:bCs/>
          <w:color w:val="FFC000"/>
          <w:sz w:val="28"/>
          <w:u w:val="single"/>
        </w:rPr>
        <w:t xml:space="preserve"> </w:t>
      </w:r>
      <w:r w:rsidR="005F33FE" w:rsidRPr="005F33FE">
        <w:rPr>
          <w:bCs/>
          <w:u w:val="single"/>
        </w:rPr>
        <w:t>(non Forcing)</w:t>
      </w:r>
    </w:p>
    <w:p w14:paraId="25A98F7B" w14:textId="77777777" w:rsidR="0027746D" w:rsidRPr="00210BD5" w:rsidRDefault="0027746D" w:rsidP="00836188">
      <w:pPr>
        <w:numPr>
          <w:ilvl w:val="0"/>
          <w:numId w:val="4"/>
        </w:numPr>
        <w:ind w:hanging="357"/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5F33FE" w:rsidRPr="005F33FE">
        <w:rPr>
          <w:bCs/>
          <w:color w:val="008000"/>
          <w:sz w:val="28"/>
        </w:rPr>
        <w:sym w:font="Symbol" w:char="F0A7"/>
      </w:r>
      <w:r w:rsidRPr="005F33FE">
        <w:rPr>
          <w:bCs/>
        </w:rPr>
        <w:t> : Texas</w:t>
      </w:r>
      <w:r w:rsidR="005F33FE" w:rsidRPr="005F33FE">
        <w:rPr>
          <w:bCs/>
        </w:rPr>
        <w:t xml:space="preserve"> </w:t>
      </w:r>
      <w:r w:rsidR="005F33FE" w:rsidRPr="005F33FE">
        <w:rPr>
          <w:bCs/>
          <w:color w:val="FFC000"/>
          <w:sz w:val="28"/>
        </w:rPr>
        <w:sym w:font="Symbol" w:char="F0A8"/>
      </w:r>
      <w:r w:rsidRPr="005F33FE">
        <w:rPr>
          <w:bCs/>
        </w:rPr>
        <w:t xml:space="preserve"> dans au moins </w:t>
      </w:r>
      <w:r w:rsidRPr="005F33FE">
        <w:rPr>
          <w:b/>
          <w:bCs/>
        </w:rPr>
        <w:t>7 cartes</w:t>
      </w:r>
      <w:r w:rsidRPr="005F33FE">
        <w:rPr>
          <w:bCs/>
        </w:rPr>
        <w:t xml:space="preserve"> et une main de </w:t>
      </w:r>
      <w:r w:rsidRPr="005F33FE">
        <w:rPr>
          <w:b/>
          <w:bCs/>
        </w:rPr>
        <w:t>moins de 8 points</w:t>
      </w:r>
      <w:r w:rsidRPr="005F33FE">
        <w:rPr>
          <w:bCs/>
        </w:rPr>
        <w:t xml:space="preserve"> </w:t>
      </w:r>
    </w:p>
    <w:tbl>
      <w:tblPr>
        <w:tblpPr w:leftFromText="141" w:rightFromText="141" w:vertAnchor="text" w:horzAnchor="margin" w:tblpY="4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5F33FE" w14:paraId="5DEE7D1A" w14:textId="77777777" w:rsidTr="005F33FE">
        <w:trPr>
          <w:trHeight w:val="212"/>
        </w:trPr>
        <w:tc>
          <w:tcPr>
            <w:tcW w:w="958" w:type="dxa"/>
            <w:tcBorders>
              <w:bottom w:val="single" w:sz="6" w:space="0" w:color="000000"/>
            </w:tcBorders>
            <w:shd w:val="solid" w:color="000080" w:fill="FFFFFF"/>
          </w:tcPr>
          <w:p w14:paraId="74F22C89" w14:textId="77777777" w:rsidR="005F33FE" w:rsidRPr="00153252" w:rsidRDefault="005F33FE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29" w:type="dxa"/>
            <w:tcBorders>
              <w:bottom w:val="single" w:sz="6" w:space="0" w:color="000000"/>
            </w:tcBorders>
            <w:shd w:val="solid" w:color="000080" w:fill="FFFFFF"/>
          </w:tcPr>
          <w:p w14:paraId="09A36F38" w14:textId="77777777" w:rsidR="005F33FE" w:rsidRPr="00153252" w:rsidRDefault="005F33FE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F33FE" w:rsidRPr="00F62AC9" w14:paraId="771BD32C" w14:textId="77777777" w:rsidTr="005F33FE">
        <w:trPr>
          <w:trHeight w:val="265"/>
        </w:trPr>
        <w:tc>
          <w:tcPr>
            <w:tcW w:w="958" w:type="dxa"/>
            <w:shd w:val="solid" w:color="C0C0C0" w:fill="FFFFFF"/>
          </w:tcPr>
          <w:p w14:paraId="21422C68" w14:textId="77777777" w:rsidR="005F33FE" w:rsidRPr="005F33FE" w:rsidRDefault="005F33FE" w:rsidP="005F33FE">
            <w:pPr>
              <w:rPr>
                <w:b/>
                <w:bCs/>
              </w:rPr>
            </w:pPr>
            <w:r w:rsidRPr="005F33FE">
              <w:rPr>
                <w:b/>
                <w:bCs/>
                <w:color w:val="000000"/>
              </w:rPr>
              <w:t>1</w:t>
            </w:r>
            <w:r w:rsidRPr="005F33FE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129" w:type="dxa"/>
            <w:shd w:val="solid" w:color="C0C0C0" w:fill="FFFFFF"/>
          </w:tcPr>
          <w:p w14:paraId="02AE6315" w14:textId="77777777" w:rsidR="005F33FE" w:rsidRPr="005F33FE" w:rsidRDefault="005F33FE" w:rsidP="005F33FE">
            <w:pPr>
              <w:jc w:val="center"/>
              <w:rPr>
                <w:b/>
                <w:bCs/>
                <w:color w:val="000000"/>
              </w:rPr>
            </w:pPr>
            <w:r w:rsidRPr="005F33FE">
              <w:rPr>
                <w:b/>
                <w:bCs/>
                <w:color w:val="000000"/>
              </w:rPr>
              <w:t>1SA</w:t>
            </w:r>
          </w:p>
        </w:tc>
      </w:tr>
      <w:tr w:rsidR="005F33FE" w:rsidRPr="00F62AC9" w14:paraId="3939B4BD" w14:textId="77777777" w:rsidTr="005F33FE">
        <w:trPr>
          <w:trHeight w:val="256"/>
        </w:trPr>
        <w:tc>
          <w:tcPr>
            <w:tcW w:w="958" w:type="dxa"/>
            <w:shd w:val="solid" w:color="C0C0C0" w:fill="FFFFFF"/>
          </w:tcPr>
          <w:p w14:paraId="0181482F" w14:textId="77777777" w:rsidR="005F33FE" w:rsidRPr="005F33FE" w:rsidRDefault="005F33FE" w:rsidP="005F33FE">
            <w:pPr>
              <w:rPr>
                <w:b/>
                <w:bCs/>
              </w:rPr>
            </w:pPr>
            <w:r w:rsidRPr="005F33FE">
              <w:rPr>
                <w:b/>
                <w:bCs/>
                <w:color w:val="000000"/>
              </w:rPr>
              <w:t>3</w:t>
            </w:r>
            <w:r w:rsidRPr="005F33FE">
              <w:rPr>
                <w:b/>
                <w:bCs/>
                <w:color w:val="008000"/>
              </w:rPr>
              <w:sym w:font="Symbol" w:char="F0A7"/>
            </w:r>
          </w:p>
        </w:tc>
        <w:tc>
          <w:tcPr>
            <w:tcW w:w="1129" w:type="dxa"/>
            <w:shd w:val="solid" w:color="C0C0C0" w:fill="FFFFFF"/>
          </w:tcPr>
          <w:p w14:paraId="57BAED98" w14:textId="77777777" w:rsidR="005F33FE" w:rsidRPr="005F33FE" w:rsidRDefault="005F33FE" w:rsidP="005F33FE">
            <w:pPr>
              <w:jc w:val="center"/>
              <w:rPr>
                <w:b/>
                <w:bCs/>
                <w:color w:val="000000"/>
              </w:rPr>
            </w:pPr>
            <w:r w:rsidRPr="005F33FE">
              <w:rPr>
                <w:b/>
                <w:bCs/>
                <w:color w:val="000000"/>
              </w:rPr>
              <w:t>?</w:t>
            </w:r>
          </w:p>
        </w:tc>
      </w:tr>
    </w:tbl>
    <w:p w14:paraId="75D797C4" w14:textId="77777777" w:rsidR="005F33FE" w:rsidRDefault="005F33FE" w:rsidP="004F5FF5">
      <w:pPr>
        <w:spacing w:line="360" w:lineRule="auto"/>
      </w:pPr>
    </w:p>
    <w:p w14:paraId="6AE623A0" w14:textId="77777777" w:rsidR="00AB6248" w:rsidRDefault="00AB6248" w:rsidP="005F33FE"/>
    <w:p w14:paraId="19F1A0D9" w14:textId="77777777" w:rsidR="005F33FE" w:rsidRPr="005F33FE" w:rsidRDefault="00B25779" w:rsidP="005F33FE">
      <w:pPr>
        <w:rPr>
          <w:color w:val="008000"/>
          <w:sz w:val="28"/>
        </w:rPr>
      </w:pPr>
      <w:r>
        <w:t>Forcing</w:t>
      </w:r>
      <w:r w:rsidR="000B7E1D">
        <w:t xml:space="preserve"> M</w:t>
      </w:r>
      <w:r>
        <w:t xml:space="preserve"> 5</w:t>
      </w:r>
      <w:r w:rsidR="00AA4C6C">
        <w:rPr>
          <w:vertAlign w:val="superscript"/>
        </w:rPr>
        <w:t>+</w:t>
      </w:r>
      <w:r w:rsidR="005F33FE">
        <w:rPr>
          <w:color w:val="0000FF"/>
          <w:sz w:val="28"/>
        </w:rPr>
        <w:sym w:font="Symbol" w:char="F0AA"/>
      </w:r>
      <w:r>
        <w:t xml:space="preserve"> </w:t>
      </w:r>
      <w:r w:rsidR="000B7E1D">
        <w:t>/</w:t>
      </w:r>
      <w:r>
        <w:t xml:space="preserve"> 4</w:t>
      </w:r>
      <w:r w:rsidR="00AA4C6C">
        <w:rPr>
          <w:vertAlign w:val="superscript"/>
        </w:rPr>
        <w:t>+</w:t>
      </w:r>
      <w:r w:rsidR="005F33FE">
        <w:rPr>
          <w:color w:val="008000"/>
          <w:sz w:val="28"/>
        </w:rPr>
        <w:sym w:font="Symbol" w:char="F0A7"/>
      </w:r>
      <w:r w:rsidR="000B7E1D">
        <w:rPr>
          <w:color w:val="008000"/>
          <w:sz w:val="28"/>
        </w:rPr>
        <w:t xml:space="preserve"> </w:t>
      </w:r>
      <w:r w:rsidR="000B7E1D" w:rsidRPr="000B7E1D">
        <w:rPr>
          <w:b/>
        </w:rPr>
        <w:t>+ un singleton rouge</w:t>
      </w:r>
      <w:r w:rsidR="000B7E1D">
        <w:rPr>
          <w:b/>
        </w:rPr>
        <w:t xml:space="preserve"> </w:t>
      </w:r>
      <w:r w:rsidR="000B7E1D" w:rsidRPr="000B7E1D">
        <w:rPr>
          <w:b/>
          <w:i/>
        </w:rPr>
        <w:t>(</w:t>
      </w:r>
      <w:r w:rsidR="000B7E1D" w:rsidRPr="000B7E1D">
        <w:rPr>
          <w:i/>
        </w:rPr>
        <w:t>dire 3SA avec 5422)</w:t>
      </w:r>
    </w:p>
    <w:p w14:paraId="65B451B6" w14:textId="77777777" w:rsidR="00B03CCE" w:rsidRPr="00AA4C6C" w:rsidRDefault="00B03CCE" w:rsidP="00FF5072">
      <w:pPr>
        <w:pStyle w:val="Pardeliste"/>
        <w:numPr>
          <w:ilvl w:val="0"/>
          <w:numId w:val="37"/>
        </w:numPr>
        <w:rPr>
          <w:b/>
          <w:i/>
          <w:color w:val="000000" w:themeColor="text1"/>
          <w:u w:val="single"/>
        </w:rPr>
      </w:pPr>
      <w:r w:rsidRPr="00262411">
        <w:rPr>
          <w:color w:val="000000" w:themeColor="text1"/>
        </w:rPr>
        <w:t>3</w:t>
      </w:r>
      <w:r w:rsidR="005F33FE">
        <w:rPr>
          <w:color w:val="FFC000"/>
          <w:sz w:val="28"/>
        </w:rPr>
        <w:sym w:font="Symbol" w:char="F0A8"/>
      </w:r>
      <w:r w:rsidRPr="00262411">
        <w:rPr>
          <w:color w:val="000000" w:themeColor="text1"/>
        </w:rPr>
        <w:t xml:space="preserve"> relais </w:t>
      </w:r>
      <w:r w:rsidRPr="00AA4C6C">
        <w:rPr>
          <w:color w:val="000000" w:themeColor="text1"/>
        </w:rPr>
        <w:t>(</w:t>
      </w:r>
      <w:r w:rsidRPr="00AA4C6C">
        <w:rPr>
          <w:i/>
          <w:color w:val="000000" w:themeColor="text1"/>
        </w:rPr>
        <w:t>Réponse 3</w:t>
      </w:r>
      <w:r w:rsidR="005F33FE">
        <w:rPr>
          <w:color w:val="FF0000"/>
          <w:sz w:val="28"/>
        </w:rPr>
        <w:sym w:font="Symbol" w:char="F0A9"/>
      </w:r>
      <w:r w:rsidRPr="00AA4C6C">
        <w:rPr>
          <w:i/>
          <w:color w:val="000000" w:themeColor="text1"/>
        </w:rPr>
        <w:t xml:space="preserve"> avec 3</w:t>
      </w:r>
      <w:r w:rsidR="005F33FE" w:rsidRPr="00AA4C6C">
        <w:rPr>
          <w:i/>
          <w:color w:val="000000" w:themeColor="text1"/>
        </w:rPr>
        <w:t xml:space="preserve"> cartes </w:t>
      </w:r>
      <w:r w:rsidR="005F33FE">
        <w:rPr>
          <w:color w:val="FF0000"/>
          <w:sz w:val="28"/>
        </w:rPr>
        <w:sym w:font="Symbol" w:char="F0A9"/>
      </w:r>
      <w:r w:rsidR="00AA4C6C">
        <w:rPr>
          <w:color w:val="FF0000"/>
          <w:sz w:val="28"/>
        </w:rPr>
        <w:t xml:space="preserve"> </w:t>
      </w:r>
      <w:proofErr w:type="spellStart"/>
      <w:r w:rsidR="00AA4C6C" w:rsidRPr="00AA4C6C">
        <w:rPr>
          <w:sz w:val="22"/>
          <w:szCs w:val="22"/>
        </w:rPr>
        <w:t>sng</w:t>
      </w:r>
      <w:proofErr w:type="spellEnd"/>
      <w:r w:rsidR="00AA4C6C" w:rsidRPr="00AA4C6C">
        <w:rPr>
          <w:color w:val="FF0000"/>
          <w:sz w:val="22"/>
          <w:szCs w:val="22"/>
        </w:rPr>
        <w:t xml:space="preserve"> </w:t>
      </w:r>
      <w:r w:rsidR="00AA4C6C" w:rsidRPr="00AA4C6C">
        <w:rPr>
          <w:color w:val="FFC000"/>
          <w:sz w:val="22"/>
          <w:szCs w:val="22"/>
        </w:rPr>
        <w:sym w:font="Symbol" w:char="F0A8"/>
      </w:r>
      <w:r w:rsidRPr="00AA4C6C">
        <w:rPr>
          <w:i/>
          <w:color w:val="000000" w:themeColor="text1"/>
        </w:rPr>
        <w:t>, 3</w:t>
      </w:r>
      <w:r w:rsidR="005F33FE">
        <w:rPr>
          <w:color w:val="0000FF"/>
          <w:sz w:val="28"/>
        </w:rPr>
        <w:sym w:font="Symbol" w:char="F0AA"/>
      </w:r>
      <w:r w:rsidRPr="00AA4C6C">
        <w:rPr>
          <w:i/>
          <w:color w:val="000000" w:themeColor="text1"/>
        </w:rPr>
        <w:t xml:space="preserve"> avec 6</w:t>
      </w:r>
      <w:r w:rsidR="005F33FE" w:rsidRPr="00AA4C6C">
        <w:rPr>
          <w:i/>
          <w:color w:val="000000" w:themeColor="text1"/>
        </w:rPr>
        <w:t xml:space="preserve"> cartes</w:t>
      </w:r>
      <w:r w:rsidRPr="00AA4C6C">
        <w:rPr>
          <w:i/>
          <w:color w:val="000000" w:themeColor="text1"/>
        </w:rPr>
        <w:t xml:space="preserve"> </w:t>
      </w:r>
      <w:r w:rsidR="005F33FE">
        <w:rPr>
          <w:color w:val="0000FF"/>
          <w:sz w:val="28"/>
        </w:rPr>
        <w:sym w:font="Symbol" w:char="F0AA"/>
      </w:r>
      <w:r w:rsidR="005F33FE" w:rsidRPr="00AA4C6C">
        <w:rPr>
          <w:i/>
        </w:rPr>
        <w:t xml:space="preserve"> sans 3 cartes </w:t>
      </w:r>
      <w:r w:rsidR="005F33FE">
        <w:rPr>
          <w:color w:val="FF0000"/>
          <w:sz w:val="28"/>
        </w:rPr>
        <w:sym w:font="Symbol" w:char="F0A9"/>
      </w:r>
      <w:r w:rsidR="005F33FE" w:rsidRPr="00AA4C6C">
        <w:rPr>
          <w:i/>
        </w:rPr>
        <w:t xml:space="preserve"> </w:t>
      </w:r>
      <w:r w:rsidR="00AB6248" w:rsidRPr="00AA4C6C">
        <w:rPr>
          <w:i/>
          <w:color w:val="000000" w:themeColor="text1"/>
        </w:rPr>
        <w:t xml:space="preserve">,              </w:t>
      </w:r>
      <w:r w:rsidR="00262411" w:rsidRPr="00AA4C6C">
        <w:rPr>
          <w:i/>
          <w:color w:val="000000" w:themeColor="text1"/>
        </w:rPr>
        <w:t xml:space="preserve">3SA </w:t>
      </w:r>
      <w:r w:rsidR="00AB6248" w:rsidRPr="00AA4C6C">
        <w:rPr>
          <w:i/>
          <w:color w:val="000000" w:themeColor="text1"/>
        </w:rPr>
        <w:t xml:space="preserve">singleton </w:t>
      </w:r>
      <w:r w:rsidR="00AB6248">
        <w:rPr>
          <w:color w:val="FF0000"/>
          <w:sz w:val="28"/>
        </w:rPr>
        <w:sym w:font="Symbol" w:char="F0A9"/>
      </w:r>
      <w:r w:rsidR="00AB6248" w:rsidRPr="00AA4C6C">
        <w:rPr>
          <w:i/>
        </w:rPr>
        <w:t xml:space="preserve"> </w:t>
      </w:r>
      <w:r w:rsidR="00262411" w:rsidRPr="00AA4C6C">
        <w:rPr>
          <w:i/>
          <w:color w:val="000000" w:themeColor="text1"/>
        </w:rPr>
        <w:t xml:space="preserve"> </w:t>
      </w:r>
      <w:r w:rsidR="00AB6248" w:rsidRPr="00AA4C6C">
        <w:rPr>
          <w:i/>
          <w:color w:val="000000" w:themeColor="text1"/>
        </w:rPr>
        <w:t>et</w:t>
      </w:r>
      <w:r w:rsidR="005F33FE" w:rsidRPr="00AA4C6C">
        <w:rPr>
          <w:i/>
          <w:color w:val="000000" w:themeColor="text1"/>
        </w:rPr>
        <w:t xml:space="preserve"> plus rarement</w:t>
      </w:r>
      <w:r w:rsidR="00262411" w:rsidRPr="00AA4C6C">
        <w:rPr>
          <w:i/>
          <w:color w:val="000000" w:themeColor="text1"/>
        </w:rPr>
        <w:t xml:space="preserve"> 4</w:t>
      </w:r>
      <w:r w:rsidR="005F33FE">
        <w:rPr>
          <w:color w:val="008000"/>
          <w:sz w:val="28"/>
        </w:rPr>
        <w:sym w:font="Symbol" w:char="F0A7"/>
      </w:r>
      <w:r w:rsidR="00262411" w:rsidRPr="00AA4C6C">
        <w:rPr>
          <w:i/>
          <w:color w:val="000000" w:themeColor="text1"/>
        </w:rPr>
        <w:t xml:space="preserve"> dans un</w:t>
      </w:r>
      <w:r w:rsidR="005F33FE" w:rsidRPr="00AA4C6C">
        <w:rPr>
          <w:i/>
          <w:color w:val="000000" w:themeColor="text1"/>
        </w:rPr>
        <w:t xml:space="preserve"> très</w:t>
      </w:r>
      <w:r w:rsidR="00262411" w:rsidRPr="00AA4C6C">
        <w:rPr>
          <w:i/>
          <w:color w:val="000000" w:themeColor="text1"/>
        </w:rPr>
        <w:t xml:space="preserve"> beau 5</w:t>
      </w:r>
      <w:r w:rsidR="005F33FE" w:rsidRPr="00AA4C6C">
        <w:rPr>
          <w:i/>
          <w:color w:val="000000" w:themeColor="text1"/>
        </w:rPr>
        <w:t>-</w:t>
      </w:r>
      <w:r w:rsidR="00262411" w:rsidRPr="00AA4C6C">
        <w:rPr>
          <w:i/>
          <w:color w:val="000000" w:themeColor="text1"/>
        </w:rPr>
        <w:t>5</w:t>
      </w:r>
      <w:r w:rsidR="005F33FE" w:rsidRPr="00AA4C6C">
        <w:rPr>
          <w:i/>
          <w:color w:val="000000" w:themeColor="text1"/>
        </w:rPr>
        <w:t xml:space="preserve"> sans 3 cartes </w:t>
      </w:r>
      <w:r w:rsidR="005F33FE">
        <w:rPr>
          <w:color w:val="FF0000"/>
          <w:sz w:val="28"/>
        </w:rPr>
        <w:sym w:font="Symbol" w:char="F0A9"/>
      </w:r>
      <w:r w:rsidRPr="00AA4C6C">
        <w:rPr>
          <w:i/>
          <w:color w:val="000000" w:themeColor="text1"/>
        </w:rPr>
        <w:t>)</w:t>
      </w:r>
    </w:p>
    <w:p w14:paraId="51AFABC0" w14:textId="77777777" w:rsidR="00B03CCE" w:rsidRPr="00262411" w:rsidRDefault="00B03CCE" w:rsidP="00FF5072">
      <w:pPr>
        <w:pStyle w:val="Pardeliste"/>
        <w:numPr>
          <w:ilvl w:val="0"/>
          <w:numId w:val="37"/>
        </w:numPr>
        <w:rPr>
          <w:b/>
          <w:color w:val="000000" w:themeColor="text1"/>
          <w:u w:val="single"/>
        </w:rPr>
      </w:pPr>
      <w:r w:rsidRPr="00262411">
        <w:rPr>
          <w:color w:val="000000" w:themeColor="text1"/>
        </w:rPr>
        <w:t>3</w:t>
      </w:r>
      <w:r w:rsidR="005F33FE">
        <w:rPr>
          <w:color w:val="FF0000"/>
          <w:sz w:val="28"/>
        </w:rPr>
        <w:sym w:font="Symbol" w:char="F0A9"/>
      </w:r>
      <w:r w:rsidRPr="00262411">
        <w:rPr>
          <w:color w:val="000000" w:themeColor="text1"/>
        </w:rPr>
        <w:t> : 6</w:t>
      </w:r>
      <w:r w:rsidR="005F33FE">
        <w:rPr>
          <w:color w:val="000000" w:themeColor="text1"/>
        </w:rPr>
        <w:t xml:space="preserve"> cartes </w:t>
      </w:r>
      <w:r w:rsidR="005F33FE">
        <w:rPr>
          <w:color w:val="FF0000"/>
          <w:sz w:val="28"/>
        </w:rPr>
        <w:sym w:font="Symbol" w:char="F0A9"/>
      </w:r>
    </w:p>
    <w:p w14:paraId="5B5CCF85" w14:textId="77777777" w:rsidR="00A5088F" w:rsidRPr="00AB6248" w:rsidRDefault="00B03CCE" w:rsidP="00FF5072">
      <w:pPr>
        <w:pStyle w:val="Pardeliste"/>
        <w:numPr>
          <w:ilvl w:val="0"/>
          <w:numId w:val="37"/>
        </w:numPr>
        <w:rPr>
          <w:b/>
          <w:color w:val="000000" w:themeColor="text1"/>
          <w:u w:val="single"/>
        </w:rPr>
      </w:pPr>
      <w:r w:rsidRPr="00AB6248">
        <w:rPr>
          <w:b/>
          <w:color w:val="000000" w:themeColor="text1"/>
        </w:rPr>
        <w:t>3</w:t>
      </w:r>
      <w:r w:rsidR="005F33FE" w:rsidRPr="00AB6248">
        <w:rPr>
          <w:b/>
          <w:color w:val="0000FF"/>
          <w:sz w:val="28"/>
        </w:rPr>
        <w:sym w:font="Symbol" w:char="F0AA"/>
      </w:r>
      <w:r w:rsidRPr="00AB6248">
        <w:rPr>
          <w:b/>
          <w:color w:val="000000" w:themeColor="text1"/>
        </w:rPr>
        <w:t xml:space="preserve"> : main avec </w:t>
      </w:r>
      <w:proofErr w:type="spellStart"/>
      <w:r w:rsidRPr="00AB6248">
        <w:rPr>
          <w:b/>
          <w:color w:val="000000" w:themeColor="text1"/>
        </w:rPr>
        <w:t>pb</w:t>
      </w:r>
      <w:proofErr w:type="spellEnd"/>
      <w:r w:rsidRPr="00AB6248">
        <w:rPr>
          <w:b/>
          <w:color w:val="000000" w:themeColor="text1"/>
        </w:rPr>
        <w:t xml:space="preserve"> à </w:t>
      </w:r>
      <w:r w:rsidR="005F33FE" w:rsidRPr="00AB6248">
        <w:rPr>
          <w:b/>
          <w:color w:val="FF0000"/>
          <w:sz w:val="28"/>
        </w:rPr>
        <w:sym w:font="Symbol" w:char="F0A9"/>
      </w:r>
      <w:r w:rsidRPr="00AB6248">
        <w:rPr>
          <w:b/>
          <w:color w:val="000000" w:themeColor="text1"/>
        </w:rPr>
        <w:t xml:space="preserve"> pour jouer 3SA</w:t>
      </w:r>
    </w:p>
    <w:tbl>
      <w:tblPr>
        <w:tblpPr w:leftFromText="141" w:rightFromText="141" w:vertAnchor="text" w:horzAnchor="margin" w:tblpY="-20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47629" w14:paraId="27B6BA60" w14:textId="77777777" w:rsidTr="00C4762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2921B4E" w14:textId="77777777"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A2E27BA" w14:textId="77777777"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47629" w:rsidRPr="00F62AC9" w14:paraId="7380F7E5" w14:textId="77777777" w:rsidTr="00C47629">
        <w:tc>
          <w:tcPr>
            <w:tcW w:w="1101" w:type="dxa"/>
            <w:shd w:val="solid" w:color="C0C0C0" w:fill="FFFFFF"/>
          </w:tcPr>
          <w:p w14:paraId="2818CA5F" w14:textId="77777777"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A185BA7" w14:textId="77777777" w:rsidR="00C47629" w:rsidRPr="00F62AC9" w:rsidRDefault="00C47629" w:rsidP="00C476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C47629" w:rsidRPr="00F62AC9" w14:paraId="445E4F97" w14:textId="77777777" w:rsidTr="00C47629">
        <w:tc>
          <w:tcPr>
            <w:tcW w:w="1101" w:type="dxa"/>
            <w:shd w:val="solid" w:color="C0C0C0" w:fill="FFFFFF"/>
          </w:tcPr>
          <w:p w14:paraId="35B3116A" w14:textId="77777777"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1AFE7D9" w14:textId="77777777" w:rsidR="00C47629" w:rsidRDefault="00C47629" w:rsidP="00C476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712032F0" w14:textId="77777777" w:rsidR="005F33FE" w:rsidRPr="00262411" w:rsidRDefault="005F33FE" w:rsidP="005F33FE">
      <w:pPr>
        <w:pStyle w:val="Pardeliste"/>
        <w:ind w:left="360"/>
        <w:rPr>
          <w:b/>
          <w:color w:val="000000" w:themeColor="text1"/>
          <w:u w:val="single"/>
        </w:rPr>
      </w:pPr>
    </w:p>
    <w:p w14:paraId="7B4F0E48" w14:textId="77777777" w:rsidR="00193000" w:rsidRDefault="00C47629" w:rsidP="00C47629">
      <w:r>
        <w:t xml:space="preserve"> </w:t>
      </w:r>
      <w:r w:rsidR="001C77E6">
        <w:t>5</w:t>
      </w:r>
      <w:r>
        <w:rPr>
          <w:color w:val="0000FF"/>
          <w:sz w:val="28"/>
        </w:rPr>
        <w:sym w:font="Symbol" w:char="F0AA"/>
      </w:r>
      <w:r w:rsidR="001C77E6">
        <w:t>-5</w:t>
      </w:r>
      <w:r>
        <w:rPr>
          <w:color w:val="FFC000"/>
          <w:sz w:val="28"/>
        </w:rPr>
        <w:sym w:font="Symbol" w:char="F0A8"/>
      </w:r>
      <w:r w:rsidR="000B7E1D">
        <w:rPr>
          <w:color w:val="FFC000"/>
          <w:sz w:val="28"/>
        </w:rPr>
        <w:t xml:space="preserve"> </w:t>
      </w:r>
      <w:r w:rsidR="000B7E1D" w:rsidRPr="000B7E1D">
        <w:t>FM</w:t>
      </w:r>
      <w:r w:rsidR="002D6595">
        <w:t>, sur lequel :</w:t>
      </w:r>
    </w:p>
    <w:p w14:paraId="22E3CBFB" w14:textId="77777777" w:rsidR="00C47629" w:rsidRDefault="00C47629" w:rsidP="00C47629"/>
    <w:p w14:paraId="18151E59" w14:textId="77777777" w:rsidR="002D6595" w:rsidRPr="00262411" w:rsidRDefault="002D6595" w:rsidP="00C47629">
      <w:pPr>
        <w:numPr>
          <w:ilvl w:val="0"/>
          <w:numId w:val="4"/>
        </w:numPr>
        <w:rPr>
          <w:color w:val="000000" w:themeColor="text1"/>
        </w:rPr>
      </w:pPr>
      <w:r w:rsidRPr="00262411">
        <w:rPr>
          <w:color w:val="000000" w:themeColor="text1"/>
        </w:rPr>
        <w:t>3</w:t>
      </w:r>
      <w:r w:rsidR="00C47629">
        <w:rPr>
          <w:color w:val="FF0000"/>
          <w:sz w:val="28"/>
        </w:rPr>
        <w:sym w:font="Symbol" w:char="F0A9"/>
      </w:r>
      <w:r w:rsidRPr="00262411">
        <w:rPr>
          <w:color w:val="000000" w:themeColor="text1"/>
        </w:rPr>
        <w:t xml:space="preserve"> est naturel forcing 6</w:t>
      </w:r>
      <w:r w:rsidRPr="00262411">
        <w:rPr>
          <w:color w:val="000000" w:themeColor="text1"/>
          <w:vertAlign w:val="superscript"/>
        </w:rPr>
        <w:t>ème</w:t>
      </w:r>
    </w:p>
    <w:p w14:paraId="7D39FEB7" w14:textId="77777777" w:rsidR="002D6595" w:rsidRPr="00262411" w:rsidRDefault="00B03CCE" w:rsidP="00C47629">
      <w:pPr>
        <w:numPr>
          <w:ilvl w:val="0"/>
          <w:numId w:val="4"/>
        </w:numPr>
        <w:rPr>
          <w:color w:val="000000" w:themeColor="text1"/>
        </w:rPr>
      </w:pPr>
      <w:r w:rsidRPr="00262411">
        <w:rPr>
          <w:color w:val="000000" w:themeColor="text1"/>
        </w:rPr>
        <w:t>3</w:t>
      </w:r>
      <w:r w:rsidR="00C47629">
        <w:rPr>
          <w:color w:val="0000FF"/>
          <w:sz w:val="28"/>
        </w:rPr>
        <w:sym w:font="Symbol" w:char="F0AA"/>
      </w:r>
      <w:r w:rsidRPr="00262411">
        <w:rPr>
          <w:color w:val="000000" w:themeColor="text1"/>
        </w:rPr>
        <w:t xml:space="preserve"> montre un honneur second à </w:t>
      </w:r>
      <w:r w:rsidR="00761BD9">
        <w:rPr>
          <w:color w:val="0000FF"/>
          <w:sz w:val="28"/>
        </w:rPr>
        <w:sym w:font="Symbol" w:char="F0AA"/>
      </w:r>
      <w:r w:rsidRPr="00262411">
        <w:rPr>
          <w:color w:val="000000" w:themeColor="text1"/>
        </w:rPr>
        <w:t xml:space="preserve"> </w:t>
      </w:r>
      <w:r w:rsidR="0064435C">
        <w:rPr>
          <w:color w:val="000000" w:themeColor="text1"/>
        </w:rPr>
        <w:t xml:space="preserve">(As ou Roi) </w:t>
      </w:r>
      <w:r w:rsidRPr="00262411">
        <w:rPr>
          <w:color w:val="000000" w:themeColor="text1"/>
        </w:rPr>
        <w:t xml:space="preserve">et un fit </w:t>
      </w:r>
      <w:r w:rsidR="00C47629">
        <w:rPr>
          <w:color w:val="FFC000"/>
          <w:sz w:val="28"/>
        </w:rPr>
        <w:sym w:font="Symbol" w:char="F0A8"/>
      </w:r>
    </w:p>
    <w:p w14:paraId="34EDB023" w14:textId="77777777" w:rsidR="002D6595" w:rsidRPr="00262411" w:rsidRDefault="002D6595" w:rsidP="00C47629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262411">
        <w:rPr>
          <w:b/>
          <w:bCs/>
          <w:color w:val="000000" w:themeColor="text1"/>
          <w:u w:val="single"/>
        </w:rPr>
        <w:t>4</w:t>
      </w:r>
      <w:r w:rsidR="00C47629">
        <w:rPr>
          <w:b/>
          <w:bCs/>
          <w:color w:val="008000"/>
          <w:sz w:val="28"/>
          <w:u w:val="single"/>
        </w:rPr>
        <w:sym w:font="Symbol" w:char="F0A7"/>
      </w:r>
      <w:r w:rsidR="00A5088F" w:rsidRPr="00262411">
        <w:rPr>
          <w:b/>
          <w:bCs/>
          <w:color w:val="000000" w:themeColor="text1"/>
          <w:u w:val="single"/>
        </w:rPr>
        <w:t xml:space="preserve"> </w:t>
      </w:r>
      <w:r w:rsidR="00262411" w:rsidRPr="00262411">
        <w:rPr>
          <w:b/>
          <w:bCs/>
          <w:color w:val="000000" w:themeColor="text1"/>
          <w:u w:val="single"/>
        </w:rPr>
        <w:t xml:space="preserve">fit </w:t>
      </w:r>
      <w:r w:rsidR="00C47629">
        <w:rPr>
          <w:b/>
          <w:bCs/>
          <w:color w:val="FFC000"/>
          <w:sz w:val="28"/>
          <w:u w:val="single"/>
        </w:rPr>
        <w:sym w:font="Symbol" w:char="F0A8"/>
      </w:r>
      <w:r w:rsidR="00262411" w:rsidRPr="00262411">
        <w:rPr>
          <w:b/>
          <w:bCs/>
          <w:color w:val="000000" w:themeColor="text1"/>
          <w:u w:val="single"/>
        </w:rPr>
        <w:t xml:space="preserve"> avec contrôle </w:t>
      </w:r>
      <w:r w:rsidR="00C47629">
        <w:rPr>
          <w:b/>
          <w:bCs/>
          <w:color w:val="008000"/>
          <w:sz w:val="28"/>
          <w:u w:val="single"/>
        </w:rPr>
        <w:sym w:font="Symbol" w:char="F0A7"/>
      </w:r>
      <w:r w:rsidR="00A5088F" w:rsidRPr="00262411">
        <w:rPr>
          <w:b/>
          <w:bCs/>
          <w:color w:val="000000" w:themeColor="text1"/>
          <w:u w:val="single"/>
        </w:rPr>
        <w:t xml:space="preserve"> </w:t>
      </w:r>
      <w:r w:rsidR="00334F13" w:rsidRPr="00334F13">
        <w:rPr>
          <w:bCs/>
          <w:color w:val="000000" w:themeColor="text1"/>
        </w:rPr>
        <w:t>sans Honneur 2</w:t>
      </w:r>
      <w:r w:rsidR="00334F13" w:rsidRPr="00334F13">
        <w:rPr>
          <w:bCs/>
          <w:color w:val="000000" w:themeColor="text1"/>
          <w:vertAlign w:val="superscript"/>
        </w:rPr>
        <w:t>nd</w:t>
      </w:r>
      <w:r w:rsidR="00334F13" w:rsidRPr="00334F13">
        <w:rPr>
          <w:bCs/>
          <w:color w:val="000000" w:themeColor="text1"/>
        </w:rPr>
        <w:t xml:space="preserve"> à </w:t>
      </w:r>
      <w:r w:rsidR="00334F13" w:rsidRPr="00334F13">
        <w:rPr>
          <w:bCs/>
          <w:color w:val="0000FF"/>
          <w:sz w:val="28"/>
        </w:rPr>
        <w:sym w:font="Symbol" w:char="F0AA"/>
      </w:r>
    </w:p>
    <w:p w14:paraId="1D8AF9B8" w14:textId="77777777" w:rsidR="00860E4C" w:rsidRPr="00262411" w:rsidRDefault="002D6595" w:rsidP="00C47629">
      <w:pPr>
        <w:numPr>
          <w:ilvl w:val="0"/>
          <w:numId w:val="4"/>
        </w:numPr>
        <w:rPr>
          <w:color w:val="000000" w:themeColor="text1"/>
        </w:rPr>
      </w:pPr>
      <w:r w:rsidRPr="00262411">
        <w:rPr>
          <w:color w:val="000000" w:themeColor="text1"/>
        </w:rPr>
        <w:t>4</w:t>
      </w:r>
      <w:r w:rsidR="00C47629">
        <w:rPr>
          <w:color w:val="FFC000"/>
          <w:sz w:val="28"/>
        </w:rPr>
        <w:sym w:font="Symbol" w:char="F0A8"/>
      </w:r>
      <w:r w:rsidR="004B3BB1" w:rsidRPr="00262411">
        <w:rPr>
          <w:color w:val="000000" w:themeColor="text1"/>
        </w:rPr>
        <w:t xml:space="preserve"> montre un fit </w:t>
      </w:r>
      <w:r w:rsidR="00C47629">
        <w:rPr>
          <w:color w:val="FFC000"/>
          <w:sz w:val="28"/>
        </w:rPr>
        <w:sym w:font="Symbol" w:char="F0A8"/>
      </w:r>
      <w:r w:rsidR="00262411">
        <w:rPr>
          <w:color w:val="000000" w:themeColor="text1"/>
        </w:rPr>
        <w:t xml:space="preserve"> sans contrôle </w:t>
      </w:r>
      <w:r w:rsidR="00C47629">
        <w:rPr>
          <w:color w:val="008000"/>
          <w:sz w:val="28"/>
        </w:rPr>
        <w:sym w:font="Symbol" w:char="F0A7"/>
      </w:r>
      <w:r w:rsidR="00262411">
        <w:rPr>
          <w:color w:val="000000" w:themeColor="text1"/>
        </w:rPr>
        <w:t xml:space="preserve"> et sans honneur 2</w:t>
      </w:r>
      <w:r w:rsidR="00262411" w:rsidRPr="00262411">
        <w:rPr>
          <w:color w:val="000000" w:themeColor="text1"/>
          <w:vertAlign w:val="superscript"/>
        </w:rPr>
        <w:t>nd</w:t>
      </w:r>
      <w:r w:rsidR="00262411">
        <w:rPr>
          <w:color w:val="000000" w:themeColor="text1"/>
        </w:rPr>
        <w:t xml:space="preserve"> à </w:t>
      </w:r>
      <w:r w:rsidR="00C47629">
        <w:rPr>
          <w:color w:val="0000FF"/>
          <w:sz w:val="28"/>
        </w:rPr>
        <w:sym w:font="Symbol" w:char="F0AA"/>
      </w:r>
    </w:p>
    <w:p w14:paraId="779ADADC" w14:textId="77777777" w:rsidR="00B03CCE" w:rsidRDefault="00A5088F" w:rsidP="00C47629">
      <w:pPr>
        <w:numPr>
          <w:ilvl w:val="0"/>
          <w:numId w:val="4"/>
        </w:numPr>
        <w:rPr>
          <w:bCs/>
          <w:color w:val="000000" w:themeColor="text1"/>
        </w:rPr>
      </w:pPr>
      <w:r w:rsidRPr="00262411">
        <w:rPr>
          <w:bCs/>
          <w:color w:val="000000" w:themeColor="text1"/>
        </w:rPr>
        <w:t>4</w:t>
      </w:r>
      <w:r w:rsidR="00C47629">
        <w:rPr>
          <w:bCs/>
          <w:color w:val="FF0000"/>
          <w:sz w:val="28"/>
        </w:rPr>
        <w:sym w:font="Symbol" w:char="F0A9"/>
      </w:r>
      <w:r w:rsidRPr="00262411">
        <w:rPr>
          <w:bCs/>
          <w:color w:val="000000" w:themeColor="text1"/>
        </w:rPr>
        <w:t xml:space="preserve"> est une conclusion (couleur 7</w:t>
      </w:r>
      <w:r w:rsidRPr="00262411">
        <w:rPr>
          <w:bCs/>
          <w:color w:val="000000" w:themeColor="text1"/>
          <w:vertAlign w:val="superscript"/>
        </w:rPr>
        <w:t>ème</w:t>
      </w:r>
      <w:r w:rsidRPr="00262411">
        <w:rPr>
          <w:bCs/>
          <w:color w:val="000000" w:themeColor="text1"/>
        </w:rPr>
        <w:t>)</w:t>
      </w:r>
    </w:p>
    <w:p w14:paraId="0ACB3405" w14:textId="77777777" w:rsidR="00262411" w:rsidRPr="00334F13" w:rsidRDefault="00262411" w:rsidP="00C47629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334F13">
        <w:rPr>
          <w:b/>
          <w:bCs/>
          <w:color w:val="000000" w:themeColor="text1"/>
        </w:rPr>
        <w:t>4</w:t>
      </w:r>
      <w:r w:rsidR="00C47629" w:rsidRPr="00334F13">
        <w:rPr>
          <w:b/>
          <w:bCs/>
          <w:color w:val="0000FF"/>
          <w:sz w:val="28"/>
        </w:rPr>
        <w:sym w:font="Symbol" w:char="F0AA"/>
      </w:r>
      <w:r w:rsidRPr="00334F13">
        <w:rPr>
          <w:b/>
          <w:bCs/>
          <w:color w:val="000000" w:themeColor="text1"/>
        </w:rPr>
        <w:t xml:space="preserve"> est une conclusion</w:t>
      </w:r>
      <w:r w:rsidR="00C47629" w:rsidRPr="00334F13">
        <w:rPr>
          <w:b/>
          <w:bCs/>
          <w:color w:val="000000" w:themeColor="text1"/>
        </w:rPr>
        <w:t xml:space="preserve"> (3 cartes </w:t>
      </w:r>
      <w:r w:rsidR="00C47629" w:rsidRPr="00334F13">
        <w:rPr>
          <w:b/>
          <w:bCs/>
          <w:color w:val="0000FF"/>
          <w:sz w:val="28"/>
        </w:rPr>
        <w:sym w:font="Symbol" w:char="F0AA"/>
      </w:r>
      <w:r w:rsidR="00C47629" w:rsidRPr="00334F13">
        <w:rPr>
          <w:b/>
          <w:bCs/>
        </w:rPr>
        <w:t xml:space="preserve"> faible) </w:t>
      </w:r>
    </w:p>
    <w:tbl>
      <w:tblPr>
        <w:tblpPr w:leftFromText="141" w:rightFromText="141" w:vertAnchor="text" w:horzAnchor="margin" w:tblpY="3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47629" w14:paraId="1F0DD2E2" w14:textId="77777777" w:rsidTr="00C4762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0974E4D" w14:textId="77777777"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7A3B970" w14:textId="77777777"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47629" w:rsidRPr="00F62AC9" w14:paraId="6D9D7CBD" w14:textId="77777777" w:rsidTr="00C47629">
        <w:tc>
          <w:tcPr>
            <w:tcW w:w="1101" w:type="dxa"/>
            <w:shd w:val="solid" w:color="C0C0C0" w:fill="FFFFFF"/>
          </w:tcPr>
          <w:p w14:paraId="705FEFBB" w14:textId="77777777"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2B7CCBA7" w14:textId="77777777" w:rsidR="00C47629" w:rsidRPr="00F62AC9" w:rsidRDefault="00C47629" w:rsidP="00C476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C47629" w:rsidRPr="00F62AC9" w14:paraId="34B94ACC" w14:textId="77777777" w:rsidTr="00C47629">
        <w:tc>
          <w:tcPr>
            <w:tcW w:w="1101" w:type="dxa"/>
            <w:shd w:val="solid" w:color="C0C0C0" w:fill="FFFFFF"/>
          </w:tcPr>
          <w:p w14:paraId="4DC74BE8" w14:textId="77777777"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71B7D6D3" w14:textId="77777777" w:rsidR="00C47629" w:rsidRDefault="00C47629" w:rsidP="00C476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43774E8C" w14:textId="77777777" w:rsidR="00262411" w:rsidRPr="00262411" w:rsidRDefault="00262411" w:rsidP="00C47629">
      <w:pPr>
        <w:rPr>
          <w:bCs/>
          <w:color w:val="000000" w:themeColor="text1"/>
        </w:rPr>
      </w:pPr>
    </w:p>
    <w:p w14:paraId="530D33EA" w14:textId="77777777" w:rsidR="000B7E1D" w:rsidRDefault="000B7E1D" w:rsidP="004F5FF5">
      <w:pPr>
        <w:spacing w:line="360" w:lineRule="auto"/>
      </w:pPr>
    </w:p>
    <w:p w14:paraId="3C8D76CB" w14:textId="77777777" w:rsidR="00C47629" w:rsidRDefault="00193000" w:rsidP="004F5FF5">
      <w:pPr>
        <w:spacing w:line="360" w:lineRule="auto"/>
      </w:pPr>
      <w:r>
        <w:t>5</w:t>
      </w:r>
      <w:r w:rsidR="00C47629">
        <w:rPr>
          <w:color w:val="0000FF"/>
          <w:sz w:val="28"/>
        </w:rPr>
        <w:sym w:font="Symbol" w:char="F0AA"/>
      </w:r>
      <w:r>
        <w:t>-5</w:t>
      </w:r>
      <w:r w:rsidR="00C47629">
        <w:rPr>
          <w:color w:val="FF0000"/>
          <w:sz w:val="28"/>
        </w:rPr>
        <w:sym w:font="Symbol" w:char="F0A9"/>
      </w:r>
      <w:r w:rsidR="000B7E1D">
        <w:rPr>
          <w:color w:val="FF0000"/>
          <w:sz w:val="28"/>
        </w:rPr>
        <w:t xml:space="preserve"> </w:t>
      </w:r>
      <w:r w:rsidR="000B7E1D" w:rsidRPr="000B7E1D">
        <w:t>FM</w:t>
      </w:r>
      <w:r w:rsidR="004B3BB1" w:rsidRPr="000B7E1D">
        <w:t>,</w:t>
      </w:r>
      <w:r w:rsidR="004B3BB1">
        <w:t xml:space="preserve"> sur lequel</w:t>
      </w:r>
    </w:p>
    <w:p w14:paraId="1A131AF9" w14:textId="77777777" w:rsidR="004B3BB1" w:rsidRPr="004B3BB1" w:rsidRDefault="00B03CCE" w:rsidP="00C47629">
      <w:pPr>
        <w:numPr>
          <w:ilvl w:val="0"/>
          <w:numId w:val="4"/>
        </w:numPr>
      </w:pPr>
      <w:r w:rsidRPr="00761BD9">
        <w:rPr>
          <w:b/>
          <w:color w:val="FF0000"/>
        </w:rPr>
        <w:t>3</w:t>
      </w:r>
      <w:r w:rsidR="00761BD9">
        <w:rPr>
          <w:b/>
          <w:color w:val="0000FF"/>
          <w:sz w:val="32"/>
        </w:rPr>
        <w:sym w:font="Symbol" w:char="F0AA"/>
      </w:r>
      <w:r w:rsidRPr="00761BD9">
        <w:rPr>
          <w:b/>
          <w:color w:val="FF0000"/>
        </w:rPr>
        <w:t xml:space="preserve"> montre un fit</w:t>
      </w:r>
      <w:r w:rsidR="00761BD9" w:rsidRPr="00761BD9">
        <w:rPr>
          <w:b/>
          <w:color w:val="FF0000"/>
        </w:rPr>
        <w:t xml:space="preserve"> </w:t>
      </w:r>
      <w:r w:rsidR="00761BD9" w:rsidRPr="00761BD9">
        <w:rPr>
          <w:b/>
          <w:color w:val="FF0000"/>
          <w:sz w:val="28"/>
        </w:rPr>
        <w:sym w:font="Symbol" w:char="F0A9"/>
      </w:r>
      <w:r w:rsidRPr="00761BD9">
        <w:rPr>
          <w:b/>
          <w:color w:val="FF0000"/>
        </w:rPr>
        <w:t xml:space="preserve"> et un honneur second à </w:t>
      </w:r>
      <w:r w:rsidR="00761BD9">
        <w:rPr>
          <w:b/>
          <w:color w:val="0000FF"/>
          <w:sz w:val="32"/>
        </w:rPr>
        <w:sym w:font="Symbol" w:char="F0AA"/>
      </w:r>
      <w:r w:rsidR="0064435C" w:rsidRPr="00761BD9">
        <w:rPr>
          <w:color w:val="FF0000"/>
        </w:rPr>
        <w:t xml:space="preserve"> </w:t>
      </w:r>
      <w:r w:rsidR="0064435C">
        <w:t>(As ou Roi)</w:t>
      </w:r>
    </w:p>
    <w:p w14:paraId="69FE7209" w14:textId="77777777" w:rsidR="004B3BB1" w:rsidRPr="00C47629" w:rsidRDefault="004B3BB1" w:rsidP="00C47629">
      <w:pPr>
        <w:numPr>
          <w:ilvl w:val="0"/>
          <w:numId w:val="4"/>
        </w:numPr>
      </w:pPr>
      <w:r>
        <w:rPr>
          <w:b/>
          <w:bCs/>
        </w:rPr>
        <w:t>4</w:t>
      </w:r>
      <w:r w:rsidR="00C47629">
        <w:rPr>
          <w:b/>
          <w:bCs/>
          <w:color w:val="008000"/>
          <w:sz w:val="28"/>
        </w:rPr>
        <w:sym w:font="Symbol" w:char="F0A7"/>
      </w:r>
      <w:r>
        <w:rPr>
          <w:b/>
          <w:bCs/>
        </w:rPr>
        <w:t xml:space="preserve"> et 4</w:t>
      </w:r>
      <w:r w:rsidR="00C47629">
        <w:rPr>
          <w:b/>
          <w:bCs/>
          <w:color w:val="FFC000"/>
          <w:sz w:val="28"/>
        </w:rPr>
        <w:sym w:font="Symbol" w:char="F0A8"/>
      </w:r>
      <w:r>
        <w:rPr>
          <w:b/>
          <w:bCs/>
        </w:rPr>
        <w:t xml:space="preserve"> sont des contrôles avec un fit </w:t>
      </w:r>
      <w:r w:rsidR="00C47629">
        <w:rPr>
          <w:b/>
          <w:bCs/>
          <w:color w:val="FF0000"/>
          <w:sz w:val="28"/>
        </w:rPr>
        <w:sym w:font="Symbol" w:char="F0A9"/>
      </w:r>
    </w:p>
    <w:p w14:paraId="6169AA38" w14:textId="77777777" w:rsidR="00C47629" w:rsidRPr="00262411" w:rsidRDefault="00C47629" w:rsidP="00C47629">
      <w:pPr>
        <w:numPr>
          <w:ilvl w:val="0"/>
          <w:numId w:val="4"/>
        </w:numPr>
      </w:pPr>
      <w:r>
        <w:rPr>
          <w:b/>
          <w:bCs/>
        </w:rPr>
        <w:t>4</w:t>
      </w:r>
      <w:r>
        <w:rPr>
          <w:b/>
          <w:bCs/>
          <w:color w:val="FF0000"/>
          <w:sz w:val="28"/>
        </w:rPr>
        <w:sym w:font="Symbol" w:char="F0A9"/>
      </w:r>
      <w:r>
        <w:rPr>
          <w:b/>
          <w:bCs/>
        </w:rPr>
        <w:t xml:space="preserve"> dénie contrôles </w:t>
      </w:r>
      <w:r>
        <w:rPr>
          <w:b/>
          <w:bCs/>
          <w:color w:val="008000"/>
          <w:sz w:val="28"/>
        </w:rPr>
        <w:sym w:font="Symbol" w:char="F0A7"/>
      </w:r>
      <w:r>
        <w:rPr>
          <w:b/>
          <w:bCs/>
        </w:rPr>
        <w:t>/</w:t>
      </w:r>
      <w:r>
        <w:rPr>
          <w:b/>
          <w:bCs/>
          <w:color w:val="FFC000"/>
          <w:sz w:val="28"/>
        </w:rPr>
        <w:sym w:font="Symbol" w:char="F0A8"/>
      </w:r>
      <w:r>
        <w:rPr>
          <w:b/>
          <w:bCs/>
        </w:rPr>
        <w:t> </w:t>
      </w:r>
    </w:p>
    <w:p w14:paraId="2DB41637" w14:textId="77777777" w:rsidR="00262411" w:rsidRPr="00262411" w:rsidRDefault="00262411" w:rsidP="00C47629">
      <w:pPr>
        <w:numPr>
          <w:ilvl w:val="0"/>
          <w:numId w:val="4"/>
        </w:numPr>
      </w:pPr>
      <w:r w:rsidRPr="00262411">
        <w:rPr>
          <w:bCs/>
        </w:rPr>
        <w:t>4</w:t>
      </w:r>
      <w:r w:rsidR="00C47629">
        <w:rPr>
          <w:bCs/>
          <w:color w:val="0000FF"/>
          <w:sz w:val="28"/>
        </w:rPr>
        <w:sym w:font="Symbol" w:char="F0AA"/>
      </w:r>
      <w:r w:rsidRPr="00262411">
        <w:rPr>
          <w:bCs/>
        </w:rPr>
        <w:t xml:space="preserve"> est une conclusion</w:t>
      </w:r>
    </w:p>
    <w:tbl>
      <w:tblPr>
        <w:tblpPr w:leftFromText="141" w:rightFromText="141" w:vertAnchor="text" w:horzAnchor="margin" w:tblpY="17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47629" w14:paraId="7F371034" w14:textId="77777777" w:rsidTr="00C4762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0C4F6B9" w14:textId="77777777"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F3A00A1" w14:textId="77777777"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47629" w:rsidRPr="00F62AC9" w14:paraId="4C1EFA44" w14:textId="77777777" w:rsidTr="00C47629">
        <w:tc>
          <w:tcPr>
            <w:tcW w:w="1101" w:type="dxa"/>
            <w:shd w:val="solid" w:color="C0C0C0" w:fill="FFFFFF"/>
          </w:tcPr>
          <w:p w14:paraId="7E75946C" w14:textId="77777777"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7FCBE50C" w14:textId="77777777" w:rsidR="00C47629" w:rsidRPr="00F62AC9" w:rsidRDefault="00C47629" w:rsidP="00AA78D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C47629" w:rsidRPr="00F62AC9" w14:paraId="23B95062" w14:textId="77777777" w:rsidTr="00C47629">
        <w:tc>
          <w:tcPr>
            <w:tcW w:w="1101" w:type="dxa"/>
            <w:shd w:val="solid" w:color="C0C0C0" w:fill="FFFFFF"/>
          </w:tcPr>
          <w:p w14:paraId="5B73D4C0" w14:textId="77777777" w:rsidR="00C47629" w:rsidRDefault="00C47629" w:rsidP="00C4762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14:paraId="05B59F9F" w14:textId="77777777" w:rsidR="00C47629" w:rsidRDefault="00C47629" w:rsidP="00C47629">
            <w:pPr>
              <w:rPr>
                <w:b/>
                <w:bCs/>
                <w:color w:val="000000"/>
              </w:rPr>
            </w:pPr>
          </w:p>
        </w:tc>
      </w:tr>
    </w:tbl>
    <w:p w14:paraId="174D8D3B" w14:textId="77777777" w:rsidR="004F5FF5" w:rsidRPr="00A5088F" w:rsidRDefault="004F5FF5" w:rsidP="00B03CCE">
      <w:pPr>
        <w:spacing w:line="360" w:lineRule="auto"/>
      </w:pPr>
    </w:p>
    <w:p w14:paraId="152FCACE" w14:textId="77777777" w:rsidR="00AA4C6C" w:rsidRPr="00334F13" w:rsidRDefault="000B7E1D" w:rsidP="000B7E1D">
      <w:pPr>
        <w:rPr>
          <w:sz w:val="28"/>
        </w:rPr>
      </w:pPr>
      <w:r>
        <w:t>533 2</w:t>
      </w:r>
      <w:r>
        <w:rPr>
          <w:color w:val="FF0000"/>
          <w:sz w:val="28"/>
        </w:rPr>
        <w:sym w:font="Symbol" w:char="F0A9"/>
      </w:r>
      <w:r>
        <w:rPr>
          <w:color w:val="FF0000"/>
          <w:sz w:val="28"/>
        </w:rPr>
        <w:t xml:space="preserve"> </w:t>
      </w:r>
      <w:r w:rsidRPr="000B7E1D">
        <w:t>ou 54</w:t>
      </w:r>
      <w:r>
        <w:rPr>
          <w:color w:val="008000"/>
          <w:sz w:val="28"/>
        </w:rPr>
        <w:sym w:font="Symbol" w:char="F0A7"/>
      </w:r>
      <w:r w:rsidRPr="000B7E1D">
        <w:t>22</w:t>
      </w:r>
      <w:r w:rsidR="00AA4C6C">
        <w:t>,</w:t>
      </w:r>
      <w:r>
        <w:t xml:space="preserve"> </w:t>
      </w:r>
      <w:r w:rsidR="00334F13" w:rsidRPr="00334F13">
        <w:rPr>
          <w:i/>
        </w:rPr>
        <w:t>dénie</w:t>
      </w:r>
      <w:r w:rsidR="00334F13">
        <w:rPr>
          <w:i/>
        </w:rPr>
        <w:t xml:space="preserve"> </w:t>
      </w:r>
      <w:r w:rsidR="00334F13" w:rsidRPr="00334F13">
        <w:rPr>
          <w:i/>
        </w:rPr>
        <w:t>6</w:t>
      </w:r>
      <w:r w:rsidR="00AA4C6C" w:rsidRPr="00334F13">
        <w:rPr>
          <w:i/>
        </w:rPr>
        <w:t xml:space="preserve"> cartes </w:t>
      </w:r>
      <w:r w:rsidR="00AA4C6C" w:rsidRPr="00334F13">
        <w:rPr>
          <w:i/>
          <w:color w:val="0000FF"/>
          <w:sz w:val="28"/>
        </w:rPr>
        <w:sym w:font="Symbol" w:char="F0AA"/>
      </w:r>
      <w:r w:rsidR="00334F13" w:rsidRPr="00334F13">
        <w:rPr>
          <w:i/>
          <w:color w:val="0000FF"/>
          <w:sz w:val="28"/>
        </w:rPr>
        <w:t xml:space="preserve"> </w:t>
      </w:r>
      <w:r w:rsidR="00334F13" w:rsidRPr="00334F13">
        <w:rPr>
          <w:i/>
        </w:rPr>
        <w:t>et promet 2 cartes</w:t>
      </w:r>
      <w:r w:rsidR="00334F13" w:rsidRPr="00334F13">
        <w:rPr>
          <w:i/>
          <w:color w:val="0000FF"/>
          <w:sz w:val="28"/>
        </w:rPr>
        <w:t xml:space="preserve"> </w:t>
      </w:r>
      <w:r w:rsidR="00334F13" w:rsidRPr="00334F13">
        <w:rPr>
          <w:i/>
          <w:color w:val="FF0000"/>
        </w:rPr>
        <w:sym w:font="Symbol" w:char="F0A9"/>
      </w:r>
    </w:p>
    <w:p w14:paraId="6584076B" w14:textId="77777777" w:rsidR="00193000" w:rsidRPr="00AB6248" w:rsidRDefault="000B7E1D" w:rsidP="000B7E1D">
      <w:pPr>
        <w:rPr>
          <w:b/>
        </w:rPr>
      </w:pPr>
      <w:r>
        <w:t>(</w:t>
      </w:r>
      <w:r w:rsidR="00AA4C6C" w:rsidRPr="00AA4C6C">
        <w:rPr>
          <w:b/>
          <w:sz w:val="22"/>
          <w:szCs w:val="22"/>
          <w:u w:val="single"/>
        </w:rPr>
        <w:t>Toute</w:t>
      </w:r>
      <w:r w:rsidRPr="00AA4C6C">
        <w:rPr>
          <w:b/>
          <w:sz w:val="22"/>
          <w:szCs w:val="22"/>
          <w:u w:val="single"/>
        </w:rPr>
        <w:t xml:space="preserve"> enchère du répondant est </w:t>
      </w:r>
      <w:proofErr w:type="spellStart"/>
      <w:r w:rsidRPr="00AA4C6C">
        <w:rPr>
          <w:b/>
          <w:sz w:val="22"/>
          <w:szCs w:val="22"/>
          <w:u w:val="single"/>
        </w:rPr>
        <w:t>texas</w:t>
      </w:r>
      <w:proofErr w:type="spellEnd"/>
      <w:r w:rsidR="00AA4C6C">
        <w:rPr>
          <w:b/>
          <w:sz w:val="22"/>
          <w:szCs w:val="22"/>
          <w:u w:val="single"/>
        </w:rPr>
        <w:t>,</w:t>
      </w:r>
      <w:r w:rsidRPr="00AA4C6C">
        <w:rPr>
          <w:b/>
          <w:sz w:val="22"/>
          <w:szCs w:val="22"/>
          <w:u w:val="single"/>
        </w:rPr>
        <w:t xml:space="preserve"> </w:t>
      </w:r>
      <w:r w:rsidR="00AB6248" w:rsidRPr="00AA4C6C">
        <w:rPr>
          <w:b/>
          <w:sz w:val="22"/>
          <w:szCs w:val="22"/>
          <w:u w:val="single"/>
        </w:rPr>
        <w:t>y compris 4</w:t>
      </w:r>
      <w:r w:rsidR="00AB6248" w:rsidRPr="00AA4C6C">
        <w:rPr>
          <w:b/>
          <w:color w:val="FF0000"/>
          <w:sz w:val="22"/>
          <w:szCs w:val="22"/>
          <w:u w:val="single"/>
        </w:rPr>
        <w:sym w:font="Symbol" w:char="F0A9"/>
      </w:r>
      <w:r w:rsidR="00AB6248" w:rsidRPr="00AA4C6C">
        <w:rPr>
          <w:b/>
          <w:sz w:val="22"/>
          <w:szCs w:val="22"/>
          <w:u w:val="single"/>
        </w:rPr>
        <w:t xml:space="preserve"> </w:t>
      </w:r>
      <w:r w:rsidRPr="00AA4C6C">
        <w:rPr>
          <w:b/>
          <w:sz w:val="22"/>
          <w:szCs w:val="22"/>
          <w:u w:val="single"/>
        </w:rPr>
        <w:t>et 4</w:t>
      </w:r>
      <w:r w:rsidRPr="00AA4C6C">
        <w:rPr>
          <w:b/>
          <w:color w:val="0000FF"/>
          <w:sz w:val="22"/>
          <w:szCs w:val="22"/>
          <w:u w:val="single"/>
        </w:rPr>
        <w:sym w:font="Symbol" w:char="F0AA"/>
      </w:r>
      <w:r w:rsidRPr="00AA4C6C">
        <w:rPr>
          <w:b/>
          <w:sz w:val="22"/>
          <w:szCs w:val="22"/>
          <w:u w:val="single"/>
        </w:rPr>
        <w:t xml:space="preserve"> </w:t>
      </w:r>
      <w:proofErr w:type="spellStart"/>
      <w:r w:rsidRPr="00AA4C6C">
        <w:rPr>
          <w:b/>
          <w:sz w:val="22"/>
          <w:szCs w:val="22"/>
          <w:u w:val="single"/>
        </w:rPr>
        <w:t>texas</w:t>
      </w:r>
      <w:proofErr w:type="spellEnd"/>
      <w:r w:rsidRPr="00AA4C6C">
        <w:rPr>
          <w:b/>
          <w:sz w:val="22"/>
          <w:szCs w:val="22"/>
          <w:u w:val="single"/>
        </w:rPr>
        <w:t xml:space="preserve"> </w:t>
      </w:r>
      <w:r w:rsidRPr="00AA4C6C">
        <w:rPr>
          <w:b/>
          <w:color w:val="008000"/>
          <w:sz w:val="22"/>
          <w:szCs w:val="22"/>
          <w:u w:val="single"/>
        </w:rPr>
        <w:sym w:font="Symbol" w:char="F0A7"/>
      </w:r>
      <w:r w:rsidRPr="00AA4C6C">
        <w:rPr>
          <w:b/>
          <w:sz w:val="22"/>
          <w:szCs w:val="22"/>
          <w:u w:val="single"/>
        </w:rPr>
        <w:t>)</w:t>
      </w:r>
    </w:p>
    <w:tbl>
      <w:tblPr>
        <w:tblpPr w:leftFromText="141" w:rightFromText="141" w:vertAnchor="text" w:horzAnchor="margin" w:tblpY="31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372"/>
        <w:gridCol w:w="1297"/>
      </w:tblGrid>
      <w:tr w:rsidR="006B1C6D" w14:paraId="4F9364DE" w14:textId="77777777" w:rsidTr="006B1C6D">
        <w:tc>
          <w:tcPr>
            <w:tcW w:w="1343" w:type="dxa"/>
            <w:tcBorders>
              <w:bottom w:val="single" w:sz="6" w:space="0" w:color="000000"/>
            </w:tcBorders>
            <w:shd w:val="solid" w:color="000080" w:fill="FFFFFF"/>
          </w:tcPr>
          <w:p w14:paraId="151D71C2" w14:textId="77777777"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5A1E9CF" w14:textId="77777777"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B1C6D" w:rsidRPr="00F62AC9" w14:paraId="13724B73" w14:textId="77777777" w:rsidTr="006B1C6D">
        <w:tc>
          <w:tcPr>
            <w:tcW w:w="1343" w:type="dxa"/>
            <w:shd w:val="solid" w:color="C0C0C0" w:fill="FFFFFF"/>
          </w:tcPr>
          <w:p w14:paraId="64917B1A" w14:textId="77777777" w:rsidR="006B1C6D" w:rsidRPr="00C47629" w:rsidRDefault="006B1C6D" w:rsidP="006B1C6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C2C8836" w14:textId="77777777" w:rsidR="006B1C6D" w:rsidRPr="00F62AC9" w:rsidRDefault="006B1C6D" w:rsidP="006B1C6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6B1C6D" w:rsidRPr="00F62AC9" w14:paraId="5BFCCCF7" w14:textId="77777777" w:rsidTr="006B1C6D">
        <w:tc>
          <w:tcPr>
            <w:tcW w:w="1343" w:type="dxa"/>
            <w:shd w:val="solid" w:color="C0C0C0" w:fill="FFFFFF"/>
          </w:tcPr>
          <w:p w14:paraId="22C5275D" w14:textId="77777777" w:rsidR="006B1C6D" w:rsidRPr="00C47629" w:rsidRDefault="006B1C6D" w:rsidP="006B1C6D">
            <w:pPr>
              <w:rPr>
                <w:b/>
                <w:bCs/>
              </w:rPr>
            </w:pPr>
            <w:r w:rsidRPr="000B7E1D">
              <w:rPr>
                <w:b/>
                <w:bCs/>
              </w:rPr>
              <w:t>4</w:t>
            </w:r>
            <w:r w:rsidR="00AA78D6">
              <w:rPr>
                <w:b/>
                <w:bCs/>
                <w:color w:val="008000"/>
                <w:sz w:val="32"/>
              </w:rPr>
              <w:sym w:font="Symbol" w:char="F0A7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0083D130" w14:textId="77777777" w:rsidR="006B1C6D" w:rsidRDefault="006B1C6D" w:rsidP="006B1C6D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14:paraId="0C501838" w14:textId="77777777" w:rsidR="00210BD5" w:rsidRDefault="00210BD5" w:rsidP="004F5FF5">
      <w:pPr>
        <w:spacing w:line="360" w:lineRule="auto"/>
      </w:pPr>
    </w:p>
    <w:p w14:paraId="77BDDE47" w14:textId="77777777" w:rsidR="00C47629" w:rsidRDefault="00C47629" w:rsidP="004F5FF5">
      <w:pPr>
        <w:spacing w:line="360" w:lineRule="auto"/>
      </w:pPr>
    </w:p>
    <w:p w14:paraId="4A054400" w14:textId="77777777" w:rsidR="00C47629" w:rsidRDefault="004F5FF5" w:rsidP="00334F13">
      <w:pPr>
        <w:rPr>
          <w:rFonts w:ascii="Arial" w:hAnsi="Arial" w:cs="Arial"/>
          <w:b/>
          <w:color w:val="FF0000"/>
          <w:sz w:val="28"/>
        </w:rPr>
      </w:pPr>
      <w:r w:rsidRPr="0064435C">
        <w:rPr>
          <w:b/>
          <w:color w:val="000000" w:themeColor="text1"/>
        </w:rPr>
        <w:t>Respectivement 5</w:t>
      </w:r>
      <w:r w:rsidR="00C47629">
        <w:rPr>
          <w:rFonts w:ascii="Arial" w:hAnsi="Arial" w:cs="Arial"/>
          <w:b/>
          <w:color w:val="0000FF"/>
          <w:sz w:val="28"/>
        </w:rPr>
        <w:sym w:font="Symbol" w:char="F0AA"/>
      </w:r>
      <w:r w:rsidRPr="0064435C">
        <w:rPr>
          <w:b/>
          <w:color w:val="000000" w:themeColor="text1"/>
        </w:rPr>
        <w:t>-6</w:t>
      </w:r>
      <w:r w:rsidR="00C47629">
        <w:rPr>
          <w:rFonts w:ascii="Arial" w:hAnsi="Arial" w:cs="Arial"/>
          <w:b/>
          <w:color w:val="FF0000"/>
          <w:sz w:val="28"/>
        </w:rPr>
        <w:sym w:font="Symbol" w:char="F0A9"/>
      </w:r>
      <w:r w:rsidR="000B7E1D">
        <w:rPr>
          <w:rFonts w:ascii="Arial" w:hAnsi="Arial" w:cs="Arial"/>
          <w:b/>
          <w:color w:val="FF0000"/>
          <w:sz w:val="28"/>
        </w:rPr>
        <w:t xml:space="preserve"> </w:t>
      </w:r>
      <w:r w:rsidR="000B7E1D" w:rsidRPr="000B7E1D">
        <w:rPr>
          <w:b/>
        </w:rPr>
        <w:t>(</w:t>
      </w:r>
      <w:r w:rsidR="000B7E1D" w:rsidRPr="00334F13">
        <w:rPr>
          <w:b/>
          <w:u w:val="single"/>
        </w:rPr>
        <w:t>j’ouvre d’1</w:t>
      </w:r>
      <w:r w:rsidR="000B7E1D" w:rsidRPr="00334F13">
        <w:rPr>
          <w:b/>
          <w:color w:val="FF0000"/>
          <w:sz w:val="28"/>
          <w:u w:val="single"/>
        </w:rPr>
        <w:sym w:font="Symbol" w:char="F0A9"/>
      </w:r>
      <w:r w:rsidR="00334F13" w:rsidRPr="000B7E1D">
        <w:rPr>
          <w:b/>
        </w:rPr>
        <w:t>)</w:t>
      </w:r>
      <w:r w:rsidR="00334F13" w:rsidRPr="0064435C">
        <w:rPr>
          <w:b/>
          <w:color w:val="000000" w:themeColor="text1"/>
        </w:rPr>
        <w:t xml:space="preserve">, </w:t>
      </w:r>
      <w:r w:rsidR="00334F13">
        <w:rPr>
          <w:b/>
          <w:color w:val="000000" w:themeColor="text1"/>
        </w:rPr>
        <w:t>6</w:t>
      </w:r>
      <w:r w:rsidR="00C47629">
        <w:rPr>
          <w:rFonts w:ascii="Arial" w:hAnsi="Arial" w:cs="Arial"/>
          <w:b/>
          <w:color w:val="0000FF"/>
          <w:sz w:val="28"/>
        </w:rPr>
        <w:sym w:font="Symbol" w:char="F0AA"/>
      </w:r>
      <w:r w:rsidRPr="0064435C">
        <w:rPr>
          <w:b/>
          <w:color w:val="000000" w:themeColor="text1"/>
        </w:rPr>
        <w:t>-5</w:t>
      </w:r>
      <w:r w:rsidR="00C47629">
        <w:rPr>
          <w:rFonts w:ascii="Arial" w:hAnsi="Arial" w:cs="Arial"/>
          <w:b/>
          <w:color w:val="FF0000"/>
          <w:sz w:val="28"/>
        </w:rPr>
        <w:sym w:font="Symbol" w:char="F0A9"/>
      </w:r>
      <w:r w:rsidRPr="0064435C">
        <w:rPr>
          <w:b/>
          <w:color w:val="000000" w:themeColor="text1"/>
        </w:rPr>
        <w:t xml:space="preserve"> </w:t>
      </w:r>
      <w:r w:rsidR="00334F13" w:rsidRPr="0064435C">
        <w:rPr>
          <w:b/>
          <w:color w:val="000000" w:themeColor="text1"/>
        </w:rPr>
        <w:t xml:space="preserve">et </w:t>
      </w:r>
      <w:r w:rsidR="00334F13">
        <w:rPr>
          <w:b/>
          <w:color w:val="000000" w:themeColor="text1"/>
        </w:rPr>
        <w:t>6</w:t>
      </w:r>
      <w:r w:rsidR="00C47629">
        <w:rPr>
          <w:rFonts w:ascii="Arial" w:hAnsi="Arial" w:cs="Arial"/>
          <w:b/>
          <w:color w:val="0000FF"/>
          <w:sz w:val="28"/>
        </w:rPr>
        <w:sym w:font="Symbol" w:char="F0AA"/>
      </w:r>
      <w:r w:rsidRPr="0064435C">
        <w:rPr>
          <w:b/>
          <w:color w:val="000000" w:themeColor="text1"/>
        </w:rPr>
        <w:t>-6</w:t>
      </w:r>
      <w:r w:rsidR="00C47629">
        <w:rPr>
          <w:rFonts w:ascii="Arial" w:hAnsi="Arial" w:cs="Arial"/>
          <w:b/>
          <w:color w:val="FF0000"/>
          <w:sz w:val="28"/>
        </w:rPr>
        <w:sym w:font="Symbol" w:char="F0A9"/>
      </w:r>
    </w:p>
    <w:p w14:paraId="470E97BB" w14:textId="77777777" w:rsidR="00334F13" w:rsidRPr="00334F13" w:rsidRDefault="00334F13" w:rsidP="00334F13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334F13">
        <w:rPr>
          <w:sz w:val="20"/>
          <w:szCs w:val="20"/>
        </w:rPr>
        <w:t>1</w:t>
      </w:r>
      <w:r w:rsidRPr="00334F13">
        <w:rPr>
          <w:color w:val="FF0000"/>
          <w:sz w:val="20"/>
          <w:szCs w:val="20"/>
        </w:rPr>
        <w:sym w:font="Symbol" w:char="F0A9"/>
      </w:r>
      <w:r w:rsidRPr="00334F13">
        <w:rPr>
          <w:sz w:val="20"/>
          <w:szCs w:val="20"/>
        </w:rPr>
        <w:t xml:space="preserve"> 1SA 3</w:t>
      </w:r>
      <w:r w:rsidRPr="00334F13">
        <w:rPr>
          <w:color w:val="0000FF"/>
          <w:sz w:val="20"/>
          <w:szCs w:val="20"/>
        </w:rPr>
        <w:sym w:font="Symbol" w:char="F0AA"/>
      </w:r>
      <w:r w:rsidRPr="00334F13">
        <w:rPr>
          <w:color w:val="0000FF"/>
          <w:sz w:val="20"/>
          <w:szCs w:val="20"/>
        </w:rPr>
        <w:t> </w:t>
      </w:r>
      <w:r w:rsidRPr="00334F13">
        <w:rPr>
          <w:sz w:val="20"/>
          <w:szCs w:val="20"/>
        </w:rPr>
        <w:t>?</w:t>
      </w:r>
      <w:r>
        <w:rPr>
          <w:sz w:val="20"/>
          <w:szCs w:val="20"/>
        </w:rPr>
        <w:t>)</w:t>
      </w:r>
    </w:p>
    <w:p w14:paraId="15DFB1B6" w14:textId="77777777" w:rsidR="006B1C6D" w:rsidRPr="006B1C6D" w:rsidRDefault="006B1C6D" w:rsidP="004F5FF5">
      <w:pPr>
        <w:spacing w:line="360" w:lineRule="auto"/>
        <w:rPr>
          <w:rFonts w:ascii="Arial" w:hAnsi="Arial" w:cs="Arial"/>
          <w:b/>
          <w:sz w:val="16"/>
          <w:szCs w:val="16"/>
        </w:rPr>
      </w:pPr>
    </w:p>
    <w:p w14:paraId="41B13F40" w14:textId="77777777" w:rsidR="00912BD0" w:rsidRPr="00C47629" w:rsidRDefault="00912BD0" w:rsidP="00AA6D4D">
      <w:pPr>
        <w:pStyle w:val="Titre2"/>
        <w:jc w:val="center"/>
      </w:pPr>
      <w:bookmarkStart w:id="87" w:name="_Toc468559094"/>
      <w:r>
        <w:t xml:space="preserve">Développement </w:t>
      </w:r>
      <w:r w:rsidR="000562EF">
        <w:t>1</w:t>
      </w:r>
      <w:r w:rsidR="00C47629">
        <w:rPr>
          <w:color w:val="FF0000"/>
          <w:sz w:val="32"/>
        </w:rPr>
        <w:sym w:font="Symbol" w:char="F0A9"/>
      </w:r>
      <w:r w:rsidR="000562EF">
        <w:t>/</w:t>
      </w:r>
      <w:r w:rsidR="00C47629">
        <w:rPr>
          <w:color w:val="0000FF"/>
          <w:sz w:val="32"/>
        </w:rPr>
        <w:sym w:font="Symbol" w:char="F0AA"/>
      </w:r>
      <w:r w:rsidR="00C47629">
        <w:rPr>
          <w:color w:val="0000FF"/>
          <w:sz w:val="32"/>
        </w:rPr>
        <w:t xml:space="preserve"> </w:t>
      </w:r>
      <w:r w:rsidR="000562EF">
        <w:t>-</w:t>
      </w:r>
      <w:r w:rsidR="00C47629">
        <w:t xml:space="preserve"> </w:t>
      </w:r>
      <w:r w:rsidR="000562EF">
        <w:t>2</w:t>
      </w:r>
      <w:r w:rsidR="00C47629">
        <w:rPr>
          <w:color w:val="008000"/>
          <w:sz w:val="32"/>
        </w:rPr>
        <w:sym w:font="Symbol" w:char="F0A7"/>
      </w:r>
      <w:r w:rsidR="000562EF">
        <w:t>/</w:t>
      </w:r>
      <w:r w:rsidR="00C47629">
        <w:rPr>
          <w:color w:val="FFC000"/>
          <w:sz w:val="32"/>
        </w:rPr>
        <w:sym w:font="Symbol" w:char="F0A8"/>
      </w:r>
      <w:r w:rsidR="000562EF">
        <w:t xml:space="preserve"> et </w:t>
      </w:r>
      <w:r>
        <w:t>1</w:t>
      </w:r>
      <w:r w:rsidR="00C47629">
        <w:rPr>
          <w:color w:val="0000FF"/>
          <w:sz w:val="32"/>
        </w:rPr>
        <w:sym w:font="Symbol" w:char="F0AA"/>
      </w:r>
      <w:r w:rsidR="00C47629">
        <w:rPr>
          <w:color w:val="0000FF"/>
          <w:sz w:val="32"/>
        </w:rPr>
        <w:t xml:space="preserve"> </w:t>
      </w:r>
      <w:r>
        <w:t>-</w:t>
      </w:r>
      <w:r w:rsidR="00C47629">
        <w:t xml:space="preserve"> </w:t>
      </w:r>
      <w:r>
        <w:t>2</w:t>
      </w:r>
      <w:bookmarkEnd w:id="87"/>
      <w:r w:rsidR="00C47629">
        <w:rPr>
          <w:color w:val="FF0000"/>
          <w:sz w:val="32"/>
        </w:rPr>
        <w:sym w:font="Symbol" w:char="F0A9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2126"/>
      </w:tblGrid>
      <w:tr w:rsidR="00695F34" w14:paraId="29DBA8B3" w14:textId="77777777" w:rsidTr="00695F34">
        <w:tc>
          <w:tcPr>
            <w:tcW w:w="4219" w:type="dxa"/>
            <w:tcBorders>
              <w:bottom w:val="single" w:sz="6" w:space="0" w:color="000000"/>
            </w:tcBorders>
            <w:shd w:val="solid" w:color="000080" w:fill="FFFFFF"/>
          </w:tcPr>
          <w:p w14:paraId="47D45390" w14:textId="77777777" w:rsidR="00695F34" w:rsidRPr="00153252" w:rsidRDefault="00695F34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solid" w:color="000080" w:fill="FFFFFF"/>
          </w:tcPr>
          <w:p w14:paraId="3796A8EF" w14:textId="77777777" w:rsidR="00695F34" w:rsidRPr="00153252" w:rsidRDefault="00695F34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95F34" w:rsidRPr="00F62AC9" w14:paraId="4E84DDF4" w14:textId="77777777" w:rsidTr="00695F34">
        <w:tc>
          <w:tcPr>
            <w:tcW w:w="4219" w:type="dxa"/>
            <w:shd w:val="solid" w:color="C0C0C0" w:fill="FFFFFF"/>
          </w:tcPr>
          <w:p w14:paraId="6AE3A6A1" w14:textId="77777777" w:rsidR="00695F34" w:rsidRPr="00282742" w:rsidRDefault="00695F34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282742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 w:rsidR="00282742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2126" w:type="dxa"/>
            <w:shd w:val="solid" w:color="C0C0C0" w:fill="FFFFFF"/>
          </w:tcPr>
          <w:p w14:paraId="3A7C52E5" w14:textId="77777777" w:rsidR="00695F34" w:rsidRPr="00282742" w:rsidRDefault="00695F34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282742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/2</w:t>
            </w:r>
            <w:r w:rsidR="00282742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95F34" w:rsidRPr="00F62AC9" w14:paraId="1BFBC64F" w14:textId="77777777" w:rsidTr="00695F34">
        <w:tc>
          <w:tcPr>
            <w:tcW w:w="4219" w:type="dxa"/>
            <w:shd w:val="solid" w:color="C0C0C0" w:fill="FFFFFF"/>
          </w:tcPr>
          <w:p w14:paraId="5A43AD69" w14:textId="77777777" w:rsidR="00695F34" w:rsidRDefault="00695F34" w:rsidP="008250C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 w:rsidR="00282742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282742">
              <w:rPr>
                <w:b/>
                <w:bCs/>
                <w:color w:val="FF0000"/>
                <w:sz w:val="28"/>
              </w:rPr>
              <w:sym w:font="Symbol" w:char="F0A9"/>
            </w:r>
            <w:r w:rsidR="00717F95">
              <w:rPr>
                <w:b/>
                <w:bCs/>
                <w:color w:val="000000"/>
              </w:rPr>
              <w:t>/2</w:t>
            </w:r>
            <w:r w:rsidR="00282742"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 xml:space="preserve"> (cas ouverture 1</w:t>
            </w:r>
            <w:r w:rsidR="00282742"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2126" w:type="dxa"/>
            <w:shd w:val="solid" w:color="C0C0C0" w:fill="FFFFFF"/>
          </w:tcPr>
          <w:p w14:paraId="716071D4" w14:textId="77777777" w:rsidR="00695F34" w:rsidRDefault="00695F34" w:rsidP="008250C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24F37495" w14:textId="77777777" w:rsidR="00695F34" w:rsidRDefault="00695F34">
      <w:r>
        <w:t>3</w:t>
      </w:r>
      <w:r w:rsidR="00282742">
        <w:rPr>
          <w:color w:val="008000"/>
          <w:sz w:val="28"/>
        </w:rPr>
        <w:sym w:font="Symbol" w:char="F0A7"/>
      </w:r>
      <w:r>
        <w:t>/3</w:t>
      </w:r>
      <w:r w:rsidR="00282742">
        <w:rPr>
          <w:color w:val="FFC000"/>
          <w:sz w:val="28"/>
        </w:rPr>
        <w:sym w:font="Symbol" w:char="F0A8"/>
      </w:r>
      <w:r>
        <w:t xml:space="preserve"> sont les seules enchères non forcing</w:t>
      </w:r>
      <w:r w:rsidR="00282742">
        <w:t xml:space="preserve"> (répétition de la mineure)</w:t>
      </w:r>
    </w:p>
    <w:p w14:paraId="2ACC2E3B" w14:textId="77777777" w:rsidR="00717F95" w:rsidRPr="0064435C" w:rsidRDefault="00282742">
      <w:pPr>
        <w:rPr>
          <w:b/>
          <w:color w:val="000000" w:themeColor="text1"/>
        </w:rPr>
      </w:pPr>
      <w:r>
        <w:rPr>
          <w:b/>
        </w:rPr>
        <w:t xml:space="preserve">Sur </w:t>
      </w:r>
      <w:r w:rsidR="0064435C" w:rsidRPr="0064435C">
        <w:rPr>
          <w:b/>
        </w:rPr>
        <w:t>2</w:t>
      </w:r>
      <w:r>
        <w:rPr>
          <w:b/>
          <w:color w:val="FF0000"/>
          <w:sz w:val="28"/>
        </w:rPr>
        <w:sym w:font="Symbol" w:char="F0A9"/>
      </w:r>
      <w:r w:rsidR="0064435C" w:rsidRPr="0064435C">
        <w:rPr>
          <w:b/>
        </w:rPr>
        <w:t>/2</w:t>
      </w:r>
      <w:r>
        <w:rPr>
          <w:b/>
          <w:color w:val="0000FF"/>
          <w:sz w:val="28"/>
        </w:rPr>
        <w:sym w:font="Symbol" w:char="F0AA"/>
      </w:r>
      <w:r w:rsidR="0064435C" w:rsidRPr="0064435C">
        <w:rPr>
          <w:b/>
        </w:rPr>
        <w:t xml:space="preserve"> </w:t>
      </w:r>
      <w:r w:rsidR="0064435C" w:rsidRPr="00282742">
        <w:t>(répétition ouverture</w:t>
      </w:r>
      <w:r w:rsidRPr="00282742">
        <w:t>),</w:t>
      </w:r>
      <w:r>
        <w:t xml:space="preserve"> </w:t>
      </w:r>
      <w:r w:rsidR="00717F95" w:rsidRPr="0064435C">
        <w:rPr>
          <w:b/>
          <w:color w:val="000000" w:themeColor="text1"/>
        </w:rPr>
        <w:t>2SA est forcing de manche</w:t>
      </w:r>
    </w:p>
    <w:tbl>
      <w:tblPr>
        <w:tblpPr w:leftFromText="141" w:rightFromText="141" w:vertAnchor="text" w:tblpY="18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82742" w14:paraId="566B24B9" w14:textId="77777777" w:rsidTr="002827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6164673" w14:textId="77777777" w:rsidR="00282742" w:rsidRPr="00153252" w:rsidRDefault="00282742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F99B2BF" w14:textId="77777777" w:rsidR="00282742" w:rsidRPr="00153252" w:rsidRDefault="00282742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82742" w:rsidRPr="00F62AC9" w14:paraId="3C8E7FCA" w14:textId="77777777" w:rsidTr="00282742">
        <w:tc>
          <w:tcPr>
            <w:tcW w:w="1101" w:type="dxa"/>
            <w:shd w:val="solid" w:color="C0C0C0" w:fill="FFFFFF"/>
          </w:tcPr>
          <w:p w14:paraId="676CB727" w14:textId="77777777" w:rsidR="00282742" w:rsidRPr="00282742" w:rsidRDefault="00282742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0BB4D3A" w14:textId="77777777" w:rsidR="00282742" w:rsidRPr="00282742" w:rsidRDefault="00282742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282742" w:rsidRPr="00F62AC9" w14:paraId="4BA99C00" w14:textId="77777777" w:rsidTr="00282742">
        <w:tc>
          <w:tcPr>
            <w:tcW w:w="1101" w:type="dxa"/>
            <w:shd w:val="solid" w:color="C0C0C0" w:fill="FFFFFF"/>
          </w:tcPr>
          <w:p w14:paraId="41C93A6E" w14:textId="77777777" w:rsidR="00282742" w:rsidRPr="00282742" w:rsidRDefault="00282742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FD363D4" w14:textId="77777777" w:rsidR="00282742" w:rsidRDefault="00282742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44D279A0" w14:textId="77777777" w:rsidR="00717F95" w:rsidRDefault="00717F95"/>
    <w:p w14:paraId="5990CFDB" w14:textId="77777777" w:rsidR="00282742" w:rsidRDefault="00282742"/>
    <w:p w14:paraId="2382F182" w14:textId="77777777" w:rsidR="00282742" w:rsidRPr="00282742" w:rsidRDefault="00695F34">
      <w:pPr>
        <w:rPr>
          <w:b/>
        </w:rPr>
      </w:pPr>
      <w:r w:rsidRPr="00282742">
        <w:rPr>
          <w:b/>
        </w:rPr>
        <w:t xml:space="preserve">2SA est la seule enchère non forcing. </w:t>
      </w:r>
    </w:p>
    <w:p w14:paraId="7177BFBF" w14:textId="77777777" w:rsidR="00695F34" w:rsidRPr="00282742" w:rsidRDefault="00695F34">
      <w:r w:rsidRPr="00695F34">
        <w:rPr>
          <w:b/>
        </w:rPr>
        <w:t>3</w:t>
      </w:r>
      <w:r w:rsidR="00282742">
        <w:rPr>
          <w:b/>
          <w:color w:val="FF0000"/>
          <w:sz w:val="28"/>
        </w:rPr>
        <w:sym w:font="Symbol" w:char="F0A9"/>
      </w:r>
      <w:r w:rsidR="00282742">
        <w:rPr>
          <w:b/>
        </w:rPr>
        <w:t xml:space="preserve"> </w:t>
      </w:r>
      <w:r w:rsidR="00282742" w:rsidRPr="00282742">
        <w:t>est Forcing de manche</w:t>
      </w:r>
      <w:r w:rsidR="00282742">
        <w:t xml:space="preserve"> car</w:t>
      </w:r>
      <w:r w:rsidR="00282742" w:rsidRPr="00282742">
        <w:t xml:space="preserve"> (1</w:t>
      </w:r>
      <w:r w:rsidR="00282742" w:rsidRPr="00282742">
        <w:rPr>
          <w:color w:val="0000FF"/>
          <w:sz w:val="28"/>
        </w:rPr>
        <w:sym w:font="Symbol" w:char="F0AA"/>
      </w:r>
      <w:r w:rsidR="00282742" w:rsidRPr="00282742">
        <w:t xml:space="preserve"> - 3</w:t>
      </w:r>
      <w:r w:rsidR="00282742" w:rsidRPr="00282742">
        <w:rPr>
          <w:color w:val="FF0000"/>
          <w:sz w:val="28"/>
        </w:rPr>
        <w:sym w:font="Symbol" w:char="F0A9"/>
      </w:r>
      <w:r w:rsidR="00282742" w:rsidRPr="00282742">
        <w:t> : 6 cartes propositionnel)</w:t>
      </w:r>
    </w:p>
    <w:p w14:paraId="1A03F315" w14:textId="77777777" w:rsidR="00717F95" w:rsidRDefault="00717F95">
      <w:pPr>
        <w:rPr>
          <w:b/>
        </w:rPr>
      </w:pPr>
    </w:p>
    <w:p w14:paraId="2491274D" w14:textId="77777777" w:rsidR="00282742" w:rsidRDefault="00282742">
      <w:pPr>
        <w:rPr>
          <w:b/>
        </w:rPr>
      </w:pPr>
    </w:p>
    <w:tbl>
      <w:tblPr>
        <w:tblpPr w:leftFromText="141" w:rightFromText="141" w:vertAnchor="text" w:horzAnchor="margin" w:tblpY="5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425"/>
        <w:gridCol w:w="2977"/>
      </w:tblGrid>
      <w:tr w:rsidR="00282742" w14:paraId="64F707AB" w14:textId="77777777" w:rsidTr="00282742">
        <w:tc>
          <w:tcPr>
            <w:tcW w:w="1970" w:type="dxa"/>
            <w:gridSpan w:val="2"/>
            <w:tcBorders>
              <w:bottom w:val="single" w:sz="6" w:space="0" w:color="000000"/>
            </w:tcBorders>
            <w:shd w:val="solid" w:color="000080" w:fill="FFFFFF"/>
          </w:tcPr>
          <w:p w14:paraId="6F9D7110" w14:textId="77777777" w:rsidR="00282742" w:rsidRPr="00153252" w:rsidRDefault="00282742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  <w:shd w:val="solid" w:color="000080" w:fill="FFFFFF"/>
          </w:tcPr>
          <w:p w14:paraId="06076695" w14:textId="77777777" w:rsidR="00282742" w:rsidRPr="00153252" w:rsidRDefault="00282742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82742" w:rsidRPr="00F62AC9" w14:paraId="053079FE" w14:textId="77777777" w:rsidTr="00282742">
        <w:tc>
          <w:tcPr>
            <w:tcW w:w="1545" w:type="dxa"/>
            <w:shd w:val="solid" w:color="C0C0C0" w:fill="FFFFFF"/>
          </w:tcPr>
          <w:p w14:paraId="73EE0508" w14:textId="77777777" w:rsidR="00282742" w:rsidRPr="00282742" w:rsidRDefault="00282742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3402" w:type="dxa"/>
            <w:gridSpan w:val="2"/>
            <w:shd w:val="solid" w:color="C0C0C0" w:fill="FFFFFF"/>
          </w:tcPr>
          <w:p w14:paraId="0D4402EA" w14:textId="77777777" w:rsidR="00282742" w:rsidRPr="00F62AC9" w:rsidRDefault="00282742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 xml:space="preserve"> (sur ouverture 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)</w:t>
            </w:r>
          </w:p>
        </w:tc>
      </w:tr>
      <w:tr w:rsidR="00282742" w:rsidRPr="00F62AC9" w14:paraId="1D41C7DC" w14:textId="77777777" w:rsidTr="00282742">
        <w:tc>
          <w:tcPr>
            <w:tcW w:w="1545" w:type="dxa"/>
            <w:shd w:val="solid" w:color="C0C0C0" w:fill="FFFFFF"/>
          </w:tcPr>
          <w:p w14:paraId="2FC4B47B" w14:textId="77777777" w:rsidR="00282742" w:rsidRDefault="00282742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3402" w:type="dxa"/>
            <w:gridSpan w:val="2"/>
            <w:shd w:val="solid" w:color="C0C0C0" w:fill="FFFFFF"/>
          </w:tcPr>
          <w:p w14:paraId="284C96CC" w14:textId="77777777" w:rsidR="00282742" w:rsidRDefault="00282742" w:rsidP="00282742">
            <w:pPr>
              <w:rPr>
                <w:b/>
                <w:bCs/>
                <w:color w:val="000000"/>
              </w:rPr>
            </w:pPr>
          </w:p>
        </w:tc>
      </w:tr>
    </w:tbl>
    <w:p w14:paraId="7F9CFBCA" w14:textId="77777777" w:rsidR="00282742" w:rsidRDefault="00282742">
      <w:pPr>
        <w:rPr>
          <w:b/>
        </w:rPr>
      </w:pPr>
    </w:p>
    <w:p w14:paraId="44746F6A" w14:textId="77777777" w:rsidR="00717F95" w:rsidRDefault="000562EF">
      <w:r w:rsidRPr="009B680A">
        <w:t>18-19 avec 2 cartes dans la couleur du partenaire.</w:t>
      </w:r>
    </w:p>
    <w:p w14:paraId="41E3193D" w14:textId="77777777" w:rsidR="00282742" w:rsidRDefault="00282742"/>
    <w:p w14:paraId="404C09EF" w14:textId="77777777" w:rsidR="009624E1" w:rsidRDefault="009624E1">
      <w:pPr>
        <w:pStyle w:val="Titre2"/>
      </w:pPr>
      <w:bookmarkStart w:id="88" w:name="_Toc468559095"/>
      <w:r>
        <w:lastRenderedPageBreak/>
        <w:t xml:space="preserve">Le </w:t>
      </w:r>
      <w:proofErr w:type="spellStart"/>
      <w:r>
        <w:t>Drury</w:t>
      </w:r>
      <w:proofErr w:type="spellEnd"/>
      <w:r>
        <w:t xml:space="preserve"> et autres enchères sur ouverture en 3</w:t>
      </w:r>
      <w:r>
        <w:rPr>
          <w:vertAlign w:val="superscript"/>
        </w:rPr>
        <w:t>ème</w:t>
      </w:r>
      <w:r>
        <w:t xml:space="preserve"> et 4</w:t>
      </w:r>
      <w:r>
        <w:rPr>
          <w:vertAlign w:val="superscript"/>
        </w:rPr>
        <w:t>ème</w:t>
      </w:r>
      <w:bookmarkEnd w:id="88"/>
      <w:r>
        <w:t xml:space="preserve"> </w:t>
      </w:r>
    </w:p>
    <w:tbl>
      <w:tblPr>
        <w:tblpPr w:leftFromText="141" w:rightFromText="141" w:vertAnchor="text" w:horzAnchor="margin" w:tblpY="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7"/>
      </w:tblGrid>
      <w:tr w:rsidR="006B1C6D" w14:paraId="7367EC53" w14:textId="77777777" w:rsidTr="006B1C6D"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025E852" w14:textId="77777777"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94E6B1B" w14:textId="77777777"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06FB211" w14:textId="77777777"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80F060C" w14:textId="77777777"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6B1C6D" w14:paraId="2ACE958F" w14:textId="77777777" w:rsidTr="006B1C6D">
        <w:tc>
          <w:tcPr>
            <w:tcW w:w="1297" w:type="dxa"/>
            <w:shd w:val="solid" w:color="C0C0C0" w:fill="FFFFFF"/>
          </w:tcPr>
          <w:p w14:paraId="74E210A1" w14:textId="77777777" w:rsidR="006B1C6D" w:rsidRPr="00153252" w:rsidRDefault="006B1C6D" w:rsidP="006B1C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14:paraId="1FA4E0A9" w14:textId="77777777" w:rsidR="006B1C6D" w:rsidRDefault="006B1C6D" w:rsidP="006B1C6D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14:paraId="134B63BA" w14:textId="77777777" w:rsidR="006B1C6D" w:rsidRPr="001A43C3" w:rsidRDefault="006B1C6D" w:rsidP="006B1C6D">
            <w:pPr>
              <w:jc w:val="center"/>
            </w:pPr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4E3D901D" w14:textId="77777777" w:rsidR="006B1C6D" w:rsidRDefault="006B1C6D" w:rsidP="006B1C6D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</w:tr>
      <w:tr w:rsidR="006B1C6D" w14:paraId="09CC0FEF" w14:textId="77777777" w:rsidTr="006B1C6D">
        <w:tc>
          <w:tcPr>
            <w:tcW w:w="1297" w:type="dxa"/>
            <w:shd w:val="solid" w:color="C0C0C0" w:fill="FFFFFF"/>
          </w:tcPr>
          <w:p w14:paraId="524C4D70" w14:textId="77777777" w:rsidR="006B1C6D" w:rsidRPr="001A43C3" w:rsidRDefault="006B1C6D" w:rsidP="006B1C6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5443AE42" w14:textId="77777777" w:rsidR="006B1C6D" w:rsidRDefault="006B1C6D" w:rsidP="006B1C6D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14:paraId="4380FB62" w14:textId="77777777" w:rsidR="006B1C6D" w:rsidRDefault="006B1C6D" w:rsidP="006B1C6D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4638BD89" w14:textId="77777777" w:rsidR="006B1C6D" w:rsidRDefault="006B1C6D" w:rsidP="006B1C6D">
            <w:pPr>
              <w:rPr>
                <w:color w:val="000080"/>
              </w:rPr>
            </w:pPr>
          </w:p>
        </w:tc>
      </w:tr>
    </w:tbl>
    <w:p w14:paraId="748BEB29" w14:textId="77777777" w:rsidR="009624E1" w:rsidRDefault="009624E1"/>
    <w:p w14:paraId="36C96B99" w14:textId="77777777" w:rsidR="006B1C6D" w:rsidRDefault="001A43C3">
      <w:r>
        <w:t xml:space="preserve"> </w:t>
      </w:r>
    </w:p>
    <w:p w14:paraId="68318F0B" w14:textId="77777777" w:rsidR="001A43C3" w:rsidRDefault="0064435C" w:rsidP="006B1C6D">
      <w:proofErr w:type="spellStart"/>
      <w:r>
        <w:t>Drury</w:t>
      </w:r>
      <w:proofErr w:type="spellEnd"/>
      <w:r>
        <w:t xml:space="preserve"> </w:t>
      </w:r>
      <w:r w:rsidRPr="006B1C6D">
        <w:rPr>
          <w:b/>
        </w:rPr>
        <w:t>est</w:t>
      </w:r>
      <w:r w:rsidR="00334F13">
        <w:rPr>
          <w:b/>
        </w:rPr>
        <w:t xml:space="preserve"> </w:t>
      </w:r>
      <w:proofErr w:type="spellStart"/>
      <w:r w:rsidR="00334F13">
        <w:rPr>
          <w:b/>
        </w:rPr>
        <w:t>tjs</w:t>
      </w:r>
      <w:proofErr w:type="spellEnd"/>
      <w:r w:rsidRPr="006B1C6D">
        <w:rPr>
          <w:b/>
        </w:rPr>
        <w:t xml:space="preserve"> </w:t>
      </w:r>
      <w:proofErr w:type="spellStart"/>
      <w:r w:rsidRPr="006B1C6D">
        <w:rPr>
          <w:b/>
        </w:rPr>
        <w:t>fitté</w:t>
      </w:r>
      <w:proofErr w:type="spellEnd"/>
      <w:r w:rsidR="009624E1">
        <w:t xml:space="preserve"> dans la majeure. </w:t>
      </w:r>
    </w:p>
    <w:p w14:paraId="50497741" w14:textId="77777777" w:rsidR="001A43C3" w:rsidRDefault="001A43C3" w:rsidP="006B1C6D"/>
    <w:p w14:paraId="2D70E5C9" w14:textId="77777777" w:rsidR="00253D2E" w:rsidRPr="00253D2E" w:rsidRDefault="009624E1" w:rsidP="006B1C6D">
      <w:pPr>
        <w:numPr>
          <w:ilvl w:val="0"/>
          <w:numId w:val="5"/>
        </w:numPr>
      </w:pPr>
      <w:r>
        <w:t>2</w:t>
      </w:r>
      <w:r w:rsidR="001A43C3">
        <w:rPr>
          <w:color w:val="FFC000"/>
          <w:sz w:val="28"/>
        </w:rPr>
        <w:sym w:font="Symbol" w:char="F0A8"/>
      </w:r>
      <w:r>
        <w:t xml:space="preserve"> : </w:t>
      </w:r>
      <w:r w:rsidR="00D9376D">
        <w:rPr>
          <w:b/>
          <w:bCs/>
        </w:rPr>
        <w:t xml:space="preserve">main </w:t>
      </w:r>
      <w:r w:rsidR="00D9376D" w:rsidRPr="00253D2E">
        <w:rPr>
          <w:b/>
          <w:bCs/>
          <w:u w:val="single"/>
        </w:rPr>
        <w:t>avec ouverture</w:t>
      </w:r>
      <w:r w:rsidR="00D9376D">
        <w:rPr>
          <w:b/>
          <w:bCs/>
        </w:rPr>
        <w:t xml:space="preserve"> 12-17</w:t>
      </w:r>
      <w:r w:rsidR="00336D99">
        <w:rPr>
          <w:b/>
          <w:bCs/>
        </w:rPr>
        <w:t xml:space="preserve"> (</w:t>
      </w:r>
      <w:r w:rsidR="00336D99" w:rsidRPr="00253D2E">
        <w:rPr>
          <w:bCs/>
        </w:rPr>
        <w:t>si minimum 6 cartes possibles dans la majeure</w:t>
      </w:r>
      <w:r w:rsidR="00253D2E">
        <w:rPr>
          <w:bCs/>
        </w:rPr>
        <w:t xml:space="preserve"> </w:t>
      </w:r>
      <w:r w:rsidR="00140579" w:rsidRPr="00253D2E">
        <w:rPr>
          <w:bCs/>
        </w:rPr>
        <w:t>ou toute main avec 5</w:t>
      </w:r>
      <w:r w:rsidR="00253D2E" w:rsidRPr="00253D2E">
        <w:rPr>
          <w:bCs/>
          <w:color w:val="0000FF"/>
          <w:sz w:val="28"/>
        </w:rPr>
        <w:sym w:font="Symbol" w:char="F0AA"/>
      </w:r>
      <w:r w:rsidR="00140579" w:rsidRPr="00253D2E">
        <w:rPr>
          <w:bCs/>
        </w:rPr>
        <w:t xml:space="preserve"> et 4</w:t>
      </w:r>
      <w:r w:rsidR="00253D2E" w:rsidRPr="00253D2E">
        <w:rPr>
          <w:bCs/>
          <w:color w:val="FF0000"/>
          <w:sz w:val="28"/>
        </w:rPr>
        <w:sym w:font="Symbol" w:char="F0A9"/>
      </w:r>
      <w:r w:rsidR="00253D2E" w:rsidRPr="00253D2E">
        <w:rPr>
          <w:bCs/>
        </w:rPr>
        <w:t>)</w:t>
      </w:r>
      <w:r>
        <w:rPr>
          <w:b/>
          <w:bCs/>
        </w:rPr>
        <w:t xml:space="preserve">. </w:t>
      </w:r>
    </w:p>
    <w:p w14:paraId="5F2C1C72" w14:textId="77777777" w:rsidR="00253D2E" w:rsidRPr="00253D2E" w:rsidRDefault="00E158FC" w:rsidP="00FF5072">
      <w:pPr>
        <w:pStyle w:val="Pardeliste"/>
        <w:numPr>
          <w:ilvl w:val="0"/>
          <w:numId w:val="46"/>
        </w:numPr>
      </w:pPr>
      <w:r w:rsidRPr="00253D2E">
        <w:t>2</w:t>
      </w:r>
      <w:r w:rsidR="00253D2E" w:rsidRPr="00253D2E">
        <w:rPr>
          <w:color w:val="FF0000"/>
        </w:rPr>
        <w:sym w:font="Symbol" w:char="F0A9"/>
      </w:r>
      <w:r w:rsidRPr="00253D2E">
        <w:t xml:space="preserve"> </w:t>
      </w:r>
      <w:r w:rsidR="00253D2E" w:rsidRPr="00253D2E">
        <w:t>sur 1</w:t>
      </w:r>
      <w:r w:rsidR="00253D2E" w:rsidRPr="00253D2E">
        <w:rPr>
          <w:color w:val="0000FF"/>
        </w:rPr>
        <w:sym w:font="Symbol" w:char="F0AA"/>
      </w:r>
      <w:r w:rsidR="00253D2E" w:rsidRPr="00253D2E">
        <w:t> :</w:t>
      </w:r>
      <w:r w:rsidRPr="00253D2E">
        <w:t xml:space="preserve"> 5</w:t>
      </w:r>
      <w:r w:rsidR="00253D2E" w:rsidRPr="00253D2E">
        <w:rPr>
          <w:color w:val="FF0000"/>
        </w:rPr>
        <w:sym w:font="Symbol" w:char="F0A9"/>
      </w:r>
      <w:r w:rsidR="00140579" w:rsidRPr="00253D2E">
        <w:t xml:space="preserve"> </w:t>
      </w:r>
      <w:r w:rsidRPr="00253D2E">
        <w:t xml:space="preserve">et </w:t>
      </w:r>
      <w:r w:rsidR="00334F13">
        <w:t>3</w:t>
      </w:r>
      <w:r w:rsidR="00253D2E" w:rsidRPr="00253D2E">
        <w:rPr>
          <w:color w:val="0000FF"/>
        </w:rPr>
        <w:sym w:font="Symbol" w:char="F0AA"/>
      </w:r>
    </w:p>
    <w:p w14:paraId="3A4C25BE" w14:textId="77777777" w:rsidR="00253D2E" w:rsidRPr="00253D2E" w:rsidRDefault="00253D2E" w:rsidP="00FF5072">
      <w:pPr>
        <w:pStyle w:val="Pardeliste"/>
        <w:numPr>
          <w:ilvl w:val="0"/>
          <w:numId w:val="46"/>
        </w:numPr>
      </w:pPr>
      <w:r w:rsidRPr="00253D2E">
        <w:t>2</w:t>
      </w:r>
      <w:r w:rsidRPr="00253D2E">
        <w:rPr>
          <w:color w:val="0000FF"/>
        </w:rPr>
        <w:sym w:font="Symbol" w:char="F0AA"/>
      </w:r>
      <w:r w:rsidRPr="00253D2E">
        <w:t xml:space="preserve"> sur 1</w:t>
      </w:r>
      <w:r w:rsidRPr="00253D2E">
        <w:rPr>
          <w:color w:val="FF0000"/>
        </w:rPr>
        <w:sym w:font="Symbol" w:char="F0A9"/>
      </w:r>
      <w:r w:rsidRPr="00253D2E">
        <w:t> : 4</w:t>
      </w:r>
      <w:r>
        <w:t xml:space="preserve"> </w:t>
      </w:r>
      <w:r w:rsidRPr="00253D2E">
        <w:t xml:space="preserve">cartes </w:t>
      </w:r>
      <w:r w:rsidRPr="00253D2E">
        <w:rPr>
          <w:color w:val="0000FF"/>
        </w:rPr>
        <w:sym w:font="Symbol" w:char="F0AA"/>
      </w:r>
      <w:r w:rsidRPr="00253D2E">
        <w:t xml:space="preserve"> + fit 3</w:t>
      </w:r>
      <w:r w:rsidRPr="00253D2E">
        <w:rPr>
          <w:vertAlign w:val="superscript"/>
        </w:rPr>
        <w:t>ème</w:t>
      </w:r>
      <w:r w:rsidRPr="00253D2E">
        <w:t xml:space="preserve"> </w:t>
      </w:r>
      <w:r w:rsidRPr="00253D2E">
        <w:rPr>
          <w:color w:val="FF0000"/>
        </w:rPr>
        <w:sym w:font="Symbol" w:char="F0A9"/>
      </w:r>
    </w:p>
    <w:p w14:paraId="1650CC2F" w14:textId="77777777" w:rsidR="00253D2E" w:rsidRPr="00253D2E" w:rsidRDefault="00253D2E" w:rsidP="00FF5072">
      <w:pPr>
        <w:pStyle w:val="Pardeliste"/>
        <w:numPr>
          <w:ilvl w:val="0"/>
          <w:numId w:val="46"/>
        </w:numPr>
      </w:pPr>
      <w:r w:rsidRPr="00253D2E">
        <w:t>2M </w:t>
      </w:r>
      <w:r>
        <w:t>:</w:t>
      </w:r>
      <w:r w:rsidRPr="00253D2E">
        <w:t xml:space="preserve"> </w:t>
      </w:r>
      <w:r w:rsidR="00140579" w:rsidRPr="00253D2E">
        <w:t>9-1</w:t>
      </w:r>
      <w:r w:rsidR="00D55E82">
        <w:t>1</w:t>
      </w:r>
      <w:r w:rsidR="00E11BD8">
        <w:t>ç</w:t>
      </w:r>
      <w:r w:rsidR="00140579" w:rsidRPr="00253D2E">
        <w:t xml:space="preserve"> pts avec un fit 3</w:t>
      </w:r>
      <w:r w:rsidR="00140579" w:rsidRPr="00253D2E">
        <w:rPr>
          <w:vertAlign w:val="superscript"/>
        </w:rPr>
        <w:t>ème</w:t>
      </w:r>
      <w:r w:rsidR="00140579" w:rsidRPr="00253D2E">
        <w:t>.</w:t>
      </w:r>
      <w:r w:rsidR="003E5020" w:rsidRPr="00253D2E">
        <w:t xml:space="preserve"> </w:t>
      </w:r>
    </w:p>
    <w:p w14:paraId="34B5D89A" w14:textId="77777777" w:rsidR="00253D2E" w:rsidRDefault="00253D2E" w:rsidP="00FF5072">
      <w:pPr>
        <w:pStyle w:val="Pardeliste"/>
        <w:numPr>
          <w:ilvl w:val="0"/>
          <w:numId w:val="46"/>
        </w:numPr>
      </w:pPr>
      <w:r>
        <w:t>2SA :</w:t>
      </w:r>
      <w:r w:rsidR="00140579" w:rsidRPr="00253D2E">
        <w:t xml:space="preserve"> naturelle propositionnelle</w:t>
      </w:r>
      <w:r w:rsidRPr="00253D2E">
        <w:t xml:space="preserve"> pour 3SA</w:t>
      </w:r>
      <w:r w:rsidR="00140579" w:rsidRPr="00253D2E">
        <w:t xml:space="preserve"> avec </w:t>
      </w:r>
      <w:r w:rsidRPr="00253D2E">
        <w:t>3</w:t>
      </w:r>
      <w:r w:rsidR="00140579" w:rsidRPr="00253D2E">
        <w:t xml:space="preserve"> </w:t>
      </w:r>
      <w:r w:rsidRPr="00253D2E">
        <w:t xml:space="preserve">cartes </w:t>
      </w:r>
      <w:r>
        <w:t>M</w:t>
      </w:r>
    </w:p>
    <w:p w14:paraId="3F436842" w14:textId="77777777" w:rsidR="00253D2E" w:rsidRDefault="00253D2E" w:rsidP="00FF5072">
      <w:pPr>
        <w:pStyle w:val="Pardeliste"/>
        <w:numPr>
          <w:ilvl w:val="0"/>
          <w:numId w:val="46"/>
        </w:numPr>
      </w:pPr>
      <w:r w:rsidRPr="00253D2E">
        <w:rPr>
          <w:color w:val="008000"/>
        </w:rPr>
        <w:t>3</w:t>
      </w:r>
      <w:r w:rsidRPr="00253D2E">
        <w:rPr>
          <w:color w:val="008000"/>
        </w:rPr>
        <w:sym w:font="Symbol" w:char="F0A7"/>
      </w:r>
      <w:r w:rsidRPr="00253D2E">
        <w:t>/</w:t>
      </w:r>
      <w:r w:rsidRPr="00253D2E">
        <w:rPr>
          <w:color w:val="FFC000"/>
        </w:rPr>
        <w:t>3</w:t>
      </w:r>
      <w:r w:rsidRPr="00253D2E">
        <w:rPr>
          <w:color w:val="FFC000"/>
        </w:rPr>
        <w:sym w:font="Symbol" w:char="F0A8"/>
      </w:r>
      <w:r w:rsidRPr="00253D2E">
        <w:t>/3</w:t>
      </w:r>
      <w:r w:rsidRPr="00253D2E">
        <w:rPr>
          <w:color w:val="FF0000"/>
        </w:rPr>
        <w:sym w:font="Symbol" w:char="F0A9"/>
      </w:r>
      <w:r w:rsidRPr="00253D2E">
        <w:t>(sur 1</w:t>
      </w:r>
      <w:r w:rsidRPr="00253D2E">
        <w:rPr>
          <w:color w:val="0000FF"/>
        </w:rPr>
        <w:sym w:font="Symbol" w:char="F0AA"/>
      </w:r>
      <w:r w:rsidRPr="00253D2E">
        <w:t>)</w:t>
      </w:r>
      <w:r w:rsidR="003E5020" w:rsidRPr="00253D2E">
        <w:t xml:space="preserve"> </w:t>
      </w:r>
      <w:r w:rsidR="003E5020">
        <w:t>rencontre avec fit 3</w:t>
      </w:r>
      <w:r w:rsidR="003E5020" w:rsidRPr="00253D2E">
        <w:rPr>
          <w:vertAlign w:val="superscript"/>
        </w:rPr>
        <w:t>ème</w:t>
      </w:r>
      <w:r w:rsidR="003E5020">
        <w:t xml:space="preserve"> </w:t>
      </w:r>
      <w:r w:rsidR="00F172B3">
        <w:t xml:space="preserve">et 10-11 pts. </w:t>
      </w:r>
    </w:p>
    <w:p w14:paraId="18037D6D" w14:textId="77777777" w:rsidR="009624E1" w:rsidRDefault="00253D2E" w:rsidP="00FF5072">
      <w:pPr>
        <w:pStyle w:val="Pardeliste"/>
        <w:numPr>
          <w:ilvl w:val="0"/>
          <w:numId w:val="46"/>
        </w:numPr>
      </w:pPr>
      <w:r w:rsidRPr="00253D2E">
        <w:t>3M</w:t>
      </w:r>
      <w:r>
        <w:rPr>
          <w:color w:val="008000"/>
        </w:rPr>
        <w:t xml:space="preserve"> : </w:t>
      </w:r>
      <w:r w:rsidR="00656F07">
        <w:t xml:space="preserve"> un fit 4</w:t>
      </w:r>
      <w:r w:rsidR="00656F07" w:rsidRPr="00253D2E">
        <w:rPr>
          <w:vertAlign w:val="superscript"/>
        </w:rPr>
        <w:t>ème</w:t>
      </w:r>
      <w:r w:rsidR="00F172B3">
        <w:t xml:space="preserve"> de 9-11</w:t>
      </w:r>
      <w:r w:rsidR="00656F07">
        <w:t xml:space="preserve"> pts dans une main régulière.</w:t>
      </w:r>
    </w:p>
    <w:p w14:paraId="58EF8315" w14:textId="77777777" w:rsidR="009624E1" w:rsidRDefault="009624E1" w:rsidP="006B1C6D">
      <w:pPr>
        <w:numPr>
          <w:ilvl w:val="0"/>
          <w:numId w:val="5"/>
        </w:numPr>
      </w:pPr>
      <w:r>
        <w:t>2</w:t>
      </w:r>
      <w:r w:rsidR="001A43C3">
        <w:rPr>
          <w:color w:val="FF0000"/>
          <w:sz w:val="28"/>
        </w:rPr>
        <w:sym w:font="Symbol" w:char="F0A9"/>
      </w:r>
      <w:r>
        <w:t xml:space="preserve"> (sur ouverture 1</w:t>
      </w:r>
      <w:r w:rsidR="006B1C6D">
        <w:rPr>
          <w:color w:val="0000FF"/>
          <w:sz w:val="28"/>
        </w:rPr>
        <w:sym w:font="Symbol" w:char="F0AA"/>
      </w:r>
      <w:r w:rsidR="00717F95">
        <w:t xml:space="preserve">) : </w:t>
      </w:r>
      <w:r w:rsidR="006B1C6D">
        <w:rPr>
          <w:b/>
        </w:rPr>
        <w:t xml:space="preserve">dénie une </w:t>
      </w:r>
      <w:r w:rsidR="00717F95" w:rsidRPr="001A43C3">
        <w:rPr>
          <w:b/>
        </w:rPr>
        <w:t>ouverture</w:t>
      </w:r>
      <w:r>
        <w:t xml:space="preserve"> avec 5</w:t>
      </w:r>
      <w:r w:rsidR="006B1C6D">
        <w:t xml:space="preserve"> cartes</w:t>
      </w:r>
      <w:r w:rsidR="006B1C6D">
        <w:rPr>
          <w:color w:val="0000FF"/>
          <w:sz w:val="28"/>
        </w:rPr>
        <w:sym w:font="Symbol" w:char="F0AA"/>
      </w:r>
      <w:r>
        <w:t xml:space="preserve"> et 4</w:t>
      </w:r>
      <w:r w:rsidR="006B1C6D">
        <w:t xml:space="preserve"> cartes </w:t>
      </w:r>
      <w:r w:rsidR="006B1C6D">
        <w:rPr>
          <w:color w:val="FF0000"/>
          <w:sz w:val="28"/>
        </w:rPr>
        <w:sym w:font="Symbol" w:char="F0A9"/>
      </w:r>
    </w:p>
    <w:p w14:paraId="77849737" w14:textId="77777777" w:rsidR="00592FAD" w:rsidRPr="00334F13" w:rsidRDefault="006B1C6D" w:rsidP="00592FAD">
      <w:pPr>
        <w:numPr>
          <w:ilvl w:val="0"/>
          <w:numId w:val="5"/>
        </w:numPr>
        <w:rPr>
          <w:b/>
        </w:rPr>
      </w:pPr>
      <w:r w:rsidRPr="00334F13">
        <w:rPr>
          <w:b/>
        </w:rPr>
        <w:t>Retour à 2M</w:t>
      </w:r>
      <w:r w:rsidR="003E5020" w:rsidRPr="00334F13">
        <w:rPr>
          <w:b/>
        </w:rPr>
        <w:t xml:space="preserve"> : </w:t>
      </w:r>
      <w:r w:rsidRPr="00334F13">
        <w:rPr>
          <w:b/>
        </w:rPr>
        <w:t>dénie aussi</w:t>
      </w:r>
      <w:r w:rsidR="003E5020" w:rsidRPr="00334F13">
        <w:rPr>
          <w:b/>
        </w:rPr>
        <w:t xml:space="preserve"> l’ouverture</w:t>
      </w:r>
    </w:p>
    <w:p w14:paraId="34AA09F9" w14:textId="77777777" w:rsidR="00717F95" w:rsidRDefault="003E5020" w:rsidP="00A72EE3">
      <w:pPr>
        <w:numPr>
          <w:ilvl w:val="0"/>
          <w:numId w:val="5"/>
        </w:numPr>
      </w:pPr>
      <w:r>
        <w:t>2</w:t>
      </w:r>
      <w:r w:rsidR="006B1C6D">
        <w:rPr>
          <w:color w:val="0000FF"/>
          <w:sz w:val="28"/>
        </w:rPr>
        <w:sym w:font="Symbol" w:char="F0AA"/>
      </w:r>
      <w:r>
        <w:t xml:space="preserve"> (sur ouverture 1</w:t>
      </w:r>
      <w:r w:rsidR="006B1C6D">
        <w:rPr>
          <w:color w:val="FF0000"/>
          <w:sz w:val="28"/>
        </w:rPr>
        <w:sym w:font="Symbol" w:char="F0A9"/>
      </w:r>
      <w:r>
        <w:t>) : 4</w:t>
      </w:r>
      <w:r w:rsidR="006B1C6D">
        <w:t xml:space="preserve"> cartes </w:t>
      </w:r>
      <w:r w:rsidR="006B1C6D">
        <w:rPr>
          <w:color w:val="0000FF"/>
          <w:sz w:val="28"/>
        </w:rPr>
        <w:sym w:font="Symbol" w:char="F0AA"/>
      </w:r>
      <w:r w:rsidR="006B1C6D">
        <w:t>,</w:t>
      </w:r>
      <w:r>
        <w:t xml:space="preserve"> Forcing de manche</w:t>
      </w:r>
    </w:p>
    <w:tbl>
      <w:tblPr>
        <w:tblpPr w:leftFromText="141" w:rightFromText="141" w:vertAnchor="page" w:horzAnchor="margin" w:tblpY="639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7"/>
      </w:tblGrid>
      <w:tr w:rsidR="00A72EE3" w14:paraId="09BB8F4B" w14:textId="77777777" w:rsidTr="00A72EE3"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A4D6BFF" w14:textId="77777777" w:rsidR="00A72EE3" w:rsidRPr="00153252" w:rsidRDefault="00A72EE3" w:rsidP="00A72EE3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7350DFA" w14:textId="77777777" w:rsidR="00A72EE3" w:rsidRPr="00153252" w:rsidRDefault="00A72EE3" w:rsidP="00A72EE3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965D882" w14:textId="77777777" w:rsidR="00A72EE3" w:rsidRPr="00153252" w:rsidRDefault="00A72EE3" w:rsidP="00A72EE3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32FBEE7" w14:textId="77777777" w:rsidR="00A72EE3" w:rsidRPr="00153252" w:rsidRDefault="00A72EE3" w:rsidP="00A72EE3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A72EE3" w14:paraId="003FD916" w14:textId="77777777" w:rsidTr="00A72EE3">
        <w:tc>
          <w:tcPr>
            <w:tcW w:w="1297" w:type="dxa"/>
            <w:shd w:val="solid" w:color="C0C0C0" w:fill="FFFFFF"/>
          </w:tcPr>
          <w:p w14:paraId="7B74EEF5" w14:textId="77777777" w:rsidR="00A72EE3" w:rsidRPr="00153252" w:rsidRDefault="00A72EE3" w:rsidP="00A72E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14:paraId="50002E7B" w14:textId="77777777" w:rsidR="00A72EE3" w:rsidRDefault="00A72EE3" w:rsidP="00A72EE3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14:paraId="3203F9BA" w14:textId="77777777" w:rsidR="00A72EE3" w:rsidRPr="00A13E4F" w:rsidRDefault="00A72EE3" w:rsidP="00A72EE3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D9034A0" w14:textId="77777777" w:rsidR="00A72EE3" w:rsidRDefault="00A72EE3" w:rsidP="00A72EE3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</w:tr>
      <w:tr w:rsidR="00A72EE3" w14:paraId="59B39853" w14:textId="77777777" w:rsidTr="00A72EE3">
        <w:tc>
          <w:tcPr>
            <w:tcW w:w="1297" w:type="dxa"/>
            <w:shd w:val="solid" w:color="C0C0C0" w:fill="FFFFFF"/>
          </w:tcPr>
          <w:p w14:paraId="2C77D73E" w14:textId="77777777" w:rsidR="00A72EE3" w:rsidRDefault="00A72EE3" w:rsidP="00A72E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0C892C7C" w14:textId="77777777" w:rsidR="00A72EE3" w:rsidRDefault="00A72EE3" w:rsidP="00A72EE3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14:paraId="057C5370" w14:textId="77777777" w:rsidR="00A72EE3" w:rsidRDefault="00A72EE3" w:rsidP="00A72EE3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?</w:t>
            </w:r>
          </w:p>
        </w:tc>
        <w:tc>
          <w:tcPr>
            <w:tcW w:w="1297" w:type="dxa"/>
            <w:shd w:val="solid" w:color="C0C0C0" w:fill="FFFFFF"/>
          </w:tcPr>
          <w:p w14:paraId="0D99A09E" w14:textId="77777777" w:rsidR="00A72EE3" w:rsidRDefault="00A72EE3" w:rsidP="00A72EE3">
            <w:pPr>
              <w:rPr>
                <w:color w:val="000080"/>
              </w:rPr>
            </w:pPr>
          </w:p>
        </w:tc>
      </w:tr>
    </w:tbl>
    <w:p w14:paraId="59E79A91" w14:textId="77777777" w:rsidR="00592FAD" w:rsidRDefault="00592FAD" w:rsidP="00AA6D4D"/>
    <w:p w14:paraId="25219487" w14:textId="77777777" w:rsidR="00592FAD" w:rsidRDefault="00592FAD" w:rsidP="00AA6D4D"/>
    <w:p w14:paraId="144BCF72" w14:textId="77777777" w:rsidR="00AA6D4D" w:rsidRDefault="00F172B3" w:rsidP="00AA6D4D">
      <w:r>
        <w:t>F</w:t>
      </w:r>
      <w:r w:rsidR="009624E1">
        <w:t>it 4</w:t>
      </w:r>
      <w:r w:rsidR="009624E1">
        <w:rPr>
          <w:vertAlign w:val="superscript"/>
        </w:rPr>
        <w:t>ème</w:t>
      </w:r>
      <w:r w:rsidR="009624E1">
        <w:t xml:space="preserve"> et un singleton</w:t>
      </w:r>
      <w:r w:rsidR="00AA6D4D">
        <w:t>,</w:t>
      </w:r>
      <w:r w:rsidR="006B1C6D">
        <w:t xml:space="preserve"> </w:t>
      </w:r>
      <w:r w:rsidR="00277196">
        <w:t>8-10</w:t>
      </w:r>
      <w:r w:rsidR="007575B1">
        <w:t>H</w:t>
      </w:r>
      <w:r w:rsidR="009624E1">
        <w:t xml:space="preserve">, </w:t>
      </w:r>
    </w:p>
    <w:p w14:paraId="3B61F812" w14:textId="77777777" w:rsidR="00592FAD" w:rsidRDefault="00592FAD" w:rsidP="00AA6D4D"/>
    <w:p w14:paraId="38769219" w14:textId="77777777" w:rsidR="00A13E4F" w:rsidRPr="00A13E4F" w:rsidRDefault="009624E1" w:rsidP="00FF5072">
      <w:pPr>
        <w:pStyle w:val="Pardeliste"/>
        <w:numPr>
          <w:ilvl w:val="0"/>
          <w:numId w:val="47"/>
        </w:numPr>
        <w:rPr>
          <w:b/>
          <w:bCs/>
        </w:rPr>
      </w:pPr>
      <w:r>
        <w:t>3</w:t>
      </w:r>
      <w:r w:rsidR="00A13E4F">
        <w:rPr>
          <w:color w:val="008000"/>
          <w:sz w:val="28"/>
        </w:rPr>
        <w:sym w:font="Symbol" w:char="F0A7"/>
      </w:r>
      <w:r>
        <w:t xml:space="preserve"> pour c</w:t>
      </w:r>
      <w:r w:rsidR="0064435C">
        <w:t xml:space="preserve">onnaître </w:t>
      </w:r>
      <w:r w:rsidR="00A13E4F">
        <w:t xml:space="preserve">le </w:t>
      </w:r>
      <w:r w:rsidR="0064435C">
        <w:t>singleton</w:t>
      </w:r>
      <w:r w:rsidR="00EC0A70" w:rsidRPr="00A13E4F">
        <w:rPr>
          <w:b/>
        </w:rPr>
        <w:t xml:space="preserve"> </w:t>
      </w:r>
      <w:r w:rsidR="00EC0A70" w:rsidRPr="00A13E4F">
        <w:rPr>
          <w:i/>
        </w:rPr>
        <w:t>(3</w:t>
      </w:r>
      <w:r w:rsidR="00A13E4F" w:rsidRPr="00A13E4F">
        <w:rPr>
          <w:i/>
          <w:color w:val="FFC000"/>
          <w:sz w:val="28"/>
        </w:rPr>
        <w:sym w:font="Symbol" w:char="F0A8"/>
      </w:r>
      <w:r w:rsidR="00EC0A70" w:rsidRPr="00A13E4F">
        <w:rPr>
          <w:i/>
        </w:rPr>
        <w:t xml:space="preserve"> singleton </w:t>
      </w:r>
      <w:r w:rsidR="00A13E4F" w:rsidRPr="00A13E4F">
        <w:rPr>
          <w:i/>
          <w:color w:val="FFC000"/>
          <w:sz w:val="28"/>
        </w:rPr>
        <w:sym w:font="Symbol" w:char="F0A8"/>
      </w:r>
      <w:r w:rsidR="00EC0A70" w:rsidRPr="00A13E4F">
        <w:rPr>
          <w:i/>
        </w:rPr>
        <w:t>, 3</w:t>
      </w:r>
      <w:r w:rsidR="00A13E4F" w:rsidRPr="00A13E4F">
        <w:rPr>
          <w:i/>
        </w:rPr>
        <w:t xml:space="preserve"> </w:t>
      </w:r>
      <w:r w:rsidR="0064435C" w:rsidRPr="00A13E4F">
        <w:rPr>
          <w:i/>
        </w:rPr>
        <w:t>M</w:t>
      </w:r>
      <w:r w:rsidR="00A13E4F" w:rsidRPr="00A13E4F">
        <w:rPr>
          <w:i/>
        </w:rPr>
        <w:t xml:space="preserve"> </w:t>
      </w:r>
      <w:r w:rsidR="0064435C" w:rsidRPr="00A13E4F">
        <w:rPr>
          <w:i/>
        </w:rPr>
        <w:t xml:space="preserve">singleton </w:t>
      </w:r>
      <w:r w:rsidR="00A13E4F">
        <w:rPr>
          <w:i/>
          <w:color w:val="008000"/>
          <w:sz w:val="28"/>
        </w:rPr>
        <w:sym w:font="Symbol" w:char="F0A7"/>
      </w:r>
      <w:r w:rsidR="00A13E4F" w:rsidRPr="00A13E4F">
        <w:rPr>
          <w:i/>
        </w:rPr>
        <w:t xml:space="preserve">, 3M’ : </w:t>
      </w:r>
      <w:proofErr w:type="spellStart"/>
      <w:r w:rsidR="00A13E4F" w:rsidRPr="00A13E4F">
        <w:rPr>
          <w:i/>
        </w:rPr>
        <w:t>sng</w:t>
      </w:r>
      <w:proofErr w:type="spellEnd"/>
      <w:r w:rsidR="00A13E4F" w:rsidRPr="00A13E4F">
        <w:rPr>
          <w:i/>
        </w:rPr>
        <w:t xml:space="preserve"> M’</w:t>
      </w:r>
      <w:r w:rsidR="00EC0A70" w:rsidRPr="00A13E4F">
        <w:rPr>
          <w:i/>
        </w:rPr>
        <w:t>)</w:t>
      </w:r>
    </w:p>
    <w:p w14:paraId="37CF8E77" w14:textId="77777777" w:rsidR="00592FAD" w:rsidRPr="00592FAD" w:rsidRDefault="009624E1" w:rsidP="00FF5072">
      <w:pPr>
        <w:pStyle w:val="Pardeliste"/>
        <w:numPr>
          <w:ilvl w:val="0"/>
          <w:numId w:val="47"/>
        </w:numPr>
        <w:rPr>
          <w:bCs/>
          <w:i/>
        </w:rPr>
      </w:pPr>
      <w:r w:rsidRPr="00A13E4F">
        <w:rPr>
          <w:bCs/>
          <w:i/>
        </w:rPr>
        <w:t>Dans le cas de l’ouverture d’1</w:t>
      </w:r>
      <w:r w:rsidR="00A13E4F" w:rsidRPr="00A13E4F">
        <w:rPr>
          <w:i/>
          <w:color w:val="FF0000"/>
          <w:sz w:val="28"/>
        </w:rPr>
        <w:sym w:font="Symbol" w:char="F0A9"/>
      </w:r>
      <w:r w:rsidRPr="00A13E4F">
        <w:rPr>
          <w:bCs/>
          <w:i/>
        </w:rPr>
        <w:t>, il dispose aussi d’un relais à 3</w:t>
      </w:r>
      <w:r w:rsidR="00A13E4F" w:rsidRPr="00A13E4F">
        <w:rPr>
          <w:i/>
          <w:color w:val="FFC000"/>
          <w:sz w:val="28"/>
        </w:rPr>
        <w:sym w:font="Symbol" w:char="F0A8"/>
      </w:r>
      <w:r w:rsidRPr="00A13E4F">
        <w:rPr>
          <w:bCs/>
          <w:i/>
        </w:rPr>
        <w:t xml:space="preserve"> où le partenaire dit </w:t>
      </w:r>
      <w:r w:rsidR="00A13E4F">
        <w:rPr>
          <w:bCs/>
          <w:i/>
        </w:rPr>
        <w:t>3</w:t>
      </w:r>
      <w:r w:rsidR="00A13E4F">
        <w:rPr>
          <w:i/>
          <w:color w:val="FF0000"/>
          <w:sz w:val="28"/>
        </w:rPr>
        <w:sym w:font="Symbol" w:char="F0A9"/>
      </w:r>
      <w:r w:rsidRPr="00A13E4F">
        <w:rPr>
          <w:bCs/>
          <w:i/>
        </w:rPr>
        <w:t xml:space="preserve"> avec singleton </w:t>
      </w:r>
      <w:r w:rsidR="00A13E4F">
        <w:rPr>
          <w:i/>
          <w:color w:val="0000FF"/>
          <w:sz w:val="28"/>
        </w:rPr>
        <w:sym w:font="Symbol" w:char="F0AA"/>
      </w:r>
      <w:r w:rsidRPr="00A13E4F">
        <w:rPr>
          <w:bCs/>
          <w:i/>
        </w:rPr>
        <w:t xml:space="preserve"> et 4</w:t>
      </w:r>
      <w:r w:rsidR="00A13E4F">
        <w:rPr>
          <w:i/>
          <w:color w:val="FF0000"/>
          <w:sz w:val="28"/>
        </w:rPr>
        <w:sym w:font="Symbol" w:char="F0A9"/>
      </w:r>
      <w:r w:rsidRPr="00A13E4F">
        <w:rPr>
          <w:bCs/>
          <w:i/>
        </w:rPr>
        <w:t xml:space="preserve"> avec tout autre singleton.</w:t>
      </w:r>
    </w:p>
    <w:tbl>
      <w:tblPr>
        <w:tblpPr w:leftFromText="141" w:rightFromText="141" w:vertAnchor="text" w:tblpY="1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204"/>
        <w:gridCol w:w="359"/>
        <w:gridCol w:w="178"/>
        <w:gridCol w:w="213"/>
        <w:gridCol w:w="2552"/>
      </w:tblGrid>
      <w:tr w:rsidR="00AA6D4D" w14:paraId="78A642DA" w14:textId="77777777" w:rsidTr="00A72EE3">
        <w:trPr>
          <w:trHeight w:val="181"/>
        </w:trPr>
        <w:tc>
          <w:tcPr>
            <w:tcW w:w="3204" w:type="dxa"/>
            <w:tcBorders>
              <w:bottom w:val="single" w:sz="6" w:space="0" w:color="000000"/>
            </w:tcBorders>
            <w:shd w:val="solid" w:color="000080" w:fill="FFFFFF"/>
          </w:tcPr>
          <w:p w14:paraId="30994CB7" w14:textId="77777777" w:rsidR="00AA6D4D" w:rsidRPr="00153252" w:rsidRDefault="00AA6D4D" w:rsidP="00AA6D4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3302" w:type="dxa"/>
            <w:gridSpan w:val="4"/>
            <w:tcBorders>
              <w:bottom w:val="single" w:sz="6" w:space="0" w:color="000000"/>
            </w:tcBorders>
            <w:shd w:val="solid" w:color="000080" w:fill="FFFFFF"/>
          </w:tcPr>
          <w:p w14:paraId="0420C806" w14:textId="77777777" w:rsidR="00AA6D4D" w:rsidRPr="00153252" w:rsidRDefault="00AA6D4D" w:rsidP="00A72EE3">
            <w:pPr>
              <w:tabs>
                <w:tab w:val="right" w:pos="3086"/>
              </w:tabs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A6D4D" w:rsidRPr="00F62AC9" w14:paraId="46FA86DE" w14:textId="77777777" w:rsidTr="00A72EE3">
        <w:trPr>
          <w:trHeight w:val="239"/>
        </w:trPr>
        <w:tc>
          <w:tcPr>
            <w:tcW w:w="3563" w:type="dxa"/>
            <w:gridSpan w:val="2"/>
            <w:shd w:val="solid" w:color="C0C0C0" w:fill="FFFFFF"/>
          </w:tcPr>
          <w:p w14:paraId="1D5F99A3" w14:textId="77777777" w:rsidR="00AA6D4D" w:rsidRPr="00AA6D4D" w:rsidRDefault="00AA6D4D" w:rsidP="00AA6D4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2943" w:type="dxa"/>
            <w:gridSpan w:val="3"/>
            <w:shd w:val="solid" w:color="C0C0C0" w:fill="FFFFFF"/>
          </w:tcPr>
          <w:p w14:paraId="7795C02D" w14:textId="77777777" w:rsidR="00AA6D4D" w:rsidRPr="00AA6D4D" w:rsidRDefault="00AA6D4D" w:rsidP="00AA6D4D">
            <w:pPr>
              <w:rPr>
                <w:bCs/>
              </w:rPr>
            </w:pPr>
            <w:r w:rsidRPr="00F172B3">
              <w:rPr>
                <w:bCs/>
                <w:color w:val="000000"/>
              </w:rPr>
              <w:t>2</w:t>
            </w:r>
            <w:r>
              <w:rPr>
                <w:bCs/>
                <w:color w:val="008000"/>
                <w:sz w:val="28"/>
              </w:rPr>
              <w:sym w:font="Symbol" w:char="F0A7"/>
            </w:r>
            <w:r w:rsidRPr="00F172B3">
              <w:rPr>
                <w:bCs/>
                <w:color w:val="000000"/>
              </w:rPr>
              <w:t>/2</w:t>
            </w:r>
            <w:r>
              <w:rPr>
                <w:bCs/>
                <w:color w:val="FFC000"/>
                <w:sz w:val="28"/>
              </w:rPr>
              <w:sym w:font="Symbol" w:char="F0A8"/>
            </w:r>
          </w:p>
        </w:tc>
      </w:tr>
      <w:tr w:rsidR="00AA6D4D" w:rsidRPr="00F62AC9" w14:paraId="20CA76A5" w14:textId="77777777" w:rsidTr="00A72EE3">
        <w:trPr>
          <w:trHeight w:val="232"/>
        </w:trPr>
        <w:tc>
          <w:tcPr>
            <w:tcW w:w="3741" w:type="dxa"/>
            <w:gridSpan w:val="3"/>
            <w:shd w:val="solid" w:color="C0C0C0" w:fill="FFFFFF"/>
          </w:tcPr>
          <w:p w14:paraId="1414CAB1" w14:textId="77777777" w:rsidR="00AA6D4D" w:rsidRDefault="00AA6D4D" w:rsidP="00AA6D4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 xml:space="preserve"> (après 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2765" w:type="dxa"/>
            <w:gridSpan w:val="2"/>
            <w:shd w:val="solid" w:color="C0C0C0" w:fill="FFFFFF"/>
          </w:tcPr>
          <w:p w14:paraId="7CB0AC2F" w14:textId="77777777" w:rsidR="00AA6D4D" w:rsidRDefault="00AA6D4D" w:rsidP="00AA6D4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3M</w:t>
            </w:r>
          </w:p>
        </w:tc>
      </w:tr>
      <w:tr w:rsidR="00AA6D4D" w:rsidRPr="00F62AC9" w14:paraId="196F34DE" w14:textId="77777777" w:rsidTr="00A72EE3">
        <w:trPr>
          <w:trHeight w:val="181"/>
        </w:trPr>
        <w:tc>
          <w:tcPr>
            <w:tcW w:w="3954" w:type="dxa"/>
            <w:gridSpan w:val="4"/>
            <w:shd w:val="solid" w:color="C0C0C0" w:fill="FFFFFF"/>
          </w:tcPr>
          <w:p w14:paraId="12365D41" w14:textId="77777777" w:rsidR="00AA6D4D" w:rsidRDefault="00AA6D4D" w:rsidP="00AA6D4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2552" w:type="dxa"/>
            <w:shd w:val="solid" w:color="C0C0C0" w:fill="FFFFFF"/>
          </w:tcPr>
          <w:p w14:paraId="4AA43AC3" w14:textId="77777777" w:rsidR="00AA6D4D" w:rsidRDefault="00AA6D4D" w:rsidP="00AA6D4D">
            <w:pPr>
              <w:rPr>
                <w:b/>
                <w:bCs/>
                <w:color w:val="000000"/>
              </w:rPr>
            </w:pPr>
          </w:p>
        </w:tc>
      </w:tr>
    </w:tbl>
    <w:p w14:paraId="5A4BDCF2" w14:textId="77777777" w:rsidR="00AA6D4D" w:rsidRDefault="00AA6D4D">
      <w:pPr>
        <w:rPr>
          <w:b/>
        </w:rPr>
      </w:pPr>
    </w:p>
    <w:p w14:paraId="2B6827E0" w14:textId="77777777" w:rsidR="00AA6D4D" w:rsidRDefault="003141B4">
      <w:pPr>
        <w:rPr>
          <w:b/>
        </w:rPr>
      </w:pPr>
      <w:r w:rsidRPr="00A72EE3">
        <w:t>Main intéressante mais trop faible pour nommer un contrôle</w:t>
      </w:r>
      <w:r w:rsidR="00A72EE3">
        <w:rPr>
          <w:b/>
        </w:rPr>
        <w:t xml:space="preserve"> (non, mais</w:t>
      </w:r>
      <w:r w:rsidR="00AA6D4D">
        <w:rPr>
          <w:b/>
        </w:rPr>
        <w:t>…)</w:t>
      </w:r>
    </w:p>
    <w:p w14:paraId="55CE8ECC" w14:textId="77777777" w:rsidR="00AA78D6" w:rsidRDefault="00AA78D6">
      <w:pPr>
        <w:rPr>
          <w:b/>
        </w:rPr>
      </w:pPr>
    </w:p>
    <w:p w14:paraId="7048FA74" w14:textId="77777777" w:rsidR="00A72EE3" w:rsidRDefault="003141B4">
      <w:pPr>
        <w:rPr>
          <w:b/>
        </w:rPr>
      </w:pPr>
      <w:r w:rsidRPr="003141B4">
        <w:rPr>
          <w:b/>
        </w:rPr>
        <w:t xml:space="preserve"> </w:t>
      </w:r>
    </w:p>
    <w:p w14:paraId="3ABD25E2" w14:textId="77777777" w:rsidR="009624E1" w:rsidRPr="00AA6D4D" w:rsidRDefault="009624E1">
      <w:pPr>
        <w:pStyle w:val="Titre2"/>
        <w:rPr>
          <w:sz w:val="24"/>
          <w:szCs w:val="24"/>
        </w:rPr>
      </w:pPr>
      <w:bookmarkStart w:id="89" w:name="_Toc468559097"/>
      <w:r w:rsidRPr="00AA6D4D">
        <w:rPr>
          <w:sz w:val="24"/>
          <w:szCs w:val="24"/>
        </w:rPr>
        <w:t>Situations conventionnelles en cas d’intervention</w:t>
      </w:r>
      <w:bookmarkEnd w:id="89"/>
    </w:p>
    <w:tbl>
      <w:tblPr>
        <w:tblW w:w="5107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391"/>
        <w:gridCol w:w="2419"/>
        <w:gridCol w:w="301"/>
        <w:gridCol w:w="996"/>
      </w:tblGrid>
      <w:tr w:rsidR="00AA6D4D" w14:paraId="3331B4BB" w14:textId="77777777" w:rsidTr="00B32ED3">
        <w:trPr>
          <w:trHeight w:val="274"/>
        </w:trPr>
        <w:tc>
          <w:tcPr>
            <w:tcW w:w="1391" w:type="dxa"/>
            <w:tcBorders>
              <w:bottom w:val="single" w:sz="6" w:space="0" w:color="000000"/>
            </w:tcBorders>
            <w:shd w:val="solid" w:color="000080" w:fill="FFFFFF"/>
          </w:tcPr>
          <w:p w14:paraId="05631EC1" w14:textId="77777777" w:rsidR="00AA6D4D" w:rsidRPr="00153252" w:rsidRDefault="00AA6D4D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419" w:type="dxa"/>
            <w:tcBorders>
              <w:bottom w:val="single" w:sz="6" w:space="0" w:color="000000"/>
            </w:tcBorders>
            <w:shd w:val="solid" w:color="000080" w:fill="FFFFFF"/>
          </w:tcPr>
          <w:p w14:paraId="469F88D0" w14:textId="77777777" w:rsidR="00AA6D4D" w:rsidRPr="00153252" w:rsidRDefault="00AA6D4D" w:rsidP="008250C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gridSpan w:val="2"/>
            <w:tcBorders>
              <w:bottom w:val="single" w:sz="6" w:space="0" w:color="000000"/>
            </w:tcBorders>
            <w:shd w:val="solid" w:color="000080" w:fill="FFFFFF"/>
          </w:tcPr>
          <w:p w14:paraId="71505DF7" w14:textId="77777777" w:rsidR="00AA6D4D" w:rsidRPr="00153252" w:rsidRDefault="00AA6D4D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A6D4D" w14:paraId="15E10AA3" w14:textId="77777777" w:rsidTr="00B32ED3">
        <w:trPr>
          <w:trHeight w:val="574"/>
        </w:trPr>
        <w:tc>
          <w:tcPr>
            <w:tcW w:w="1391" w:type="dxa"/>
            <w:shd w:val="solid" w:color="C0C0C0" w:fill="FFFFFF"/>
          </w:tcPr>
          <w:p w14:paraId="14EF4845" w14:textId="77777777" w:rsidR="00AA6D4D" w:rsidRPr="00B32ED3" w:rsidRDefault="00AA6D4D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B32ED3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 w:rsidR="00B32ED3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2720" w:type="dxa"/>
            <w:gridSpan w:val="2"/>
            <w:shd w:val="solid" w:color="C0C0C0" w:fill="FFFFFF"/>
          </w:tcPr>
          <w:p w14:paraId="3AB44CD8" w14:textId="77777777" w:rsidR="00AA6D4D" w:rsidRDefault="00AA6D4D" w:rsidP="008250CB">
            <w:pPr>
              <w:rPr>
                <w:color w:val="000080"/>
              </w:rPr>
            </w:pPr>
            <w:r>
              <w:rPr>
                <w:color w:val="000080"/>
              </w:rPr>
              <w:t>1</w:t>
            </w:r>
            <w:r w:rsidR="00B32ED3"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 2</w:t>
            </w:r>
            <w:r w:rsidR="00B32ED3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/2</w:t>
            </w:r>
            <w:r w:rsidR="00B32ED3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/2</w:t>
            </w:r>
            <w:r w:rsidR="00B32ED3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(sur 1♠)</w:t>
            </w:r>
            <w:r w:rsidR="00B32ED3">
              <w:rPr>
                <w:color w:val="000080"/>
              </w:rPr>
              <w:t xml:space="preserve"> </w:t>
            </w:r>
          </w:p>
        </w:tc>
        <w:tc>
          <w:tcPr>
            <w:tcW w:w="996" w:type="dxa"/>
            <w:shd w:val="solid" w:color="C0C0C0" w:fill="FFFFFF"/>
          </w:tcPr>
          <w:p w14:paraId="31F4C2C7" w14:textId="77777777" w:rsidR="00AA6D4D" w:rsidRPr="00153252" w:rsidRDefault="00AA6D4D" w:rsidP="00B32ED3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7561C77C" w14:textId="77777777" w:rsidR="00E83488" w:rsidRDefault="00E83488" w:rsidP="00AA0E4B">
      <w:pPr>
        <w:numPr>
          <w:ilvl w:val="0"/>
          <w:numId w:val="5"/>
        </w:numPr>
      </w:pPr>
      <w:r w:rsidRPr="00B32ED3">
        <w:rPr>
          <w:color w:val="FF0000"/>
        </w:rPr>
        <w:t>X</w:t>
      </w:r>
      <w:r>
        <w:t xml:space="preserve"> : positif </w:t>
      </w:r>
      <w:r w:rsidRPr="00B32ED3">
        <w:rPr>
          <w:b/>
        </w:rPr>
        <w:t>sans fit</w:t>
      </w:r>
    </w:p>
    <w:p w14:paraId="432EC9B2" w14:textId="77777777" w:rsidR="00B32ED3" w:rsidRDefault="008743F4" w:rsidP="00AA0E4B">
      <w:pPr>
        <w:numPr>
          <w:ilvl w:val="0"/>
          <w:numId w:val="5"/>
        </w:numPr>
      </w:pPr>
      <w:r>
        <w:t>2SA : fit 3</w:t>
      </w:r>
      <w:r w:rsidR="00B32ED3" w:rsidRPr="00B32ED3">
        <w:rPr>
          <w:vertAlign w:val="superscript"/>
        </w:rPr>
        <w:t>ème</w:t>
      </w:r>
      <w:r w:rsidR="00B32ED3">
        <w:rPr>
          <w:vertAlign w:val="superscript"/>
        </w:rPr>
        <w:t xml:space="preserve"> </w:t>
      </w:r>
      <w:r w:rsidR="00B32ED3">
        <w:t xml:space="preserve">au – propositionnel et illimité, </w:t>
      </w:r>
      <w:r>
        <w:t>ou 4</w:t>
      </w:r>
      <w:r w:rsidRPr="00B32ED3">
        <w:rPr>
          <w:vertAlign w:val="superscript"/>
        </w:rPr>
        <w:t>ème</w:t>
      </w:r>
      <w:r>
        <w:t xml:space="preserve"> propositionnel </w:t>
      </w:r>
    </w:p>
    <w:p w14:paraId="74FC8FFF" w14:textId="77777777" w:rsidR="008743F4" w:rsidRDefault="008743F4" w:rsidP="00AA0E4B">
      <w:pPr>
        <w:numPr>
          <w:ilvl w:val="0"/>
          <w:numId w:val="5"/>
        </w:numPr>
      </w:pPr>
      <w:proofErr w:type="spellStart"/>
      <w:r>
        <w:t>Cue</w:t>
      </w:r>
      <w:r w:rsidR="00B32ED3">
        <w:t>-</w:t>
      </w:r>
      <w:r>
        <w:t>bid</w:t>
      </w:r>
      <w:proofErr w:type="spellEnd"/>
      <w:r>
        <w:t> : fit 4</w:t>
      </w:r>
      <w:r w:rsidRPr="00B32ED3">
        <w:rPr>
          <w:vertAlign w:val="superscript"/>
        </w:rPr>
        <w:t>ème</w:t>
      </w:r>
      <w:r>
        <w:t xml:space="preserve"> main de manche ou de chelem</w:t>
      </w:r>
    </w:p>
    <w:p w14:paraId="182D1DC7" w14:textId="77777777" w:rsidR="008743F4" w:rsidRDefault="008743F4" w:rsidP="00AA0E4B">
      <w:pPr>
        <w:numPr>
          <w:ilvl w:val="0"/>
          <w:numId w:val="5"/>
        </w:numPr>
      </w:pPr>
      <w:r>
        <w:t>Nouvelle couleur en jump (sans avoir passé d’entrée) : Barrage</w:t>
      </w:r>
    </w:p>
    <w:p w14:paraId="15DC23C0" w14:textId="77777777" w:rsidR="008743F4" w:rsidRDefault="008743F4" w:rsidP="00AA0E4B">
      <w:pPr>
        <w:numPr>
          <w:ilvl w:val="0"/>
          <w:numId w:val="5"/>
        </w:numPr>
      </w:pPr>
      <w:r>
        <w:t>Nouvelle couleur en jump (en ayant passé d’entrée) : Rencontre</w:t>
      </w:r>
    </w:p>
    <w:p w14:paraId="39544907" w14:textId="77777777" w:rsidR="008743F4" w:rsidRDefault="008743F4" w:rsidP="00AA0E4B">
      <w:pPr>
        <w:numPr>
          <w:ilvl w:val="0"/>
          <w:numId w:val="5"/>
        </w:numPr>
      </w:pPr>
      <w:r>
        <w:t>Nouvelle couleur en double jump : Rencontre</w:t>
      </w:r>
    </w:p>
    <w:p w14:paraId="718267EF" w14:textId="77777777" w:rsidR="008743F4" w:rsidRDefault="008743F4" w:rsidP="008250CB">
      <w:pPr>
        <w:numPr>
          <w:ilvl w:val="0"/>
          <w:numId w:val="5"/>
        </w:numPr>
      </w:pPr>
      <w:r>
        <w:t>3</w:t>
      </w:r>
      <w:r w:rsidR="00B32ED3">
        <w:t>M</w:t>
      </w:r>
      <w:r>
        <w:t> : Barrage</w:t>
      </w:r>
    </w:p>
    <w:p w14:paraId="32DA2639" w14:textId="77777777" w:rsidR="00394683" w:rsidRDefault="00394683" w:rsidP="00394683"/>
    <w:p w14:paraId="75F92FD8" w14:textId="77777777" w:rsidR="00394683" w:rsidRDefault="00394683" w:rsidP="00394683"/>
    <w:p w14:paraId="73AD7B2F" w14:textId="77777777" w:rsidR="00394683" w:rsidRDefault="00394683" w:rsidP="00394683"/>
    <w:p w14:paraId="615BB4E1" w14:textId="77777777" w:rsidR="00394683" w:rsidRDefault="00394683" w:rsidP="00394683"/>
    <w:p w14:paraId="163710DB" w14:textId="77777777" w:rsidR="00394683" w:rsidRPr="00035A7D" w:rsidRDefault="00394683" w:rsidP="00394683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75"/>
        <w:gridCol w:w="1560"/>
      </w:tblGrid>
      <w:tr w:rsidR="00B32ED3" w14:paraId="293392D8" w14:textId="77777777" w:rsidTr="008743F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98E515D" w14:textId="77777777" w:rsidR="00B32ED3" w:rsidRPr="00153252" w:rsidRDefault="00B32ED3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shd w:val="solid" w:color="000080" w:fill="FFFFFF"/>
          </w:tcPr>
          <w:p w14:paraId="43D43247" w14:textId="77777777" w:rsidR="00B32ED3" w:rsidRPr="00153252" w:rsidRDefault="00B32ED3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solid" w:color="000080" w:fill="FFFFFF"/>
          </w:tcPr>
          <w:p w14:paraId="3E99B14C" w14:textId="77777777" w:rsidR="00B32ED3" w:rsidRPr="00153252" w:rsidRDefault="00B32ED3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32ED3" w14:paraId="365AD4EA" w14:textId="77777777" w:rsidTr="008743F4">
        <w:tc>
          <w:tcPr>
            <w:tcW w:w="1101" w:type="dxa"/>
            <w:shd w:val="solid" w:color="C0C0C0" w:fill="FFFFFF"/>
          </w:tcPr>
          <w:p w14:paraId="3A9520F7" w14:textId="77777777" w:rsidR="00B32ED3" w:rsidRPr="00B32ED3" w:rsidRDefault="00B32ED3" w:rsidP="00B32ED3">
            <w:pPr>
              <w:jc w:val="center"/>
              <w:rPr>
                <w:bCs/>
                <w:color w:val="000000"/>
              </w:rPr>
            </w:pPr>
            <w:r w:rsidRPr="00B32ED3">
              <w:rPr>
                <w:bCs/>
                <w:color w:val="000000"/>
              </w:rPr>
              <w:t>1M</w:t>
            </w:r>
          </w:p>
        </w:tc>
        <w:tc>
          <w:tcPr>
            <w:tcW w:w="1275" w:type="dxa"/>
            <w:shd w:val="solid" w:color="C0C0C0" w:fill="FFFFFF"/>
          </w:tcPr>
          <w:p w14:paraId="061E7BED" w14:textId="77777777" w:rsidR="00B32ED3" w:rsidRDefault="00B32ED3" w:rsidP="00B32ED3">
            <w:pPr>
              <w:jc w:val="center"/>
              <w:rPr>
                <w:color w:val="000080"/>
              </w:rPr>
            </w:pPr>
            <w:r w:rsidRPr="00B32ED3">
              <w:rPr>
                <w:color w:val="FF0000"/>
              </w:rPr>
              <w:t>X</w:t>
            </w:r>
          </w:p>
        </w:tc>
        <w:tc>
          <w:tcPr>
            <w:tcW w:w="1560" w:type="dxa"/>
            <w:shd w:val="solid" w:color="C0C0C0" w:fill="FFFFFF"/>
          </w:tcPr>
          <w:p w14:paraId="5A84DE8E" w14:textId="77777777" w:rsidR="00B32ED3" w:rsidRPr="00153252" w:rsidRDefault="00B32ED3" w:rsidP="00B32ED3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55A6DAFD" w14:textId="77777777" w:rsidR="00717F95" w:rsidRDefault="00717F95" w:rsidP="00AA0E4B">
      <w:pPr>
        <w:numPr>
          <w:ilvl w:val="0"/>
          <w:numId w:val="5"/>
        </w:numPr>
      </w:pPr>
      <w:r w:rsidRPr="00B32ED3">
        <w:rPr>
          <w:color w:val="0070C0"/>
        </w:rPr>
        <w:t>XX</w:t>
      </w:r>
      <w:r>
        <w:t xml:space="preserve"> : </w:t>
      </w:r>
      <w:r w:rsidR="00B32ED3">
        <w:t xml:space="preserve">10H et +, </w:t>
      </w:r>
      <w:r>
        <w:t>pas de fit</w:t>
      </w:r>
    </w:p>
    <w:p w14:paraId="7D2C0EC6" w14:textId="77777777" w:rsidR="008743F4" w:rsidRPr="00B32ED3" w:rsidRDefault="00717F95" w:rsidP="00AA0E4B">
      <w:pPr>
        <w:numPr>
          <w:ilvl w:val="0"/>
          <w:numId w:val="5"/>
        </w:numPr>
        <w:rPr>
          <w:b/>
        </w:rPr>
      </w:pPr>
      <w:r w:rsidRPr="00B32ED3">
        <w:rPr>
          <w:b/>
        </w:rPr>
        <w:t>1SA : 9</w:t>
      </w:r>
      <w:r w:rsidR="00B32ED3" w:rsidRPr="00B32ED3">
        <w:rPr>
          <w:b/>
        </w:rPr>
        <w:t>H</w:t>
      </w:r>
      <w:r w:rsidRPr="00B32ED3">
        <w:rPr>
          <w:b/>
        </w:rPr>
        <w:t xml:space="preserve"> et + avec fit 3</w:t>
      </w:r>
      <w:r w:rsidRPr="00B32ED3">
        <w:rPr>
          <w:b/>
          <w:vertAlign w:val="superscript"/>
        </w:rPr>
        <w:t>ème</w:t>
      </w:r>
      <w:r w:rsidRPr="00B32ED3">
        <w:rPr>
          <w:b/>
        </w:rPr>
        <w:t xml:space="preserve"> </w:t>
      </w:r>
    </w:p>
    <w:p w14:paraId="1E3FAD3B" w14:textId="77777777" w:rsidR="008743F4" w:rsidRDefault="008743F4" w:rsidP="00AA0E4B">
      <w:pPr>
        <w:numPr>
          <w:ilvl w:val="0"/>
          <w:numId w:val="5"/>
        </w:numPr>
      </w:pPr>
      <w:r>
        <w:t>Tous les jumps sont naturels 5</w:t>
      </w:r>
      <w:r w:rsidRPr="00123C60">
        <w:rPr>
          <w:vertAlign w:val="superscript"/>
        </w:rPr>
        <w:t>ème</w:t>
      </w:r>
      <w:r>
        <w:t xml:space="preserve"> + fit au moins 4</w:t>
      </w:r>
      <w:r w:rsidRPr="00123C60">
        <w:rPr>
          <w:vertAlign w:val="superscript"/>
        </w:rPr>
        <w:t>ème</w:t>
      </w:r>
      <w:r>
        <w:t xml:space="preserve"> (y compris 1</w:t>
      </w:r>
      <w:r w:rsidR="00B32ED3">
        <w:rPr>
          <w:color w:val="FF0000"/>
          <w:sz w:val="28"/>
        </w:rPr>
        <w:sym w:font="Symbol" w:char="F0A9"/>
      </w:r>
      <w:r w:rsidR="00B32ED3">
        <w:t xml:space="preserve"> </w:t>
      </w:r>
      <w:r>
        <w:t>(X) 2</w:t>
      </w:r>
      <w:r w:rsidR="00B32ED3">
        <w:rPr>
          <w:color w:val="0000FF"/>
          <w:sz w:val="28"/>
        </w:rPr>
        <w:sym w:font="Symbol" w:char="F0AA"/>
      </w:r>
      <w:r>
        <w:t>)</w:t>
      </w:r>
    </w:p>
    <w:p w14:paraId="0BE5681C" w14:textId="77777777" w:rsidR="008743F4" w:rsidRDefault="00717F95" w:rsidP="00AA0E4B">
      <w:pPr>
        <w:numPr>
          <w:ilvl w:val="0"/>
          <w:numId w:val="5"/>
        </w:numPr>
      </w:pPr>
      <w:r>
        <w:t>2SA : fit 4</w:t>
      </w:r>
      <w:r w:rsidRPr="00717F95">
        <w:rPr>
          <w:vertAlign w:val="superscript"/>
        </w:rPr>
        <w:t>ème</w:t>
      </w:r>
      <w:r>
        <w:t xml:space="preserve"> 8-10 ou 15 et +</w:t>
      </w:r>
    </w:p>
    <w:p w14:paraId="7AD7AC12" w14:textId="77777777" w:rsidR="008743F4" w:rsidRDefault="00717F95" w:rsidP="00AA0E4B">
      <w:pPr>
        <w:numPr>
          <w:ilvl w:val="0"/>
          <w:numId w:val="5"/>
        </w:numPr>
      </w:pPr>
      <w:r>
        <w:t>3</w:t>
      </w:r>
      <w:r w:rsidR="00B32ED3">
        <w:t>M</w:t>
      </w:r>
      <w:r>
        <w:t xml:space="preserve"> : </w:t>
      </w:r>
      <w:r w:rsidR="00B32ED3">
        <w:t xml:space="preserve"> barrage</w:t>
      </w:r>
    </w:p>
    <w:p w14:paraId="3EF12DB1" w14:textId="77777777" w:rsidR="0063704C" w:rsidRPr="00B32ED3" w:rsidRDefault="0063704C" w:rsidP="00AA0E4B">
      <w:pPr>
        <w:numPr>
          <w:ilvl w:val="0"/>
          <w:numId w:val="5"/>
        </w:numPr>
      </w:pPr>
      <w:r w:rsidRPr="00B32ED3">
        <w:t xml:space="preserve">3SA </w:t>
      </w:r>
      <w:r w:rsidR="00E83488" w:rsidRPr="00B32ED3">
        <w:t>reste fit 4</w:t>
      </w:r>
      <w:r w:rsidR="00E83488" w:rsidRPr="00B32ED3">
        <w:rPr>
          <w:vertAlign w:val="superscript"/>
        </w:rPr>
        <w:t xml:space="preserve">ème </w:t>
      </w:r>
      <w:r w:rsidR="00E83488" w:rsidRPr="00B32ED3">
        <w:t>avec 11-14H</w:t>
      </w:r>
      <w:r w:rsidR="00890FAE">
        <w:t xml:space="preserve"> régulier</w:t>
      </w:r>
    </w:p>
    <w:p w14:paraId="4572C295" w14:textId="77777777" w:rsidR="00972948" w:rsidRDefault="002A6D6D" w:rsidP="008743F4">
      <w:pPr>
        <w:numPr>
          <w:ilvl w:val="0"/>
          <w:numId w:val="5"/>
        </w:numPr>
        <w:rPr>
          <w:color w:val="000000" w:themeColor="text1"/>
        </w:rPr>
      </w:pPr>
      <w:r w:rsidRPr="00B32ED3">
        <w:rPr>
          <w:b/>
          <w:color w:val="000000" w:themeColor="text1"/>
        </w:rPr>
        <w:t>Double jump Rencontre</w:t>
      </w:r>
      <w:r w:rsidRPr="00B32ED3">
        <w:rPr>
          <w:color w:val="000000" w:themeColor="text1"/>
        </w:rPr>
        <w:t xml:space="preserve"> (</w:t>
      </w:r>
      <w:r w:rsidRPr="00890FAE">
        <w:rPr>
          <w:i/>
          <w:color w:val="000000" w:themeColor="text1"/>
        </w:rPr>
        <w:t xml:space="preserve">pas de </w:t>
      </w:r>
      <w:proofErr w:type="spellStart"/>
      <w:r w:rsidRPr="00890FAE">
        <w:rPr>
          <w:i/>
          <w:color w:val="000000" w:themeColor="text1"/>
        </w:rPr>
        <w:t>splinter</w:t>
      </w:r>
      <w:proofErr w:type="spellEnd"/>
      <w:r w:rsidRPr="00890FAE">
        <w:rPr>
          <w:i/>
          <w:color w:val="000000" w:themeColor="text1"/>
        </w:rPr>
        <w:t xml:space="preserve"> après le contre</w:t>
      </w:r>
      <w:r w:rsidRPr="00B32ED3">
        <w:rPr>
          <w:color w:val="000000" w:themeColor="text1"/>
        </w:rPr>
        <w:t>)</w:t>
      </w:r>
    </w:p>
    <w:p w14:paraId="5E9F9B74" w14:textId="77777777" w:rsidR="00592FAD" w:rsidRPr="00711B27" w:rsidRDefault="00592FAD" w:rsidP="00592FAD">
      <w:pPr>
        <w:ind w:left="720"/>
        <w:rPr>
          <w:color w:val="000000" w:themeColor="text1"/>
        </w:rPr>
      </w:pPr>
    </w:p>
    <w:p w14:paraId="2C1B9C5D" w14:textId="77777777" w:rsidR="009624E1" w:rsidRDefault="009624E1" w:rsidP="008743F4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C72E5A">
        <w:rPr>
          <w:rFonts w:ascii="Arial" w:hAnsi="Arial" w:cs="Arial"/>
          <w:b/>
          <w:i/>
          <w:color w:val="000000" w:themeColor="text1"/>
          <w:sz w:val="28"/>
          <w:szCs w:val="28"/>
        </w:rPr>
        <w:t>En cas d’interv</w:t>
      </w:r>
      <w:r w:rsidR="00C72E5A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ention par un bicolore précisé : </w:t>
      </w:r>
    </w:p>
    <w:p w14:paraId="3A4A72DA" w14:textId="77777777" w:rsidR="00C72E5A" w:rsidRPr="00C72E5A" w:rsidRDefault="00C72E5A" w:rsidP="008743F4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14:paraId="5524F195" w14:textId="77777777" w:rsidR="009624E1" w:rsidRPr="00FA59CA" w:rsidRDefault="009624E1" w:rsidP="00AA0E4B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>Le fit est compétitif</w:t>
      </w:r>
    </w:p>
    <w:p w14:paraId="0554B98C" w14:textId="77777777" w:rsidR="009624E1" w:rsidRPr="00FA59CA" w:rsidRDefault="009624E1" w:rsidP="00AA0E4B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>La nomination de la 4</w:t>
      </w:r>
      <w:r w:rsidRPr="00FA59CA">
        <w:rPr>
          <w:color w:val="000000" w:themeColor="text1"/>
          <w:vertAlign w:val="superscript"/>
        </w:rPr>
        <w:t>ème</w:t>
      </w:r>
      <w:r w:rsidRPr="00FA59CA">
        <w:rPr>
          <w:color w:val="000000" w:themeColor="text1"/>
        </w:rPr>
        <w:t xml:space="preserve"> couleur est forcing de manche 5</w:t>
      </w:r>
      <w:r w:rsidRPr="00FA59CA">
        <w:rPr>
          <w:color w:val="000000" w:themeColor="text1"/>
          <w:vertAlign w:val="superscript"/>
        </w:rPr>
        <w:t>ème</w:t>
      </w:r>
      <w:r w:rsidRPr="00FA59CA">
        <w:rPr>
          <w:color w:val="000000" w:themeColor="text1"/>
        </w:rPr>
        <w:t xml:space="preserve"> </w:t>
      </w:r>
    </w:p>
    <w:p w14:paraId="1E5EF03A" w14:textId="77777777" w:rsidR="009624E1" w:rsidRPr="00711B27" w:rsidRDefault="0063704C" w:rsidP="00711B27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 xml:space="preserve">Dans le cas d’une enchère bicolore au palier de 2, </w:t>
      </w:r>
      <w:r w:rsidR="00711B27" w:rsidRPr="00C72E5A">
        <w:rPr>
          <w:b/>
          <w:color w:val="FF0000"/>
        </w:rPr>
        <w:t>L</w:t>
      </w:r>
      <w:r w:rsidR="009624E1" w:rsidRPr="00C72E5A">
        <w:rPr>
          <w:b/>
          <w:color w:val="FF0000"/>
        </w:rPr>
        <w:t xml:space="preserve">e </w:t>
      </w:r>
      <w:r w:rsidR="002A6D6D" w:rsidRPr="00C72E5A">
        <w:rPr>
          <w:b/>
          <w:color w:val="FF0000"/>
        </w:rPr>
        <w:t xml:space="preserve">premier </w:t>
      </w:r>
      <w:proofErr w:type="spellStart"/>
      <w:r w:rsidR="009624E1" w:rsidRPr="00C72E5A">
        <w:rPr>
          <w:b/>
          <w:color w:val="FF0000"/>
        </w:rPr>
        <w:t>cue</w:t>
      </w:r>
      <w:r w:rsidR="00C72E5A">
        <w:rPr>
          <w:b/>
          <w:color w:val="FF0000"/>
        </w:rPr>
        <w:t>-</w:t>
      </w:r>
      <w:r w:rsidR="009624E1" w:rsidRPr="00C72E5A">
        <w:rPr>
          <w:b/>
          <w:color w:val="FF0000"/>
        </w:rPr>
        <w:t>bi</w:t>
      </w:r>
      <w:r w:rsidR="002A6D6D" w:rsidRPr="00C72E5A">
        <w:rPr>
          <w:b/>
          <w:color w:val="FF0000"/>
        </w:rPr>
        <w:t>d</w:t>
      </w:r>
      <w:proofErr w:type="spellEnd"/>
      <w:r w:rsidR="009624E1" w:rsidRPr="00C72E5A">
        <w:rPr>
          <w:b/>
          <w:color w:val="FF0000"/>
        </w:rPr>
        <w:t xml:space="preserve"> montre </w:t>
      </w:r>
      <w:r w:rsidR="00711B27" w:rsidRPr="00C72E5A">
        <w:rPr>
          <w:b/>
          <w:color w:val="FF0000"/>
        </w:rPr>
        <w:t>4</w:t>
      </w:r>
      <w:r w:rsidR="00711B27" w:rsidRPr="00C72E5A">
        <w:rPr>
          <w:b/>
          <w:color w:val="FF0000"/>
          <w:vertAlign w:val="superscript"/>
        </w:rPr>
        <w:t>ème</w:t>
      </w:r>
      <w:r w:rsidR="00711B27" w:rsidRPr="00C72E5A">
        <w:rPr>
          <w:b/>
          <w:color w:val="FF0000"/>
        </w:rPr>
        <w:t xml:space="preserve"> couleur non forcing</w:t>
      </w:r>
      <w:r w:rsidR="00711B27" w:rsidRPr="00711B27">
        <w:rPr>
          <w:color w:val="000000" w:themeColor="text1"/>
        </w:rPr>
        <w:t xml:space="preserve">, </w:t>
      </w:r>
      <w:r w:rsidR="002A6D6D" w:rsidRPr="00711B27">
        <w:rPr>
          <w:color w:val="000000" w:themeColor="text1"/>
        </w:rPr>
        <w:t xml:space="preserve">le </w:t>
      </w:r>
      <w:r w:rsidR="002A6D6D" w:rsidRPr="00C72E5A">
        <w:rPr>
          <w:b/>
          <w:color w:val="000000" w:themeColor="text1"/>
        </w:rPr>
        <w:t xml:space="preserve">second </w:t>
      </w:r>
      <w:proofErr w:type="spellStart"/>
      <w:r w:rsidR="002A6D6D" w:rsidRPr="00C72E5A">
        <w:rPr>
          <w:b/>
          <w:color w:val="000000" w:themeColor="text1"/>
        </w:rPr>
        <w:t>cuebid</w:t>
      </w:r>
      <w:proofErr w:type="spellEnd"/>
      <w:r w:rsidR="002A6D6D" w:rsidRPr="00711B27">
        <w:rPr>
          <w:color w:val="000000" w:themeColor="text1"/>
        </w:rPr>
        <w:t xml:space="preserve"> est </w:t>
      </w:r>
      <w:r w:rsidR="00711B27" w:rsidRPr="00C72E5A">
        <w:rPr>
          <w:b/>
          <w:color w:val="000000" w:themeColor="text1"/>
        </w:rPr>
        <w:t>le fit</w:t>
      </w:r>
      <w:r w:rsidR="002A6D6D" w:rsidRPr="00C72E5A">
        <w:rPr>
          <w:b/>
          <w:color w:val="000000" w:themeColor="text1"/>
        </w:rPr>
        <w:t xml:space="preserve"> </w:t>
      </w:r>
      <w:r w:rsidR="00711B27" w:rsidRPr="00C72E5A">
        <w:rPr>
          <w:b/>
          <w:color w:val="000000" w:themeColor="text1"/>
        </w:rPr>
        <w:t>Forcing</w:t>
      </w:r>
    </w:p>
    <w:p w14:paraId="3B3295AC" w14:textId="77777777" w:rsidR="0063704C" w:rsidRPr="00FA59CA" w:rsidRDefault="0063704C" w:rsidP="00AA0E4B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b/>
          <w:color w:val="000000" w:themeColor="text1"/>
        </w:rPr>
        <w:t xml:space="preserve">Dans le cas d’un bicolore </w:t>
      </w:r>
      <w:r w:rsidR="00C72E5A">
        <w:rPr>
          <w:b/>
          <w:color w:val="FFC000"/>
          <w:sz w:val="28"/>
        </w:rPr>
        <w:sym w:font="Symbol" w:char="F0A8"/>
      </w:r>
      <w:r w:rsidRPr="00FA59CA">
        <w:rPr>
          <w:b/>
          <w:color w:val="000000" w:themeColor="text1"/>
        </w:rPr>
        <w:t>-Maj nommé par 3</w:t>
      </w:r>
      <w:r w:rsidR="00C72E5A">
        <w:rPr>
          <w:b/>
          <w:color w:val="008000"/>
          <w:sz w:val="28"/>
        </w:rPr>
        <w:sym w:font="Symbol" w:char="F0A7"/>
      </w:r>
      <w:r w:rsidRPr="00FA59CA">
        <w:rPr>
          <w:b/>
          <w:color w:val="000000" w:themeColor="text1"/>
        </w:rPr>
        <w:t xml:space="preserve">, </w:t>
      </w:r>
      <w:r w:rsidRPr="00C72E5A">
        <w:rPr>
          <w:b/>
          <w:color w:val="FF0000"/>
        </w:rPr>
        <w:t>le contre de l’enchère de 3</w:t>
      </w:r>
      <w:r w:rsidR="00890FAE">
        <w:rPr>
          <w:b/>
          <w:color w:val="008000"/>
          <w:sz w:val="28"/>
        </w:rPr>
        <w:sym w:font="Symbol" w:char="F0A7"/>
      </w:r>
      <w:r w:rsidRPr="00C72E5A">
        <w:rPr>
          <w:b/>
          <w:color w:val="FF0000"/>
        </w:rPr>
        <w:t xml:space="preserve"> est naturel (des </w:t>
      </w:r>
      <w:r w:rsidR="00C72E5A">
        <w:rPr>
          <w:b/>
          <w:color w:val="008000"/>
          <w:sz w:val="28"/>
        </w:rPr>
        <w:sym w:font="Symbol" w:char="F0A7"/>
      </w:r>
      <w:r w:rsidRPr="00C72E5A">
        <w:rPr>
          <w:b/>
          <w:color w:val="FF0000"/>
        </w:rPr>
        <w:t>)</w:t>
      </w:r>
      <w:r w:rsidRPr="00FA59CA">
        <w:rPr>
          <w:b/>
          <w:color w:val="000000" w:themeColor="text1"/>
        </w:rPr>
        <w:t xml:space="preserve"> </w:t>
      </w:r>
      <w:r w:rsidRPr="00C72E5A">
        <w:rPr>
          <w:color w:val="000000" w:themeColor="text1"/>
        </w:rPr>
        <w:t xml:space="preserve">et le </w:t>
      </w:r>
      <w:proofErr w:type="spellStart"/>
      <w:r w:rsidRPr="00C72E5A">
        <w:rPr>
          <w:color w:val="000000" w:themeColor="text1"/>
        </w:rPr>
        <w:t>cue</w:t>
      </w:r>
      <w:r w:rsidR="00C72E5A" w:rsidRPr="00C72E5A">
        <w:rPr>
          <w:color w:val="000000" w:themeColor="text1"/>
        </w:rPr>
        <w:t>-</w:t>
      </w:r>
      <w:r w:rsidRPr="00C72E5A">
        <w:rPr>
          <w:color w:val="000000" w:themeColor="text1"/>
        </w:rPr>
        <w:t>bid</w:t>
      </w:r>
      <w:proofErr w:type="spellEnd"/>
      <w:r w:rsidRPr="00C72E5A">
        <w:rPr>
          <w:color w:val="000000" w:themeColor="text1"/>
        </w:rPr>
        <w:t xml:space="preserve"> à 3</w:t>
      </w:r>
      <w:r w:rsidR="00C72E5A">
        <w:rPr>
          <w:color w:val="FFC000"/>
          <w:sz w:val="28"/>
        </w:rPr>
        <w:sym w:font="Symbol" w:char="F0A8"/>
      </w:r>
      <w:r w:rsidRPr="00C72E5A">
        <w:rPr>
          <w:color w:val="000000" w:themeColor="text1"/>
        </w:rPr>
        <w:t>est fit majeur</w:t>
      </w:r>
      <w:r w:rsidR="00C72E5A" w:rsidRPr="00C72E5A">
        <w:rPr>
          <w:color w:val="000000" w:themeColor="text1"/>
        </w:rPr>
        <w:t xml:space="preserve"> au moins propositionnel</w:t>
      </w:r>
    </w:p>
    <w:p w14:paraId="1EA4AE98" w14:textId="77777777" w:rsidR="0063704C" w:rsidRPr="00FA59CA" w:rsidRDefault="009624E1" w:rsidP="00AA0E4B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 xml:space="preserve">Le contre </w:t>
      </w:r>
      <w:r w:rsidR="00B05B5E" w:rsidRPr="00FA59CA">
        <w:rPr>
          <w:color w:val="000000" w:themeColor="text1"/>
        </w:rPr>
        <w:t>d’un 2SA bicolore mineur montre au moins 10 points et 4 cartes dans la maje</w:t>
      </w:r>
      <w:r w:rsidR="0063704C" w:rsidRPr="00FA59CA">
        <w:rPr>
          <w:color w:val="000000" w:themeColor="text1"/>
        </w:rPr>
        <w:t xml:space="preserve">ure non nommée. </w:t>
      </w:r>
    </w:p>
    <w:p w14:paraId="2ECABF28" w14:textId="77777777" w:rsidR="00C72E5A" w:rsidRDefault="0063704C" w:rsidP="00C72E5A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 xml:space="preserve">Le contre du </w:t>
      </w:r>
      <w:proofErr w:type="spellStart"/>
      <w:r w:rsidRPr="00FA59CA">
        <w:rPr>
          <w:color w:val="000000" w:themeColor="text1"/>
        </w:rPr>
        <w:t>cuebid</w:t>
      </w:r>
      <w:proofErr w:type="spellEnd"/>
      <w:r w:rsidRPr="00FA59CA">
        <w:rPr>
          <w:color w:val="000000" w:themeColor="text1"/>
        </w:rPr>
        <w:t xml:space="preserve"> montrant un bicolore avec l’autre majeure</w:t>
      </w:r>
      <w:r w:rsidR="006B7B1B" w:rsidRPr="00FA59CA">
        <w:rPr>
          <w:color w:val="000000" w:themeColor="text1"/>
        </w:rPr>
        <w:t>,</w:t>
      </w:r>
      <w:r w:rsidRPr="00FA59CA">
        <w:rPr>
          <w:color w:val="000000" w:themeColor="text1"/>
        </w:rPr>
        <w:t xml:space="preserve"> montre du jeu et une envie de punir.</w:t>
      </w:r>
    </w:p>
    <w:p w14:paraId="33143561" w14:textId="77777777" w:rsidR="00CF43E2" w:rsidRPr="00C72E5A" w:rsidRDefault="0063704C" w:rsidP="00C72E5A">
      <w:pPr>
        <w:ind w:left="720"/>
        <w:rPr>
          <w:color w:val="000000" w:themeColor="text1"/>
        </w:rPr>
      </w:pPr>
      <w:r w:rsidRPr="00C72E5A">
        <w:rPr>
          <w:color w:val="000000" w:themeColor="text1"/>
        </w:rPr>
        <w:t xml:space="preserve"> </w:t>
      </w:r>
    </w:p>
    <w:p w14:paraId="29508788" w14:textId="77777777" w:rsidR="00C72E5A" w:rsidRDefault="00E01F5B" w:rsidP="00E01F5B">
      <w:pPr>
        <w:rPr>
          <w:rFonts w:eastAsia="Batang"/>
          <w:bCs/>
          <w:color w:val="000000" w:themeColor="text1"/>
          <w:lang w:eastAsia="ko-KR"/>
        </w:rPr>
      </w:pPr>
      <w:r w:rsidRPr="00FA59CA">
        <w:rPr>
          <w:rFonts w:eastAsia="Batang"/>
          <w:bCs/>
          <w:color w:val="000000" w:themeColor="text1"/>
          <w:lang w:eastAsia="ko-KR"/>
        </w:rPr>
        <w:t xml:space="preserve">De façon générale, sauf indication spécifique contraire, les </w:t>
      </w:r>
      <w:r w:rsidRPr="00890FAE">
        <w:rPr>
          <w:rFonts w:eastAsia="Batang"/>
          <w:bCs/>
          <w:color w:val="FF0000"/>
          <w:lang w:eastAsia="ko-KR"/>
        </w:rPr>
        <w:t>X</w:t>
      </w:r>
      <w:r w:rsidRPr="00FA59CA">
        <w:rPr>
          <w:rFonts w:eastAsia="Batang"/>
          <w:bCs/>
          <w:color w:val="000000" w:themeColor="text1"/>
          <w:lang w:eastAsia="ko-KR"/>
        </w:rPr>
        <w:t xml:space="preserve"> sont d’appel</w:t>
      </w:r>
      <w:r w:rsidR="00B05B5E" w:rsidRPr="00FA59CA">
        <w:rPr>
          <w:rFonts w:eastAsia="Batang"/>
          <w:bCs/>
          <w:color w:val="000000" w:themeColor="text1"/>
          <w:lang w:eastAsia="ko-KR"/>
        </w:rPr>
        <w:t xml:space="preserve">. </w:t>
      </w:r>
    </w:p>
    <w:p w14:paraId="116C3637" w14:textId="77777777" w:rsidR="00C72E5A" w:rsidRPr="00C72E5A" w:rsidRDefault="00B05B5E" w:rsidP="00E01F5B">
      <w:pPr>
        <w:rPr>
          <w:rFonts w:eastAsia="Batang"/>
          <w:b/>
          <w:bCs/>
          <w:color w:val="000000" w:themeColor="text1"/>
          <w:lang w:eastAsia="ko-KR"/>
        </w:rPr>
      </w:pPr>
      <w:r w:rsidRPr="00C72E5A">
        <w:rPr>
          <w:rFonts w:eastAsia="Batang"/>
          <w:b/>
          <w:bCs/>
          <w:color w:val="000000" w:themeColor="text1"/>
          <w:lang w:eastAsia="ko-KR"/>
        </w:rPr>
        <w:t>Ils ne sont punitifs que dans le cadre d’une intervention sans jump lorsque</w:t>
      </w:r>
      <w:r w:rsidR="00E01F5B" w:rsidRPr="00C72E5A">
        <w:rPr>
          <w:rFonts w:eastAsia="Batang"/>
          <w:b/>
          <w:bCs/>
          <w:color w:val="000000" w:themeColor="text1"/>
          <w:lang w:eastAsia="ko-KR"/>
        </w:rPr>
        <w:t xml:space="preserve"> le passe est forcing.</w:t>
      </w:r>
    </w:p>
    <w:p w14:paraId="7F688C3B" w14:textId="77777777" w:rsidR="00E01F5B" w:rsidRPr="00FA59CA" w:rsidRDefault="00CF43E2">
      <w:pPr>
        <w:ind w:left="360"/>
        <w:rPr>
          <w:bCs/>
          <w:color w:val="000000" w:themeColor="text1"/>
        </w:rPr>
      </w:pPr>
      <w:r w:rsidRPr="00FA59CA">
        <w:rPr>
          <w:bCs/>
          <w:color w:val="000000" w:themeColor="text1"/>
        </w:rPr>
        <w:t>Par exemple :</w:t>
      </w:r>
    </w:p>
    <w:p w14:paraId="68D8B2BC" w14:textId="77777777" w:rsidR="00890FAE" w:rsidRPr="00890FAE" w:rsidRDefault="00CF43E2" w:rsidP="00AA0E4B">
      <w:pPr>
        <w:numPr>
          <w:ilvl w:val="0"/>
          <w:numId w:val="5"/>
        </w:numPr>
        <w:rPr>
          <w:bCs/>
          <w:color w:val="000000" w:themeColor="text1"/>
        </w:rPr>
      </w:pPr>
      <w:r w:rsidRPr="00FA59CA">
        <w:rPr>
          <w:bCs/>
          <w:color w:val="000000" w:themeColor="text1"/>
        </w:rPr>
        <w:t>Dans les situations 1</w:t>
      </w:r>
      <w:r w:rsidR="00C72E5A">
        <w:rPr>
          <w:bCs/>
          <w:color w:val="FF0000"/>
          <w:sz w:val="28"/>
        </w:rPr>
        <w:sym w:font="Symbol" w:char="F0A9"/>
      </w:r>
      <w:r w:rsidR="00C72E5A">
        <w:rPr>
          <w:bCs/>
          <w:color w:val="000000" w:themeColor="text1"/>
        </w:rPr>
        <w:t xml:space="preserve"> (-)</w:t>
      </w:r>
      <w:r w:rsidRPr="00FA59CA">
        <w:rPr>
          <w:bCs/>
          <w:color w:val="000000" w:themeColor="text1"/>
        </w:rPr>
        <w:t>1</w:t>
      </w:r>
      <w:r w:rsidR="00890FAE" w:rsidRPr="00FA59CA">
        <w:rPr>
          <w:bCs/>
          <w:color w:val="000000" w:themeColor="text1"/>
        </w:rPr>
        <w:t>SA</w:t>
      </w:r>
      <w:r w:rsidR="00890FAE">
        <w:rPr>
          <w:bCs/>
          <w:color w:val="000000" w:themeColor="text1"/>
        </w:rPr>
        <w:t xml:space="preserve"> </w:t>
      </w:r>
      <w:r w:rsidR="00890FAE" w:rsidRPr="00FA59CA">
        <w:rPr>
          <w:bCs/>
          <w:color w:val="000000" w:themeColor="text1"/>
        </w:rPr>
        <w:t>(</w:t>
      </w:r>
      <w:r w:rsidRPr="00FA59CA">
        <w:rPr>
          <w:bCs/>
          <w:color w:val="000000" w:themeColor="text1"/>
        </w:rPr>
        <w:t>2</w:t>
      </w:r>
      <w:r w:rsidR="00C72E5A">
        <w:rPr>
          <w:bCs/>
          <w:color w:val="008000"/>
          <w:sz w:val="28"/>
        </w:rPr>
        <w:sym w:font="Symbol" w:char="F0A7"/>
      </w:r>
      <w:r w:rsidRPr="00FA59CA">
        <w:rPr>
          <w:bCs/>
          <w:color w:val="000000" w:themeColor="text1"/>
        </w:rPr>
        <w:t>/2</w:t>
      </w:r>
      <w:r w:rsidR="00C72E5A">
        <w:rPr>
          <w:bCs/>
          <w:color w:val="FFC000"/>
          <w:sz w:val="28"/>
        </w:rPr>
        <w:sym w:font="Symbol" w:char="F0A8"/>
      </w:r>
      <w:r w:rsidRPr="00FA59CA">
        <w:rPr>
          <w:bCs/>
          <w:color w:val="000000" w:themeColor="text1"/>
        </w:rPr>
        <w:t>/2</w:t>
      </w:r>
      <w:r w:rsidR="00C72E5A">
        <w:rPr>
          <w:bCs/>
          <w:color w:val="0000FF"/>
          <w:sz w:val="28"/>
        </w:rPr>
        <w:sym w:font="Symbol" w:char="F0AA"/>
      </w:r>
      <w:r w:rsidRPr="00FA59CA">
        <w:rPr>
          <w:bCs/>
          <w:color w:val="000000" w:themeColor="text1"/>
        </w:rPr>
        <w:t>) et 1</w:t>
      </w:r>
      <w:r w:rsidR="00C72E5A">
        <w:rPr>
          <w:bCs/>
          <w:color w:val="0000FF"/>
          <w:sz w:val="28"/>
        </w:rPr>
        <w:sym w:font="Symbol" w:char="F0AA"/>
      </w:r>
      <w:r w:rsidR="00C72E5A">
        <w:rPr>
          <w:bCs/>
        </w:rPr>
        <w:t xml:space="preserve"> (</w:t>
      </w:r>
      <w:r w:rsidRPr="00FA59CA">
        <w:rPr>
          <w:bCs/>
          <w:color w:val="000000" w:themeColor="text1"/>
        </w:rPr>
        <w:t>-</w:t>
      </w:r>
      <w:r w:rsidR="00C72E5A">
        <w:rPr>
          <w:bCs/>
          <w:color w:val="000000" w:themeColor="text1"/>
        </w:rPr>
        <w:t xml:space="preserve">) </w:t>
      </w:r>
      <w:r w:rsidRPr="00FA59CA">
        <w:rPr>
          <w:bCs/>
          <w:color w:val="000000" w:themeColor="text1"/>
        </w:rPr>
        <w:t>1SA</w:t>
      </w:r>
      <w:r w:rsidR="00C72E5A" w:rsidRPr="00FA59CA">
        <w:rPr>
          <w:bCs/>
          <w:color w:val="000000" w:themeColor="text1"/>
        </w:rPr>
        <w:t xml:space="preserve"> </w:t>
      </w:r>
      <w:r w:rsidRPr="00FA59CA">
        <w:rPr>
          <w:bCs/>
          <w:color w:val="000000" w:themeColor="text1"/>
        </w:rPr>
        <w:t>(2</w:t>
      </w:r>
      <w:r w:rsidR="00C72E5A">
        <w:rPr>
          <w:bCs/>
          <w:color w:val="008000"/>
          <w:sz w:val="28"/>
        </w:rPr>
        <w:sym w:font="Symbol" w:char="F0A7"/>
      </w:r>
      <w:r w:rsidRPr="00FA59CA">
        <w:rPr>
          <w:bCs/>
          <w:color w:val="000000" w:themeColor="text1"/>
        </w:rPr>
        <w:t>/2</w:t>
      </w:r>
      <w:r w:rsidR="00C72E5A">
        <w:rPr>
          <w:bCs/>
          <w:color w:val="FFC000"/>
          <w:sz w:val="28"/>
        </w:rPr>
        <w:sym w:font="Symbol" w:char="F0A8"/>
      </w:r>
      <w:r w:rsidRPr="00FA59CA">
        <w:rPr>
          <w:bCs/>
          <w:color w:val="000000" w:themeColor="text1"/>
        </w:rPr>
        <w:t>/2</w:t>
      </w:r>
      <w:r w:rsidR="00C72E5A">
        <w:rPr>
          <w:bCs/>
          <w:color w:val="FF0000"/>
          <w:sz w:val="28"/>
        </w:rPr>
        <w:sym w:font="Symbol" w:char="F0A9"/>
      </w:r>
      <w:r w:rsidRPr="00FA59CA">
        <w:rPr>
          <w:bCs/>
          <w:color w:val="000000" w:themeColor="text1"/>
        </w:rPr>
        <w:t xml:space="preserve">), le contre </w:t>
      </w:r>
      <w:r w:rsidR="00C72E5A" w:rsidRPr="00C72E5A">
        <w:rPr>
          <w:bCs/>
          <w:color w:val="FF0000"/>
        </w:rPr>
        <w:t>X</w:t>
      </w:r>
      <w:r w:rsidR="00C72E5A">
        <w:rPr>
          <w:bCs/>
          <w:color w:val="000000" w:themeColor="text1"/>
        </w:rPr>
        <w:t xml:space="preserve"> </w:t>
      </w:r>
      <w:r w:rsidRPr="00FA59CA">
        <w:rPr>
          <w:bCs/>
          <w:color w:val="000000" w:themeColor="text1"/>
        </w:rPr>
        <w:t xml:space="preserve">de </w:t>
      </w:r>
      <w:r w:rsidRPr="00C72E5A">
        <w:rPr>
          <w:b/>
          <w:bCs/>
          <w:color w:val="000000" w:themeColor="text1"/>
        </w:rPr>
        <w:t>l’ouvreur est d’appel dans une main de 15H et +</w:t>
      </w:r>
      <w:r w:rsidRPr="00FA59CA">
        <w:rPr>
          <w:bCs/>
          <w:color w:val="000000" w:themeColor="text1"/>
        </w:rPr>
        <w:t xml:space="preserve"> soit 5-3-3-2 (</w:t>
      </w:r>
      <w:proofErr w:type="spellStart"/>
      <w:r w:rsidRPr="00FA59CA">
        <w:rPr>
          <w:bCs/>
          <w:color w:val="000000" w:themeColor="text1"/>
        </w:rPr>
        <w:t>doubleton</w:t>
      </w:r>
      <w:proofErr w:type="spellEnd"/>
      <w:r w:rsidRPr="00FA59CA">
        <w:rPr>
          <w:bCs/>
          <w:color w:val="000000" w:themeColor="text1"/>
        </w:rPr>
        <w:t xml:space="preserve"> dans l’intervention) soit 5-4-3-1 excluant</w:t>
      </w:r>
      <w:r w:rsidR="00C72E5A">
        <w:rPr>
          <w:bCs/>
          <w:color w:val="000000" w:themeColor="text1"/>
        </w:rPr>
        <w:t> </w:t>
      </w:r>
      <w:r w:rsidRPr="00FA59CA">
        <w:rPr>
          <w:bCs/>
          <w:color w:val="000000" w:themeColor="text1"/>
        </w:rPr>
        <w:t>le cas 5</w:t>
      </w:r>
      <w:r w:rsidR="00890FAE">
        <w:rPr>
          <w:bCs/>
          <w:color w:val="0000FF"/>
          <w:sz w:val="28"/>
        </w:rPr>
        <w:sym w:font="Symbol" w:char="F0AA"/>
      </w:r>
      <w:r w:rsidRPr="00FA59CA">
        <w:rPr>
          <w:bCs/>
          <w:color w:val="000000" w:themeColor="text1"/>
        </w:rPr>
        <w:t>-4</w:t>
      </w:r>
      <w:r w:rsidR="00890FAE">
        <w:rPr>
          <w:bCs/>
          <w:color w:val="FF0000"/>
          <w:sz w:val="28"/>
        </w:rPr>
        <w:sym w:font="Symbol" w:char="F0A9"/>
      </w:r>
      <w:r w:rsidR="00890FAE">
        <w:rPr>
          <w:bCs/>
        </w:rPr>
        <w:t xml:space="preserve"> (car </w:t>
      </w:r>
      <w:r w:rsidR="00890FAE" w:rsidRPr="00890FAE">
        <w:rPr>
          <w:bCs/>
          <w:i/>
        </w:rPr>
        <w:t>2</w:t>
      </w:r>
      <w:r w:rsidR="00890FAE" w:rsidRPr="00890FAE">
        <w:rPr>
          <w:bCs/>
          <w:i/>
          <w:color w:val="FF0000"/>
          <w:sz w:val="28"/>
        </w:rPr>
        <w:sym w:font="Symbol" w:char="F0A9"/>
      </w:r>
      <w:r w:rsidR="00890FAE">
        <w:rPr>
          <w:bCs/>
        </w:rPr>
        <w:t xml:space="preserve">) </w:t>
      </w:r>
      <w:r w:rsidR="00890FAE">
        <w:rPr>
          <w:bCs/>
          <w:color w:val="000000" w:themeColor="text1"/>
        </w:rPr>
        <w:t>(</w:t>
      </w:r>
      <w:proofErr w:type="spellStart"/>
      <w:r w:rsidR="00890FAE">
        <w:rPr>
          <w:bCs/>
          <w:color w:val="000000" w:themeColor="text1"/>
        </w:rPr>
        <w:t>sng</w:t>
      </w:r>
      <w:proofErr w:type="spellEnd"/>
      <w:r w:rsidR="00890FAE">
        <w:rPr>
          <w:bCs/>
          <w:color w:val="000000" w:themeColor="text1"/>
        </w:rPr>
        <w:t xml:space="preserve"> dans </w:t>
      </w:r>
      <w:r w:rsidRPr="00FA59CA">
        <w:rPr>
          <w:bCs/>
          <w:color w:val="000000" w:themeColor="text1"/>
        </w:rPr>
        <w:t>l’intervention)</w:t>
      </w:r>
      <w:r w:rsidR="00C72E5A">
        <w:rPr>
          <w:bCs/>
          <w:color w:val="000000" w:themeColor="text1"/>
        </w:rPr>
        <w:t> </w:t>
      </w:r>
    </w:p>
    <w:p w14:paraId="5C4DC783" w14:textId="77777777" w:rsidR="00CF43E2" w:rsidRPr="00FA59CA" w:rsidRDefault="00890FAE" w:rsidP="00AA0E4B">
      <w:pPr>
        <w:numPr>
          <w:ilvl w:val="0"/>
          <w:numId w:val="5"/>
        </w:numPr>
        <w:rPr>
          <w:bCs/>
          <w:color w:val="000000" w:themeColor="text1"/>
        </w:rPr>
      </w:pPr>
      <w:r w:rsidRPr="00FA59CA">
        <w:rPr>
          <w:bCs/>
          <w:color w:val="000000" w:themeColor="text1"/>
        </w:rPr>
        <w:t xml:space="preserve"> </w:t>
      </w:r>
      <w:r w:rsidR="00CF43E2" w:rsidRPr="00FA59CA">
        <w:rPr>
          <w:bCs/>
          <w:color w:val="000000" w:themeColor="text1"/>
        </w:rPr>
        <w:t>Dans les situations 1</w:t>
      </w:r>
      <w:r w:rsidR="00C72E5A">
        <w:rPr>
          <w:bCs/>
          <w:color w:val="000000" w:themeColor="text1"/>
        </w:rPr>
        <w:t>M (</w:t>
      </w:r>
      <w:r w:rsidR="00CF43E2" w:rsidRPr="00FA59CA">
        <w:rPr>
          <w:bCs/>
          <w:color w:val="000000" w:themeColor="text1"/>
        </w:rPr>
        <w:t>-</w:t>
      </w:r>
      <w:r w:rsidR="00C72E5A">
        <w:rPr>
          <w:bCs/>
          <w:color w:val="000000" w:themeColor="text1"/>
        </w:rPr>
        <w:t>)</w:t>
      </w:r>
      <w:r w:rsidR="00CF43E2" w:rsidRPr="00FA59CA">
        <w:rPr>
          <w:bCs/>
          <w:color w:val="000000" w:themeColor="text1"/>
        </w:rPr>
        <w:t xml:space="preserve"> 2</w:t>
      </w:r>
      <w:r w:rsidR="00C72E5A">
        <w:rPr>
          <w:bCs/>
          <w:color w:val="000000" w:themeColor="text1"/>
        </w:rPr>
        <w:t xml:space="preserve">m </w:t>
      </w:r>
      <w:r w:rsidR="00CF43E2" w:rsidRPr="00FA59CA">
        <w:rPr>
          <w:bCs/>
          <w:color w:val="000000" w:themeColor="text1"/>
        </w:rPr>
        <w:t>(intervention</w:t>
      </w:r>
      <w:r w:rsidR="00B05B5E" w:rsidRPr="00FA59CA">
        <w:rPr>
          <w:bCs/>
          <w:color w:val="000000" w:themeColor="text1"/>
        </w:rPr>
        <w:t xml:space="preserve"> au palier de 2</w:t>
      </w:r>
      <w:r w:rsidR="00C72E5A">
        <w:rPr>
          <w:bCs/>
          <w:color w:val="000000" w:themeColor="text1"/>
        </w:rPr>
        <w:t xml:space="preserve">), </w:t>
      </w:r>
      <w:r w:rsidR="00C72E5A" w:rsidRPr="00FA59CA">
        <w:rPr>
          <w:bCs/>
          <w:color w:val="000000" w:themeColor="text1"/>
        </w:rPr>
        <w:t>le</w:t>
      </w:r>
      <w:r w:rsidR="00CF43E2" w:rsidRPr="00FA59CA">
        <w:rPr>
          <w:bCs/>
          <w:color w:val="000000" w:themeColor="text1"/>
        </w:rPr>
        <w:t xml:space="preserve"> contre </w:t>
      </w:r>
      <w:r w:rsidR="00CF43E2" w:rsidRPr="00C72E5A">
        <w:rPr>
          <w:b/>
          <w:bCs/>
          <w:color w:val="000000" w:themeColor="text1"/>
        </w:rPr>
        <w:t>est punitif</w:t>
      </w:r>
      <w:r w:rsidR="00CF43E2" w:rsidRPr="00FA59CA">
        <w:rPr>
          <w:bCs/>
          <w:color w:val="000000" w:themeColor="text1"/>
        </w:rPr>
        <w:t xml:space="preserve"> et montre souvent une main minimum avec 4 belles cartes dans la couleur d’intervention.</w:t>
      </w:r>
    </w:p>
    <w:p w14:paraId="2EEBD80A" w14:textId="77777777" w:rsidR="00F20036" w:rsidRPr="00C61893" w:rsidRDefault="00B05B5E" w:rsidP="00F20036">
      <w:pPr>
        <w:numPr>
          <w:ilvl w:val="0"/>
          <w:numId w:val="5"/>
        </w:numPr>
        <w:rPr>
          <w:bCs/>
          <w:color w:val="000000" w:themeColor="text1"/>
        </w:rPr>
      </w:pPr>
      <w:r w:rsidRPr="00FA59CA">
        <w:rPr>
          <w:bCs/>
          <w:color w:val="000000" w:themeColor="text1"/>
        </w:rPr>
        <w:t>Dans les situations 1</w:t>
      </w:r>
      <w:r w:rsidR="00C72E5A">
        <w:rPr>
          <w:bCs/>
          <w:color w:val="000000" w:themeColor="text1"/>
        </w:rPr>
        <w:t>M</w:t>
      </w:r>
      <w:r w:rsidRPr="00FA59CA">
        <w:rPr>
          <w:bCs/>
          <w:color w:val="000000" w:themeColor="text1"/>
        </w:rPr>
        <w:t xml:space="preserve"> </w:t>
      </w:r>
      <w:r w:rsidR="00C72E5A">
        <w:rPr>
          <w:bCs/>
          <w:color w:val="000000" w:themeColor="text1"/>
        </w:rPr>
        <w:t>(</w:t>
      </w:r>
      <w:r w:rsidRPr="00FA59CA">
        <w:rPr>
          <w:bCs/>
          <w:color w:val="000000" w:themeColor="text1"/>
        </w:rPr>
        <w:t>-</w:t>
      </w:r>
      <w:r w:rsidR="00C72E5A">
        <w:rPr>
          <w:bCs/>
          <w:color w:val="000000" w:themeColor="text1"/>
        </w:rPr>
        <w:t>)</w:t>
      </w:r>
      <w:r w:rsidRPr="00FA59CA">
        <w:rPr>
          <w:bCs/>
          <w:color w:val="000000" w:themeColor="text1"/>
        </w:rPr>
        <w:t xml:space="preserve"> 2</w:t>
      </w:r>
      <w:r w:rsidR="00C72E5A">
        <w:rPr>
          <w:bCs/>
          <w:color w:val="000000" w:themeColor="text1"/>
        </w:rPr>
        <w:t xml:space="preserve">m </w:t>
      </w:r>
      <w:r w:rsidRPr="00FA59CA">
        <w:rPr>
          <w:bCs/>
          <w:color w:val="000000" w:themeColor="text1"/>
        </w:rPr>
        <w:t>(3X en jump), le contre est d’appel</w:t>
      </w:r>
    </w:p>
    <w:p w14:paraId="28CBBD3E" w14:textId="77777777" w:rsidR="00C63938" w:rsidRDefault="00C63938" w:rsidP="00C63938">
      <w:pPr>
        <w:pStyle w:val="Titre2"/>
      </w:pPr>
      <w:bookmarkStart w:id="90" w:name="_Toc468559098"/>
      <w:r>
        <w:t>Situations sur intervention en second d’1SA</w:t>
      </w:r>
      <w:bookmarkEnd w:id="90"/>
      <w:r>
        <w:t xml:space="preserve"> </w:t>
      </w:r>
    </w:p>
    <w:p w14:paraId="2B27C38C" w14:textId="77777777" w:rsidR="00C63938" w:rsidRDefault="00C63938" w:rsidP="00C63938">
      <w:pPr>
        <w:rPr>
          <w:b/>
          <w:bCs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75"/>
        <w:gridCol w:w="1560"/>
      </w:tblGrid>
      <w:tr w:rsidR="00C72E5A" w14:paraId="0D452D4A" w14:textId="77777777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F85AB66" w14:textId="77777777" w:rsidR="00C72E5A" w:rsidRPr="00153252" w:rsidRDefault="00C72E5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shd w:val="solid" w:color="000080" w:fill="FFFFFF"/>
          </w:tcPr>
          <w:p w14:paraId="360D4438" w14:textId="77777777" w:rsidR="00C72E5A" w:rsidRPr="00153252" w:rsidRDefault="00C72E5A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solid" w:color="000080" w:fill="FFFFFF"/>
          </w:tcPr>
          <w:p w14:paraId="35FEDBDB" w14:textId="77777777" w:rsidR="00C72E5A" w:rsidRPr="00153252" w:rsidRDefault="00C72E5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72E5A" w14:paraId="5824CC65" w14:textId="77777777" w:rsidTr="00B36C49">
        <w:tc>
          <w:tcPr>
            <w:tcW w:w="1101" w:type="dxa"/>
            <w:shd w:val="solid" w:color="C0C0C0" w:fill="FFFFFF"/>
          </w:tcPr>
          <w:p w14:paraId="31E7235C" w14:textId="77777777" w:rsidR="00C72E5A" w:rsidRPr="00153252" w:rsidRDefault="00C72E5A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275" w:type="dxa"/>
            <w:shd w:val="solid" w:color="C0C0C0" w:fill="FFFFFF"/>
          </w:tcPr>
          <w:p w14:paraId="0B445219" w14:textId="77777777" w:rsidR="00C72E5A" w:rsidRDefault="00C72E5A" w:rsidP="00B36C49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560" w:type="dxa"/>
            <w:shd w:val="solid" w:color="C0C0C0" w:fill="FFFFFF"/>
          </w:tcPr>
          <w:p w14:paraId="570E3C1B" w14:textId="77777777" w:rsidR="00C72E5A" w:rsidRPr="00153252" w:rsidRDefault="00C72E5A" w:rsidP="00525EF2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16C230CF" w14:textId="77777777" w:rsidR="00525EF2" w:rsidRDefault="00525EF2" w:rsidP="00AA0E4B">
      <w:pPr>
        <w:numPr>
          <w:ilvl w:val="0"/>
          <w:numId w:val="25"/>
        </w:numPr>
        <w:rPr>
          <w:color w:val="000000" w:themeColor="text1"/>
        </w:rPr>
      </w:pPr>
      <w:r w:rsidRPr="00525EF2">
        <w:rPr>
          <w:color w:val="FF0000"/>
        </w:rPr>
        <w:t>X</w:t>
      </w:r>
      <w:r>
        <w:rPr>
          <w:color w:val="000000" w:themeColor="text1"/>
        </w:rPr>
        <w:t> : punitif</w:t>
      </w:r>
    </w:p>
    <w:p w14:paraId="32D7412D" w14:textId="77777777" w:rsidR="008743F4" w:rsidRPr="002A6D6D" w:rsidRDefault="008743F4" w:rsidP="00AA0E4B">
      <w:pPr>
        <w:numPr>
          <w:ilvl w:val="0"/>
          <w:numId w:val="25"/>
        </w:numPr>
        <w:rPr>
          <w:color w:val="000000" w:themeColor="text1"/>
        </w:rPr>
      </w:pPr>
      <w:r w:rsidRPr="00890FAE">
        <w:rPr>
          <w:b/>
          <w:color w:val="000000" w:themeColor="text1"/>
        </w:rPr>
        <w:t>2</w:t>
      </w:r>
      <w:r w:rsidR="00C72E5A" w:rsidRPr="00890FAE">
        <w:rPr>
          <w:b/>
          <w:color w:val="008000"/>
          <w:sz w:val="28"/>
        </w:rPr>
        <w:sym w:font="Symbol" w:char="F0A7"/>
      </w:r>
      <w:r w:rsidRPr="002A6D6D">
        <w:rPr>
          <w:color w:val="000000" w:themeColor="text1"/>
        </w:rPr>
        <w:t>/2</w:t>
      </w:r>
      <w:r w:rsidR="00C72E5A">
        <w:rPr>
          <w:color w:val="FFC000"/>
          <w:sz w:val="28"/>
        </w:rPr>
        <w:sym w:font="Symbol" w:char="F0A8"/>
      </w:r>
      <w:r w:rsidRPr="002A6D6D">
        <w:rPr>
          <w:color w:val="000000" w:themeColor="text1"/>
        </w:rPr>
        <w:t>/2</w:t>
      </w:r>
      <w:r w:rsidR="00C72E5A">
        <w:rPr>
          <w:color w:val="FF0000"/>
          <w:sz w:val="28"/>
        </w:rPr>
        <w:sym w:font="Symbol" w:char="F0A9"/>
      </w:r>
      <w:r w:rsidRPr="002A6D6D">
        <w:rPr>
          <w:color w:val="000000" w:themeColor="text1"/>
        </w:rPr>
        <w:t>/2</w:t>
      </w:r>
      <w:r w:rsidR="00C72E5A">
        <w:rPr>
          <w:color w:val="0000FF"/>
          <w:sz w:val="28"/>
        </w:rPr>
        <w:sym w:font="Symbol" w:char="F0AA"/>
      </w:r>
      <w:r w:rsidR="00525EF2">
        <w:rPr>
          <w:color w:val="0000FF"/>
          <w:sz w:val="28"/>
        </w:rPr>
        <w:t> :</w:t>
      </w:r>
      <w:r w:rsidRPr="002A6D6D">
        <w:rPr>
          <w:color w:val="000000" w:themeColor="text1"/>
        </w:rPr>
        <w:t xml:space="preserve"> Texas</w:t>
      </w:r>
    </w:p>
    <w:p w14:paraId="06EC3C3C" w14:textId="77777777" w:rsidR="008743F4" w:rsidRPr="00525EF2" w:rsidRDefault="002A6D6D" w:rsidP="00AA0E4B">
      <w:pPr>
        <w:numPr>
          <w:ilvl w:val="0"/>
          <w:numId w:val="25"/>
        </w:numPr>
        <w:rPr>
          <w:color w:val="000000" w:themeColor="text1"/>
        </w:rPr>
      </w:pPr>
      <w:r w:rsidRPr="00525EF2">
        <w:rPr>
          <w:color w:val="000000" w:themeColor="text1"/>
        </w:rPr>
        <w:t>2SA fit 4</w:t>
      </w:r>
      <w:r w:rsidRPr="00525EF2">
        <w:rPr>
          <w:color w:val="000000" w:themeColor="text1"/>
          <w:vertAlign w:val="superscript"/>
        </w:rPr>
        <w:t>ème</w:t>
      </w:r>
      <w:r w:rsidRPr="00525EF2">
        <w:rPr>
          <w:color w:val="000000" w:themeColor="text1"/>
        </w:rPr>
        <w:t xml:space="preserve"> irrégulier</w:t>
      </w:r>
    </w:p>
    <w:p w14:paraId="2FCF77F4" w14:textId="77777777" w:rsidR="00C72E5A" w:rsidRPr="00525EF2" w:rsidRDefault="00C72E5A" w:rsidP="00AA0E4B">
      <w:pPr>
        <w:numPr>
          <w:ilvl w:val="0"/>
          <w:numId w:val="25"/>
        </w:numPr>
        <w:rPr>
          <w:color w:val="000000" w:themeColor="text1"/>
        </w:rPr>
      </w:pPr>
      <w:r w:rsidRPr="00525EF2">
        <w:rPr>
          <w:color w:val="000000" w:themeColor="text1"/>
        </w:rPr>
        <w:t>3</w:t>
      </w:r>
      <w:r w:rsidRPr="00525EF2">
        <w:rPr>
          <w:color w:val="008000"/>
          <w:sz w:val="28"/>
        </w:rPr>
        <w:sym w:font="Symbol" w:char="F0A7"/>
      </w:r>
      <w:r w:rsidRPr="00525EF2">
        <w:t>/3</w:t>
      </w:r>
      <w:r w:rsidRPr="00525EF2">
        <w:rPr>
          <w:color w:val="FFC000"/>
          <w:sz w:val="28"/>
        </w:rPr>
        <w:sym w:font="Symbol" w:char="F0A8"/>
      </w:r>
      <w:r w:rsidRPr="00525EF2">
        <w:t>/3</w:t>
      </w:r>
      <w:r w:rsidRPr="00525EF2">
        <w:rPr>
          <w:color w:val="FF0000"/>
          <w:sz w:val="28"/>
        </w:rPr>
        <w:sym w:font="Symbol" w:char="F0A9"/>
      </w:r>
      <w:r w:rsidRPr="00525EF2">
        <w:t>(sur 1</w:t>
      </w:r>
      <w:r w:rsidRPr="00525EF2">
        <w:rPr>
          <w:color w:val="0000FF"/>
          <w:sz w:val="28"/>
        </w:rPr>
        <w:sym w:font="Symbol" w:char="F0AA"/>
      </w:r>
      <w:r w:rsidRPr="00525EF2">
        <w:t>) : Rencontre</w:t>
      </w:r>
    </w:p>
    <w:p w14:paraId="4539A149" w14:textId="77777777" w:rsidR="00382D63" w:rsidRPr="00382D63" w:rsidRDefault="00C72E5A" w:rsidP="00382D63">
      <w:pPr>
        <w:numPr>
          <w:ilvl w:val="0"/>
          <w:numId w:val="25"/>
        </w:numPr>
        <w:rPr>
          <w:b/>
          <w:color w:val="000000" w:themeColor="text1"/>
          <w:u w:val="single"/>
        </w:rPr>
      </w:pPr>
      <w:r w:rsidRPr="00525EF2">
        <w:rPr>
          <w:color w:val="000000" w:themeColor="text1"/>
        </w:rPr>
        <w:t>3M : Barrage</w:t>
      </w:r>
    </w:p>
    <w:p w14:paraId="4EED3899" w14:textId="77777777" w:rsidR="009624E1" w:rsidRDefault="009624E1" w:rsidP="00692C27">
      <w:pPr>
        <w:pStyle w:val="Titre1"/>
        <w:numPr>
          <w:ilvl w:val="1"/>
          <w:numId w:val="1"/>
        </w:numPr>
        <w:jc w:val="center"/>
        <w:rPr>
          <w:bdr w:val="single" w:sz="4" w:space="0" w:color="auto"/>
        </w:rPr>
      </w:pPr>
      <w:r>
        <w:br w:type="page"/>
      </w:r>
      <w:bookmarkStart w:id="91" w:name="_Toc468559099"/>
      <w:r w:rsidRPr="00525EF2">
        <w:rPr>
          <w:bdr w:val="single" w:sz="4" w:space="0" w:color="auto"/>
        </w:rPr>
        <w:lastRenderedPageBreak/>
        <w:t xml:space="preserve"> </w:t>
      </w:r>
      <w:r w:rsidR="0069725C" w:rsidRPr="00525EF2">
        <w:rPr>
          <w:bdr w:val="single" w:sz="4" w:space="0" w:color="auto"/>
        </w:rPr>
        <w:t>L’ouverture</w:t>
      </w:r>
      <w:r w:rsidRPr="00525EF2">
        <w:rPr>
          <w:bdr w:val="single" w:sz="4" w:space="0" w:color="auto"/>
        </w:rPr>
        <w:t xml:space="preserve"> de 1SA</w:t>
      </w:r>
      <w:bookmarkEnd w:id="91"/>
    </w:p>
    <w:p w14:paraId="7DA11F91" w14:textId="77777777" w:rsidR="00692C27" w:rsidRPr="00692C27" w:rsidRDefault="00692C27" w:rsidP="00692C27"/>
    <w:tbl>
      <w:tblPr>
        <w:tblpPr w:leftFromText="141" w:rightFromText="141" w:vertAnchor="text" w:horzAnchor="margin" w:tblpY="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25EF2" w14:paraId="277BD91E" w14:textId="77777777" w:rsidTr="00525EF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94503A6" w14:textId="77777777"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7A9C873" w14:textId="77777777"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25EF2" w:rsidRPr="00F62AC9" w14:paraId="335C5A1A" w14:textId="77777777" w:rsidTr="00525EF2">
        <w:tc>
          <w:tcPr>
            <w:tcW w:w="1101" w:type="dxa"/>
            <w:shd w:val="solid" w:color="C0C0C0" w:fill="FFFFFF"/>
          </w:tcPr>
          <w:p w14:paraId="5545189B" w14:textId="77777777" w:rsidR="00525EF2" w:rsidRPr="0015325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56CDE1CD" w14:textId="77777777" w:rsidR="00525EF2" w:rsidRPr="005C4AD5" w:rsidRDefault="00525EF2" w:rsidP="00525EF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5C4AD5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14:paraId="78F96F1C" w14:textId="77777777" w:rsidR="009624E1" w:rsidRDefault="009624E1"/>
    <w:p w14:paraId="142872F2" w14:textId="77777777" w:rsidR="002A79DF" w:rsidRDefault="00525EF2" w:rsidP="002A79DF">
      <w:proofErr w:type="spellStart"/>
      <w:r>
        <w:t>Stayman</w:t>
      </w:r>
      <w:proofErr w:type="spellEnd"/>
      <w:r w:rsidR="00333482">
        <w:t xml:space="preserve"> 4</w:t>
      </w:r>
      <w:r w:rsidR="002A79DF">
        <w:t xml:space="preserve"> réponses</w:t>
      </w:r>
    </w:p>
    <w:tbl>
      <w:tblPr>
        <w:tblpPr w:leftFromText="141" w:rightFromText="141" w:vertAnchor="text" w:tblpY="21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25EF2" w14:paraId="143C2E7D" w14:textId="77777777" w:rsidTr="00525EF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ECE656F" w14:textId="77777777"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F164403" w14:textId="77777777"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25EF2" w:rsidRPr="00F62AC9" w14:paraId="6FBCA38D" w14:textId="77777777" w:rsidTr="00525EF2">
        <w:tc>
          <w:tcPr>
            <w:tcW w:w="1101" w:type="dxa"/>
            <w:shd w:val="solid" w:color="C0C0C0" w:fill="FFFFFF"/>
          </w:tcPr>
          <w:p w14:paraId="63D02D93" w14:textId="77777777" w:rsidR="00525EF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14:paraId="44715B23" w14:textId="77777777" w:rsidR="00525EF2" w:rsidRPr="0015325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?</w:t>
            </w:r>
          </w:p>
        </w:tc>
        <w:tc>
          <w:tcPr>
            <w:tcW w:w="1297" w:type="dxa"/>
            <w:shd w:val="solid" w:color="C0C0C0" w:fill="FFFFFF"/>
          </w:tcPr>
          <w:p w14:paraId="4BC2156C" w14:textId="77777777" w:rsidR="00525EF2" w:rsidRPr="008F1803" w:rsidRDefault="00525EF2" w:rsidP="00525EF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8F1803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32DB57D4" w14:textId="77777777" w:rsidR="00525EF2" w:rsidRDefault="00525EF2" w:rsidP="002A79DF"/>
    <w:p w14:paraId="23C52062" w14:textId="77777777" w:rsidR="00301572" w:rsidRDefault="00301572" w:rsidP="002A79DF">
      <w:r>
        <w:t>Propositionnel</w:t>
      </w:r>
      <w:r w:rsidR="004B08D5">
        <w:t>,</w:t>
      </w:r>
      <w:r>
        <w:t xml:space="preserve"> ou Texas </w:t>
      </w:r>
      <w:r w:rsidR="00525EF2">
        <w:rPr>
          <w:color w:val="008000"/>
          <w:sz w:val="28"/>
        </w:rPr>
        <w:sym w:font="Symbol" w:char="F0A7"/>
      </w:r>
      <w:r w:rsidR="004B08D5">
        <w:rPr>
          <w:color w:val="008000"/>
          <w:sz w:val="28"/>
        </w:rPr>
        <w:t>,</w:t>
      </w:r>
      <w:r w:rsidR="00E64791">
        <w:t xml:space="preserve"> ou main forte avec </w:t>
      </w:r>
      <w:r w:rsidR="00890FAE">
        <w:t>au moins une mineure 4</w:t>
      </w:r>
      <w:r w:rsidR="00890FAE" w:rsidRPr="00890FAE">
        <w:rPr>
          <w:vertAlign w:val="superscript"/>
        </w:rPr>
        <w:t>ème</w:t>
      </w:r>
      <w:r w:rsidR="004B08D5">
        <w:t>.</w:t>
      </w:r>
    </w:p>
    <w:p w14:paraId="5C780433" w14:textId="77777777" w:rsidR="00525EF2" w:rsidRDefault="00525EF2" w:rsidP="002A79DF"/>
    <w:p w14:paraId="03460600" w14:textId="77777777" w:rsidR="00525EF2" w:rsidRDefault="00301572" w:rsidP="00FF5072">
      <w:pPr>
        <w:pStyle w:val="Pardeliste"/>
        <w:numPr>
          <w:ilvl w:val="0"/>
          <w:numId w:val="48"/>
        </w:numPr>
      </w:pPr>
      <w:r>
        <w:t xml:space="preserve">2SA mini </w:t>
      </w:r>
    </w:p>
    <w:p w14:paraId="3060EFF0" w14:textId="77777777" w:rsidR="00301572" w:rsidRDefault="00301572" w:rsidP="00FF5072">
      <w:pPr>
        <w:pStyle w:val="Pardeliste"/>
        <w:numPr>
          <w:ilvl w:val="0"/>
          <w:numId w:val="48"/>
        </w:numPr>
      </w:pPr>
      <w:r>
        <w:t>3</w:t>
      </w:r>
      <w:r w:rsidR="005C4AD5">
        <w:rPr>
          <w:color w:val="008000"/>
          <w:sz w:val="28"/>
        </w:rPr>
        <w:sym w:font="Symbol" w:char="F0A7"/>
      </w:r>
      <w:r>
        <w:t xml:space="preserve"> maxi</w:t>
      </w:r>
    </w:p>
    <w:p w14:paraId="11E19E0A" w14:textId="77777777" w:rsidR="00525EF2" w:rsidRDefault="00301572" w:rsidP="00FF5072">
      <w:pPr>
        <w:pStyle w:val="Pardeliste"/>
        <w:numPr>
          <w:ilvl w:val="0"/>
          <w:numId w:val="49"/>
        </w:numPr>
      </w:pPr>
      <w:r>
        <w:t>3</w:t>
      </w:r>
      <w:r w:rsidR="00525EF2">
        <w:rPr>
          <w:color w:val="FFC000"/>
          <w:sz w:val="28"/>
        </w:rPr>
        <w:sym w:font="Symbol" w:char="F0A8"/>
      </w:r>
      <w:r>
        <w:t>/3</w:t>
      </w:r>
      <w:r w:rsidR="00525EF2">
        <w:rPr>
          <w:color w:val="FF0000"/>
          <w:sz w:val="28"/>
        </w:rPr>
        <w:sym w:font="Symbol" w:char="F0A9"/>
      </w:r>
      <w:r>
        <w:t>/3</w:t>
      </w:r>
      <w:r w:rsidR="00525EF2">
        <w:rPr>
          <w:color w:val="0000FF"/>
          <w:sz w:val="28"/>
        </w:rPr>
        <w:sym w:font="Symbol" w:char="F0AA"/>
      </w:r>
      <w:r>
        <w:t xml:space="preserve"> : courte </w:t>
      </w:r>
      <w:r w:rsidR="00525EF2">
        <w:t xml:space="preserve">x </w:t>
      </w:r>
      <w:r>
        <w:t>avec 6</w:t>
      </w:r>
      <w:r w:rsidR="00525EF2">
        <w:t xml:space="preserve"> cartes </w:t>
      </w:r>
      <w:r w:rsidR="00525EF2">
        <w:rPr>
          <w:color w:val="008000"/>
          <w:sz w:val="28"/>
        </w:rPr>
        <w:sym w:font="Symbol" w:char="F0A7"/>
      </w:r>
    </w:p>
    <w:p w14:paraId="17789391" w14:textId="77777777" w:rsidR="00525EF2" w:rsidRDefault="00301572" w:rsidP="00FF5072">
      <w:pPr>
        <w:pStyle w:val="Pardeliste"/>
        <w:numPr>
          <w:ilvl w:val="0"/>
          <w:numId w:val="49"/>
        </w:numPr>
      </w:pPr>
      <w:r>
        <w:t>3SA naturel pour les jouer</w:t>
      </w:r>
    </w:p>
    <w:p w14:paraId="07C1E26B" w14:textId="77777777" w:rsidR="00301572" w:rsidRDefault="00E64791" w:rsidP="00FF5072">
      <w:pPr>
        <w:pStyle w:val="Pardeliste"/>
        <w:numPr>
          <w:ilvl w:val="0"/>
          <w:numId w:val="49"/>
        </w:numPr>
      </w:pPr>
      <w:r>
        <w:t>4SA forcing pour nomination en baron des mineures</w:t>
      </w:r>
    </w:p>
    <w:tbl>
      <w:tblPr>
        <w:tblpPr w:leftFromText="141" w:rightFromText="141" w:vertAnchor="text" w:tblpY="14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25EF2" w14:paraId="36655141" w14:textId="77777777" w:rsidTr="00525EF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417D3F3" w14:textId="77777777"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12AEA25" w14:textId="77777777"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25EF2" w:rsidRPr="00F62AC9" w14:paraId="05F44200" w14:textId="77777777" w:rsidTr="00525EF2">
        <w:tc>
          <w:tcPr>
            <w:tcW w:w="1101" w:type="dxa"/>
            <w:shd w:val="solid" w:color="C0C0C0" w:fill="FFFFFF"/>
          </w:tcPr>
          <w:p w14:paraId="67EAECD9" w14:textId="77777777" w:rsidR="00525EF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14:paraId="3A8D308D" w14:textId="77777777" w:rsidR="00525EF2" w:rsidRPr="0015325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?</w:t>
            </w:r>
          </w:p>
        </w:tc>
        <w:tc>
          <w:tcPr>
            <w:tcW w:w="1297" w:type="dxa"/>
            <w:shd w:val="solid" w:color="C0C0C0" w:fill="FFFFFF"/>
          </w:tcPr>
          <w:p w14:paraId="558C6464" w14:textId="77777777" w:rsidR="00525EF2" w:rsidRPr="00F62AC9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</w:tbl>
    <w:p w14:paraId="06949C2C" w14:textId="77777777" w:rsidR="00525EF2" w:rsidRDefault="00525EF2" w:rsidP="00525EF2">
      <w:pPr>
        <w:pStyle w:val="Pardeliste"/>
        <w:ind w:left="1635"/>
      </w:pPr>
    </w:p>
    <w:p w14:paraId="0E37F0DF" w14:textId="77777777" w:rsidR="00BB060C" w:rsidRDefault="00301572" w:rsidP="002A79DF">
      <w:r>
        <w:t xml:space="preserve">Faible à </w:t>
      </w:r>
      <w:r w:rsidR="00525EF2">
        <w:rPr>
          <w:color w:val="FFC000"/>
          <w:sz w:val="28"/>
        </w:rPr>
        <w:sym w:font="Symbol" w:char="F0A8"/>
      </w:r>
      <w:r>
        <w:t xml:space="preserve"> ou</w:t>
      </w:r>
      <w:r w:rsidR="00242CE5">
        <w:t xml:space="preserve"> bicolore mineur au moins 5-5 de toute force </w:t>
      </w:r>
    </w:p>
    <w:p w14:paraId="132046EC" w14:textId="77777777" w:rsidR="00525EF2" w:rsidRDefault="00525EF2" w:rsidP="002A79DF"/>
    <w:p w14:paraId="584D9025" w14:textId="77777777" w:rsidR="00525EF2" w:rsidRDefault="00525EF2" w:rsidP="002A79DF"/>
    <w:p w14:paraId="329FAF10" w14:textId="77777777" w:rsidR="00525EF2" w:rsidRDefault="00242CE5" w:rsidP="00FF5072">
      <w:pPr>
        <w:pStyle w:val="Pardeliste"/>
        <w:numPr>
          <w:ilvl w:val="0"/>
          <w:numId w:val="51"/>
        </w:numPr>
      </w:pPr>
      <w:r>
        <w:t>L</w:t>
      </w:r>
      <w:r w:rsidR="00301572">
        <w:t xml:space="preserve">a préférence </w:t>
      </w:r>
      <w:r w:rsidR="005C4AD5">
        <w:t>3</w:t>
      </w:r>
      <w:r w:rsidR="005C4AD5">
        <w:rPr>
          <w:color w:val="008000"/>
          <w:sz w:val="28"/>
        </w:rPr>
        <w:sym w:font="Symbol" w:char="F0A7"/>
      </w:r>
      <w:r w:rsidR="005C4AD5">
        <w:t xml:space="preserve"> ou 3</w:t>
      </w:r>
      <w:r w:rsidR="005C4AD5">
        <w:rPr>
          <w:color w:val="FFC000"/>
          <w:sz w:val="28"/>
        </w:rPr>
        <w:sym w:font="Symbol" w:char="F0A8"/>
      </w:r>
      <w:r w:rsidR="00301572">
        <w:t xml:space="preserve"> </w:t>
      </w:r>
      <w:r w:rsidR="00890FAE">
        <w:t>(à égalité de longueur dire 3</w:t>
      </w:r>
      <w:r w:rsidR="00890FAE">
        <w:rPr>
          <w:color w:val="FFC000"/>
          <w:sz w:val="28"/>
        </w:rPr>
        <w:sym w:font="Symbol" w:char="F0A8"/>
      </w:r>
      <w:r w:rsidR="00890FAE" w:rsidRPr="00890FAE">
        <w:t>)</w:t>
      </w:r>
    </w:p>
    <w:p w14:paraId="330BC790" w14:textId="77777777" w:rsidR="00242CE5" w:rsidRDefault="00301572" w:rsidP="00FF5072">
      <w:pPr>
        <w:pStyle w:val="Pardeliste"/>
        <w:numPr>
          <w:ilvl w:val="0"/>
          <w:numId w:val="50"/>
        </w:numPr>
      </w:pPr>
      <w:r>
        <w:t>3</w:t>
      </w:r>
      <w:r w:rsidR="00242CE5">
        <w:rPr>
          <w:color w:val="FFC000"/>
          <w:sz w:val="28"/>
        </w:rPr>
        <w:sym w:font="Symbol" w:char="F0A8"/>
      </w:r>
      <w:r>
        <w:t xml:space="preserve"> </w:t>
      </w:r>
      <w:r w:rsidR="00242CE5">
        <w:t xml:space="preserve">ou passe : </w:t>
      </w:r>
      <w:r>
        <w:t xml:space="preserve">faible à </w:t>
      </w:r>
      <w:r w:rsidR="00242CE5">
        <w:rPr>
          <w:color w:val="FFC000"/>
          <w:sz w:val="28"/>
        </w:rPr>
        <w:sym w:font="Symbol" w:char="F0A8"/>
      </w:r>
      <w:r>
        <w:t xml:space="preserve"> </w:t>
      </w:r>
      <w:r w:rsidR="0045261D">
        <w:t>ou 5-5 faible</w:t>
      </w:r>
    </w:p>
    <w:p w14:paraId="65F3B57A" w14:textId="77777777" w:rsidR="00301572" w:rsidRDefault="00301572" w:rsidP="00FF5072">
      <w:pPr>
        <w:pStyle w:val="Pardeliste"/>
        <w:numPr>
          <w:ilvl w:val="0"/>
          <w:numId w:val="50"/>
        </w:numPr>
      </w:pPr>
      <w:r>
        <w:t>3</w:t>
      </w:r>
      <w:r w:rsidR="00242CE5">
        <w:rPr>
          <w:color w:val="FF0000"/>
          <w:sz w:val="28"/>
        </w:rPr>
        <w:sym w:font="Symbol" w:char="F0A9"/>
      </w:r>
      <w:r>
        <w:t>/3</w:t>
      </w:r>
      <w:r w:rsidR="00242CE5">
        <w:rPr>
          <w:color w:val="0000FF"/>
          <w:sz w:val="28"/>
        </w:rPr>
        <w:sym w:font="Symbol" w:char="F0AA"/>
      </w:r>
      <w:r>
        <w:t xml:space="preserve"> montre un singleton</w:t>
      </w:r>
      <w:r w:rsidR="00242CE5">
        <w:t xml:space="preserve"> </w:t>
      </w:r>
      <w:r w:rsidR="00242CE5">
        <w:rPr>
          <w:color w:val="FF0000"/>
          <w:sz w:val="28"/>
        </w:rPr>
        <w:sym w:font="Symbol" w:char="F0A9"/>
      </w:r>
      <w:r w:rsidR="00242CE5">
        <w:t>/</w:t>
      </w:r>
      <w:r w:rsidR="00242CE5">
        <w:rPr>
          <w:color w:val="0000FF"/>
          <w:sz w:val="28"/>
        </w:rPr>
        <w:sym w:font="Symbol" w:char="F0AA"/>
      </w:r>
      <w:r w:rsidR="00242CE5">
        <w:t>,</w:t>
      </w:r>
      <w:r>
        <w:t xml:space="preserve"> Forcing de manche.</w:t>
      </w:r>
    </w:p>
    <w:p w14:paraId="5186052D" w14:textId="77777777" w:rsidR="00394683" w:rsidRDefault="00394683" w:rsidP="00FF5072">
      <w:pPr>
        <w:pStyle w:val="Pardeliste"/>
        <w:numPr>
          <w:ilvl w:val="0"/>
          <w:numId w:val="50"/>
        </w:numPr>
      </w:pPr>
      <w:r>
        <w:t>3SA :</w:t>
      </w:r>
      <w:r w:rsidR="00A64EF0">
        <w:t xml:space="preserve"> Rare :</w:t>
      </w:r>
      <w:r>
        <w:t xml:space="preserve"> 5-5 21 avec H sec M, propositionnel (R, DV, </w:t>
      </w:r>
      <w:proofErr w:type="spellStart"/>
      <w:r>
        <w:t>DXxxx</w:t>
      </w:r>
      <w:proofErr w:type="spellEnd"/>
      <w:r>
        <w:t xml:space="preserve">, </w:t>
      </w:r>
      <w:proofErr w:type="spellStart"/>
      <w:r>
        <w:t>RXxxx</w:t>
      </w:r>
      <w:proofErr w:type="spellEnd"/>
      <w:r>
        <w:t>)</w:t>
      </w:r>
      <w:r w:rsidR="00A64EF0">
        <w:t> ?</w:t>
      </w:r>
    </w:p>
    <w:p w14:paraId="1D8172DB" w14:textId="77777777" w:rsidR="000F1ACA" w:rsidRDefault="000F1ACA" w:rsidP="00FF5072">
      <w:pPr>
        <w:pStyle w:val="Pardeliste"/>
        <w:numPr>
          <w:ilvl w:val="0"/>
          <w:numId w:val="50"/>
        </w:numPr>
      </w:pPr>
      <w:r w:rsidRPr="00394683">
        <w:t xml:space="preserve"> 4</w:t>
      </w:r>
      <w:r w:rsidR="00394683">
        <w:rPr>
          <w:color w:val="008000"/>
          <w:sz w:val="28"/>
        </w:rPr>
        <w:sym w:font="Symbol" w:char="F0A7"/>
      </w:r>
      <w:r w:rsidR="00394683">
        <w:t>/4</w:t>
      </w:r>
      <w:r w:rsidR="00394683">
        <w:rPr>
          <w:color w:val="FFC000"/>
          <w:sz w:val="28"/>
        </w:rPr>
        <w:sym w:font="Symbol" w:char="F0A8"/>
      </w:r>
      <w:r w:rsidR="00394683">
        <w:t> : 6</w:t>
      </w:r>
      <w:r w:rsidR="00394683">
        <w:rPr>
          <w:color w:val="008000"/>
          <w:sz w:val="28"/>
        </w:rPr>
        <w:sym w:font="Symbol" w:char="F0A7"/>
      </w:r>
      <w:r w:rsidR="00394683">
        <w:t>-5</w:t>
      </w:r>
      <w:r w:rsidR="00394683">
        <w:rPr>
          <w:color w:val="FFC000"/>
          <w:sz w:val="28"/>
        </w:rPr>
        <w:sym w:font="Symbol" w:char="F0A8"/>
      </w:r>
      <w:r w:rsidR="00394683">
        <w:t xml:space="preserve"> 11, 6</w:t>
      </w:r>
      <w:r w:rsidR="00394683">
        <w:rPr>
          <w:color w:val="FFC000"/>
          <w:sz w:val="28"/>
        </w:rPr>
        <w:sym w:font="Symbol" w:char="F0A8"/>
      </w:r>
      <w:r w:rsidR="00394683">
        <w:t>-5</w:t>
      </w:r>
      <w:r w:rsidR="00394683">
        <w:rPr>
          <w:color w:val="008000"/>
          <w:sz w:val="28"/>
        </w:rPr>
        <w:sym w:font="Symbol" w:char="F0A7"/>
      </w:r>
      <w:r w:rsidR="00394683">
        <w:t xml:space="preserve"> 11, 13H et +</w:t>
      </w:r>
    </w:p>
    <w:p w14:paraId="0A1FF76E" w14:textId="77777777" w:rsidR="00394683" w:rsidRPr="00394683" w:rsidRDefault="00394683" w:rsidP="00FF5072">
      <w:pPr>
        <w:pStyle w:val="Pardeliste"/>
        <w:numPr>
          <w:ilvl w:val="0"/>
          <w:numId w:val="50"/>
        </w:numPr>
      </w:pPr>
      <w:r>
        <w:t>4</w:t>
      </w:r>
      <w:r>
        <w:rPr>
          <w:color w:val="FF0000"/>
          <w:sz w:val="28"/>
        </w:rPr>
        <w:sym w:font="Symbol" w:char="F0A9"/>
      </w:r>
      <w:r>
        <w:t>/4</w:t>
      </w:r>
      <w:r>
        <w:rPr>
          <w:color w:val="0000FF"/>
          <w:sz w:val="28"/>
        </w:rPr>
        <w:sym w:font="Symbol" w:char="F0AA"/>
      </w:r>
      <w:r>
        <w:t xml:space="preserve"> BW d’exclusion.</w:t>
      </w:r>
    </w:p>
    <w:tbl>
      <w:tblPr>
        <w:tblpPr w:leftFromText="141" w:rightFromText="141" w:vertAnchor="text" w:horzAnchor="margin" w:tblpY="14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42CE5" w14:paraId="5D5A057C" w14:textId="77777777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763EF76" w14:textId="77777777" w:rsidR="00242CE5" w:rsidRPr="00153252" w:rsidRDefault="00242CE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FE633B2" w14:textId="77777777" w:rsidR="00242CE5" w:rsidRPr="00153252" w:rsidRDefault="00242CE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42CE5" w:rsidRPr="00F62AC9" w14:paraId="55AE3788" w14:textId="77777777" w:rsidTr="005C4AD5">
        <w:tc>
          <w:tcPr>
            <w:tcW w:w="1101" w:type="dxa"/>
            <w:shd w:val="solid" w:color="C0C0C0" w:fill="FFFFFF"/>
          </w:tcPr>
          <w:p w14:paraId="61914D5F" w14:textId="77777777" w:rsidR="00242CE5" w:rsidRDefault="00242CE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14:paraId="1E5221DC" w14:textId="77777777" w:rsidR="00242CE5" w:rsidRPr="00153252" w:rsidRDefault="00242CE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?</w:t>
            </w:r>
          </w:p>
        </w:tc>
        <w:tc>
          <w:tcPr>
            <w:tcW w:w="1297" w:type="dxa"/>
            <w:shd w:val="solid" w:color="C0C0C0" w:fill="FFFFFF"/>
          </w:tcPr>
          <w:p w14:paraId="4FE9C16C" w14:textId="77777777" w:rsidR="00242CE5" w:rsidRPr="00242CE5" w:rsidRDefault="00242CE5" w:rsidP="005C4AD5">
            <w:pPr>
              <w:jc w:val="center"/>
              <w:rPr>
                <w:b/>
                <w:bCs/>
              </w:rPr>
            </w:pPr>
            <w:r w:rsidRPr="00242CE5">
              <w:rPr>
                <w:b/>
                <w:bCs/>
                <w:color w:val="000000"/>
              </w:rPr>
              <w:t>3</w:t>
            </w:r>
            <w:r w:rsidRPr="00242CE5">
              <w:rPr>
                <w:b/>
                <w:bCs/>
                <w:color w:val="008000"/>
              </w:rPr>
              <w:sym w:font="Symbol" w:char="F0A7"/>
            </w:r>
          </w:p>
        </w:tc>
      </w:tr>
    </w:tbl>
    <w:p w14:paraId="17953A72" w14:textId="77777777" w:rsidR="00242CE5" w:rsidRDefault="00242CE5" w:rsidP="00242CE5">
      <w:pPr>
        <w:pStyle w:val="Pardeliste"/>
        <w:ind w:left="2136"/>
      </w:pPr>
    </w:p>
    <w:p w14:paraId="52EFD951" w14:textId="77777777" w:rsidR="00242CE5" w:rsidRDefault="00301572" w:rsidP="002A79DF">
      <w:r>
        <w:t xml:space="preserve">Texas </w:t>
      </w:r>
      <w:r w:rsidR="00242CE5">
        <w:rPr>
          <w:color w:val="FFC000"/>
          <w:sz w:val="28"/>
        </w:rPr>
        <w:sym w:font="Symbol" w:char="F0A8"/>
      </w:r>
      <w:r>
        <w:t xml:space="preserve"> avec main au moins pr</w:t>
      </w:r>
      <w:r w:rsidR="00242CE5">
        <w:t>opositionnelle</w:t>
      </w:r>
    </w:p>
    <w:p w14:paraId="5670D137" w14:textId="77777777" w:rsidR="000F1ACA" w:rsidRDefault="000F1ACA" w:rsidP="002A79DF">
      <w:pPr>
        <w:rPr>
          <w:i/>
          <w:color w:val="00B050"/>
        </w:rPr>
      </w:pPr>
    </w:p>
    <w:p w14:paraId="41170E30" w14:textId="77777777" w:rsidR="00394683" w:rsidRDefault="00394683" w:rsidP="002A79DF"/>
    <w:p w14:paraId="2C880DCC" w14:textId="77777777" w:rsidR="00242CE5" w:rsidRPr="00692C27" w:rsidRDefault="00242CE5" w:rsidP="00FF5072">
      <w:pPr>
        <w:pStyle w:val="Pardeliste"/>
        <w:numPr>
          <w:ilvl w:val="0"/>
          <w:numId w:val="51"/>
        </w:numPr>
      </w:pPr>
      <w:r>
        <w:t>3</w:t>
      </w:r>
      <w:r>
        <w:rPr>
          <w:color w:val="FFC000"/>
          <w:sz w:val="28"/>
        </w:rPr>
        <w:sym w:font="Symbol" w:char="F0A8"/>
      </w:r>
      <w:r>
        <w:t> : minimum</w:t>
      </w:r>
      <w:r w:rsidR="00692C27">
        <w:t xml:space="preserve"> (</w:t>
      </w:r>
      <w:r w:rsidR="00692C27" w:rsidRPr="00692C27">
        <w:rPr>
          <w:i/>
        </w:rPr>
        <w:t xml:space="preserve">sur lequel 3SA est </w:t>
      </w:r>
      <w:proofErr w:type="spellStart"/>
      <w:r w:rsidR="00692C27" w:rsidRPr="00692C27">
        <w:rPr>
          <w:i/>
        </w:rPr>
        <w:t>s</w:t>
      </w:r>
      <w:r w:rsidR="00394683" w:rsidRPr="00692C27">
        <w:rPr>
          <w:i/>
        </w:rPr>
        <w:t>ng</w:t>
      </w:r>
      <w:proofErr w:type="spellEnd"/>
      <w:r w:rsidR="00394683" w:rsidRPr="00692C27">
        <w:rPr>
          <w:i/>
        </w:rPr>
        <w:t xml:space="preserve"> </w:t>
      </w:r>
      <w:r w:rsidR="00394683" w:rsidRPr="00692C27">
        <w:rPr>
          <w:i/>
          <w:color w:val="008000"/>
          <w:sz w:val="28"/>
        </w:rPr>
        <w:sym w:font="Symbol" w:char="F0A7"/>
      </w:r>
      <w:r w:rsidR="00692C27" w:rsidRPr="00692C27">
        <w:rPr>
          <w:i/>
        </w:rPr>
        <w:t xml:space="preserve"> de manche et 4</w:t>
      </w:r>
      <w:r w:rsidR="00692C27" w:rsidRPr="00692C27">
        <w:rPr>
          <w:i/>
          <w:color w:val="008000"/>
        </w:rPr>
        <w:sym w:font="Symbol" w:char="F0A7"/>
      </w:r>
      <w:r w:rsidR="00692C27" w:rsidRPr="00692C27">
        <w:rPr>
          <w:i/>
          <w:color w:val="008000"/>
          <w:sz w:val="28"/>
        </w:rPr>
        <w:t xml:space="preserve"> </w:t>
      </w:r>
      <w:proofErr w:type="spellStart"/>
      <w:r w:rsidR="00692C27" w:rsidRPr="00692C27">
        <w:rPr>
          <w:i/>
        </w:rPr>
        <w:t>sng</w:t>
      </w:r>
      <w:proofErr w:type="spellEnd"/>
      <w:r w:rsidR="00692C27" w:rsidRPr="00692C27">
        <w:rPr>
          <w:i/>
        </w:rPr>
        <w:t xml:space="preserve"> </w:t>
      </w:r>
      <w:r w:rsidR="00692C27" w:rsidRPr="00692C27">
        <w:rPr>
          <w:i/>
          <w:color w:val="008000"/>
          <w:sz w:val="28"/>
        </w:rPr>
        <w:sym w:font="Symbol" w:char="F0A7"/>
      </w:r>
      <w:r w:rsidR="00692C27" w:rsidRPr="00692C27">
        <w:rPr>
          <w:i/>
        </w:rPr>
        <w:t xml:space="preserve"> zone de chelem</w:t>
      </w:r>
      <w:r w:rsidR="00692C27" w:rsidRPr="00692C27">
        <w:t>)</w:t>
      </w:r>
    </w:p>
    <w:p w14:paraId="7A861416" w14:textId="77777777" w:rsidR="00242CE5" w:rsidRPr="00242CE5" w:rsidRDefault="00301572" w:rsidP="00FF5072">
      <w:pPr>
        <w:pStyle w:val="Pardeliste"/>
        <w:numPr>
          <w:ilvl w:val="0"/>
          <w:numId w:val="51"/>
        </w:numPr>
      </w:pPr>
      <w:r>
        <w:t>3</w:t>
      </w:r>
      <w:r w:rsidR="00242CE5">
        <w:rPr>
          <w:color w:val="FF0000"/>
          <w:sz w:val="28"/>
        </w:rPr>
        <w:sym w:font="Symbol" w:char="F0A9"/>
      </w:r>
      <w:r w:rsidR="00242CE5">
        <w:rPr>
          <w:color w:val="FF0000"/>
          <w:sz w:val="28"/>
        </w:rPr>
        <w:t> </w:t>
      </w:r>
      <w:r w:rsidR="00242CE5" w:rsidRPr="00242CE5">
        <w:t xml:space="preserve">: maximum arrêts </w:t>
      </w:r>
      <w:r w:rsidR="00242CE5" w:rsidRPr="00242CE5">
        <w:rPr>
          <w:color w:val="FF0000"/>
        </w:rPr>
        <w:sym w:font="Symbol" w:char="F0A9"/>
      </w:r>
      <w:r w:rsidR="00242CE5" w:rsidRPr="00242CE5">
        <w:t xml:space="preserve"> sans tenue </w:t>
      </w:r>
      <w:r w:rsidR="00242CE5" w:rsidRPr="00242CE5">
        <w:rPr>
          <w:color w:val="0000FF"/>
        </w:rPr>
        <w:sym w:font="Symbol" w:char="F0AA"/>
      </w:r>
    </w:p>
    <w:p w14:paraId="04BD8D0D" w14:textId="77777777" w:rsidR="00301572" w:rsidRDefault="00301572" w:rsidP="00FF5072">
      <w:pPr>
        <w:pStyle w:val="Pardeliste"/>
        <w:numPr>
          <w:ilvl w:val="0"/>
          <w:numId w:val="51"/>
        </w:numPr>
      </w:pPr>
      <w:r>
        <w:t>3</w:t>
      </w:r>
      <w:r w:rsidR="005C4AD5">
        <w:rPr>
          <w:color w:val="0000FF"/>
          <w:sz w:val="28"/>
        </w:rPr>
        <w:sym w:font="Symbol" w:char="F0AA"/>
      </w:r>
      <w:r w:rsidR="00242CE5">
        <w:t xml:space="preserve"> : </w:t>
      </w:r>
      <w:r w:rsidR="00242CE5" w:rsidRPr="00242CE5">
        <w:t xml:space="preserve">maximum arrêts </w:t>
      </w:r>
      <w:r w:rsidR="00242CE5">
        <w:rPr>
          <w:color w:val="0000FF"/>
          <w:sz w:val="28"/>
        </w:rPr>
        <w:sym w:font="Symbol" w:char="F0AA"/>
      </w:r>
      <w:r w:rsidR="00242CE5" w:rsidRPr="00242CE5">
        <w:t xml:space="preserve"> sans tenue </w:t>
      </w:r>
      <w:r w:rsidR="00242CE5">
        <w:rPr>
          <w:color w:val="FF0000"/>
          <w:sz w:val="28"/>
        </w:rPr>
        <w:sym w:font="Symbol" w:char="F0A9"/>
      </w:r>
    </w:p>
    <w:p w14:paraId="76D8E557" w14:textId="77777777" w:rsidR="00242CE5" w:rsidRDefault="00242CE5" w:rsidP="00FF5072">
      <w:pPr>
        <w:pStyle w:val="Pardeliste"/>
        <w:numPr>
          <w:ilvl w:val="0"/>
          <w:numId w:val="51"/>
        </w:numPr>
      </w:pPr>
      <w:r>
        <w:t xml:space="preserve">3SA avec main maxi + arrêts des 2 majeures </w:t>
      </w:r>
    </w:p>
    <w:tbl>
      <w:tblPr>
        <w:tblpPr w:leftFromText="141" w:rightFromText="141" w:vertAnchor="text" w:horzAnchor="margin" w:tblpY="10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14:paraId="0044204D" w14:textId="77777777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9E32E97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B7F5DF4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14:paraId="05CB2F7C" w14:textId="77777777" w:rsidTr="005C4AD5">
        <w:tc>
          <w:tcPr>
            <w:tcW w:w="1101" w:type="dxa"/>
            <w:shd w:val="solid" w:color="C0C0C0" w:fill="FFFFFF"/>
          </w:tcPr>
          <w:p w14:paraId="5097E876" w14:textId="77777777"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6EBDE370" w14:textId="77777777" w:rsidR="005C4AD5" w:rsidRPr="005C4AD5" w:rsidRDefault="005C4AD5" w:rsidP="005C4AD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</w:tbl>
    <w:p w14:paraId="5EE95BD2" w14:textId="77777777" w:rsidR="005C4AD5" w:rsidRDefault="005C4AD5" w:rsidP="005C4AD5">
      <w:pPr>
        <w:pStyle w:val="Pardeliste"/>
        <w:ind w:left="835"/>
      </w:pPr>
    </w:p>
    <w:p w14:paraId="397474D6" w14:textId="77777777" w:rsidR="00BB060C" w:rsidRDefault="00BB060C" w:rsidP="002A79DF">
      <w:r>
        <w:t>Main</w:t>
      </w:r>
      <w:r w:rsidR="00E64791">
        <w:t xml:space="preserve"> 4333 de manche avec une majeure 4</w:t>
      </w:r>
      <w:r w:rsidR="00E64791" w:rsidRPr="00E64791">
        <w:rPr>
          <w:vertAlign w:val="superscript"/>
        </w:rPr>
        <w:t>ème</w:t>
      </w:r>
      <w:r w:rsidR="00E64791">
        <w:t xml:space="preserve"> </w:t>
      </w:r>
    </w:p>
    <w:p w14:paraId="43B2FEA6" w14:textId="77777777" w:rsidR="005C4AD5" w:rsidRDefault="005C4AD5" w:rsidP="002A79DF"/>
    <w:tbl>
      <w:tblPr>
        <w:tblpPr w:leftFromText="141" w:rightFromText="141" w:vertAnchor="text" w:tblpY="1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14:paraId="774923AF" w14:textId="77777777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4DFF607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EEE4E92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14:paraId="7112DAC2" w14:textId="77777777" w:rsidTr="005C4AD5">
        <w:tc>
          <w:tcPr>
            <w:tcW w:w="1101" w:type="dxa"/>
            <w:shd w:val="solid" w:color="C0C0C0" w:fill="FFFFFF"/>
          </w:tcPr>
          <w:p w14:paraId="4BEAD8F3" w14:textId="77777777"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0B91BD2B" w14:textId="77777777" w:rsidR="005C4AD5" w:rsidRPr="005C4AD5" w:rsidRDefault="005C4AD5" w:rsidP="005C4A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7B5F30E5" w14:textId="77777777" w:rsidR="005C4AD5" w:rsidRDefault="005C4AD5" w:rsidP="002A79DF"/>
    <w:p w14:paraId="0DE3BB1A" w14:textId="77777777" w:rsidR="005C4AD5" w:rsidRDefault="00333482" w:rsidP="002A79DF">
      <w:r>
        <w:t>Singleton</w:t>
      </w:r>
      <w:r w:rsidR="005C4AD5">
        <w:t xml:space="preserve"> </w:t>
      </w:r>
      <w:r w:rsidR="005C4AD5">
        <w:rPr>
          <w:color w:val="FF0000"/>
          <w:sz w:val="28"/>
        </w:rPr>
        <w:sym w:font="Symbol" w:char="F0A9"/>
      </w:r>
      <w:r w:rsidR="005C4AD5">
        <w:t>/</w:t>
      </w:r>
      <w:r w:rsidR="005C4AD5">
        <w:rPr>
          <w:color w:val="0000FF"/>
          <w:sz w:val="28"/>
        </w:rPr>
        <w:sym w:font="Symbol" w:char="F0AA"/>
      </w:r>
      <w:r w:rsidR="005C4AD5" w:rsidRPr="005C4AD5">
        <w:rPr>
          <w:sz w:val="28"/>
        </w:rPr>
        <w:t>,</w:t>
      </w:r>
      <w:r>
        <w:t xml:space="preserve"> </w:t>
      </w:r>
      <w:r w:rsidR="005C4AD5">
        <w:t>5-4 mineur</w:t>
      </w:r>
      <w:r w:rsidR="007F3B13">
        <w:t>,3</w:t>
      </w:r>
      <w:r w:rsidR="00A64EF0">
        <w:rPr>
          <w:color w:val="0000FF"/>
          <w:sz w:val="28"/>
        </w:rPr>
        <w:sym w:font="Symbol" w:char="F0AA"/>
      </w:r>
      <w:r w:rsidR="00A64EF0">
        <w:t>/</w:t>
      </w:r>
      <w:r w:rsidR="00A64EF0">
        <w:rPr>
          <w:color w:val="FF0000"/>
          <w:sz w:val="28"/>
        </w:rPr>
        <w:sym w:font="Symbol" w:char="F0A9"/>
      </w:r>
      <w:r w:rsidR="005C4AD5">
        <w:t xml:space="preserve">, </w:t>
      </w:r>
      <w:r w:rsidR="007F3B13">
        <w:t>F</w:t>
      </w:r>
      <w:r>
        <w:t>orcing de manche</w:t>
      </w:r>
      <w:r w:rsidR="00BB060C">
        <w:t xml:space="preserve"> </w:t>
      </w:r>
    </w:p>
    <w:p w14:paraId="748D9C4C" w14:textId="77777777" w:rsidR="005C4AD5" w:rsidRDefault="005C4AD5" w:rsidP="002A79DF"/>
    <w:tbl>
      <w:tblPr>
        <w:tblpPr w:leftFromText="141" w:rightFromText="141" w:vertAnchor="text" w:tblpY="15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14:paraId="47C03A2E" w14:textId="77777777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7B2173A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6320396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14:paraId="104B3740" w14:textId="77777777" w:rsidTr="005C4AD5">
        <w:tc>
          <w:tcPr>
            <w:tcW w:w="1101" w:type="dxa"/>
            <w:shd w:val="solid" w:color="C0C0C0" w:fill="FFFFFF"/>
          </w:tcPr>
          <w:p w14:paraId="3484C264" w14:textId="77777777"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64223B56" w14:textId="77777777" w:rsidR="005C4AD5" w:rsidRPr="005C4AD5" w:rsidRDefault="005C4AD5" w:rsidP="005C4AD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14:paraId="30934008" w14:textId="77777777" w:rsidR="005C4AD5" w:rsidRDefault="005C4AD5" w:rsidP="002A79DF"/>
    <w:p w14:paraId="1C0C4C13" w14:textId="77777777" w:rsidR="00BB060C" w:rsidRPr="005C4AD5" w:rsidRDefault="00333482" w:rsidP="002A79DF">
      <w:pPr>
        <w:rPr>
          <w:i/>
        </w:rPr>
      </w:pPr>
      <w:r>
        <w:t xml:space="preserve">55 Majeur de manche </w:t>
      </w:r>
      <w:r w:rsidRPr="005C4AD5">
        <w:rPr>
          <w:i/>
          <w:u w:val="single"/>
        </w:rPr>
        <w:t>ou de chelem</w:t>
      </w:r>
      <w:r w:rsidRPr="005C4AD5">
        <w:rPr>
          <w:i/>
        </w:rPr>
        <w:t xml:space="preserve"> avec besoin uniquement de passer par un BW</w:t>
      </w:r>
    </w:p>
    <w:tbl>
      <w:tblPr>
        <w:tblpPr w:leftFromText="141" w:rightFromText="141" w:vertAnchor="text" w:horzAnchor="margin" w:tblpY="13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14:paraId="161E2182" w14:textId="77777777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ECF2E3A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D2D18D3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14:paraId="26E1F582" w14:textId="77777777" w:rsidTr="005C4AD5">
        <w:tc>
          <w:tcPr>
            <w:tcW w:w="1101" w:type="dxa"/>
            <w:shd w:val="solid" w:color="C0C0C0" w:fill="FFFFFF"/>
          </w:tcPr>
          <w:p w14:paraId="1CF83D50" w14:textId="77777777"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7A54EBAB" w14:textId="77777777" w:rsidR="005C4AD5" w:rsidRPr="005C4AD5" w:rsidRDefault="005C4AD5" w:rsidP="005C4AD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14:paraId="459455C4" w14:textId="77777777" w:rsidR="005C4AD5" w:rsidRDefault="005C4AD5" w:rsidP="002A79DF"/>
    <w:p w14:paraId="66AB1C5D" w14:textId="77777777" w:rsidR="00333482" w:rsidRDefault="00333482" w:rsidP="002A79DF">
      <w:r>
        <w:t>Texas dans unicolore 6</w:t>
      </w:r>
      <w:r w:rsidRPr="00333482">
        <w:rPr>
          <w:vertAlign w:val="superscript"/>
        </w:rPr>
        <w:t>ème</w:t>
      </w:r>
      <w:r>
        <w:t xml:space="preserve"> de manche ou de chelem avec besoin uniquement de passer par un BW</w:t>
      </w:r>
    </w:p>
    <w:tbl>
      <w:tblPr>
        <w:tblpPr w:leftFromText="141" w:rightFromText="141" w:vertAnchor="text" w:horzAnchor="margin" w:tblpY="17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14:paraId="652C0C19" w14:textId="77777777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D6C05A9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421F11F" w14:textId="77777777"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14:paraId="6AEBC81B" w14:textId="77777777" w:rsidTr="005C4AD5">
        <w:tc>
          <w:tcPr>
            <w:tcW w:w="1101" w:type="dxa"/>
            <w:shd w:val="solid" w:color="C0C0C0" w:fill="FFFFFF"/>
          </w:tcPr>
          <w:p w14:paraId="65D9131D" w14:textId="77777777"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53BF3F49" w14:textId="77777777" w:rsidR="005C4AD5" w:rsidRPr="00F62AC9" w:rsidRDefault="005C4AD5" w:rsidP="005C4AD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4SA</w:t>
            </w:r>
          </w:p>
        </w:tc>
      </w:tr>
    </w:tbl>
    <w:p w14:paraId="7268A5EC" w14:textId="77777777" w:rsidR="005C4AD5" w:rsidRDefault="005C4AD5" w:rsidP="002A79DF"/>
    <w:p w14:paraId="33B24127" w14:textId="77777777" w:rsidR="00A869C8" w:rsidRDefault="005C4AD5">
      <w:r>
        <w:t xml:space="preserve">Quantitatif </w:t>
      </w:r>
      <w:r w:rsidR="00A869C8">
        <w:t>avec les 2 mineures 4-4, suite 5</w:t>
      </w:r>
      <w:r w:rsidR="00A869C8">
        <w:rPr>
          <w:color w:val="008000"/>
          <w:sz w:val="28"/>
        </w:rPr>
        <w:sym w:font="Symbol" w:char="F0A7"/>
      </w:r>
      <w:r w:rsidR="00A869C8">
        <w:t>/5</w:t>
      </w:r>
      <w:r w:rsidR="00A869C8">
        <w:rPr>
          <w:color w:val="FFC000"/>
          <w:sz w:val="28"/>
        </w:rPr>
        <w:sym w:font="Symbol" w:char="F0A8"/>
      </w:r>
      <w:r w:rsidR="00A869C8">
        <w:t xml:space="preserve"> BW 5clés, </w:t>
      </w:r>
    </w:p>
    <w:p w14:paraId="587A36BB" w14:textId="77777777" w:rsidR="00A00B93" w:rsidRPr="00A869C8" w:rsidRDefault="00A869C8">
      <w:r>
        <w:t>5SA ultérieur pour les jouer (il manque 2 clés)</w:t>
      </w:r>
    </w:p>
    <w:p w14:paraId="63927B4C" w14:textId="77777777" w:rsidR="009624E1" w:rsidRDefault="009624E1">
      <w:pPr>
        <w:pStyle w:val="Titre2"/>
      </w:pPr>
      <w:bookmarkStart w:id="92" w:name="_Toc468559101"/>
      <w:r>
        <w:lastRenderedPageBreak/>
        <w:t xml:space="preserve">Développements particuliers après </w:t>
      </w:r>
      <w:proofErr w:type="spellStart"/>
      <w:r>
        <w:t>stayman</w:t>
      </w:r>
      <w:bookmarkEnd w:id="92"/>
      <w:proofErr w:type="spellEnd"/>
    </w:p>
    <w:tbl>
      <w:tblPr>
        <w:tblpPr w:leftFromText="141" w:rightFromText="141" w:vertAnchor="text" w:horzAnchor="margin" w:tblpY="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F1ACA" w14:paraId="3FA809C7" w14:textId="77777777" w:rsidTr="000F1AC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5910AE0" w14:textId="77777777" w:rsidR="000F1ACA" w:rsidRPr="00153252" w:rsidRDefault="000F1ACA" w:rsidP="000F1AC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85AD4F2" w14:textId="77777777" w:rsidR="000F1ACA" w:rsidRPr="00153252" w:rsidRDefault="000F1ACA" w:rsidP="000F1AC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F1ACA" w:rsidRPr="00F62AC9" w14:paraId="2D836B7C" w14:textId="77777777" w:rsidTr="000F1ACA">
        <w:tc>
          <w:tcPr>
            <w:tcW w:w="1101" w:type="dxa"/>
            <w:shd w:val="solid" w:color="C0C0C0" w:fill="FFFFFF"/>
          </w:tcPr>
          <w:p w14:paraId="2C8BE42C" w14:textId="77777777" w:rsidR="000F1ACA" w:rsidRPr="00153252" w:rsidRDefault="000F1ACA" w:rsidP="000F1AC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0DBD2D66" w14:textId="77777777" w:rsidR="000F1ACA" w:rsidRPr="005C4AD5" w:rsidRDefault="000F1ACA" w:rsidP="000F1AC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 w:rsidRPr="005C4AD5">
              <w:rPr>
                <w:b/>
                <w:bCs/>
                <w:color w:val="008000"/>
              </w:rPr>
              <w:sym w:font="Symbol" w:char="F0A7"/>
            </w:r>
          </w:p>
        </w:tc>
      </w:tr>
      <w:tr w:rsidR="000F1ACA" w:rsidRPr="00F62AC9" w14:paraId="79FFF2AA" w14:textId="77777777" w:rsidTr="000F1ACA">
        <w:tc>
          <w:tcPr>
            <w:tcW w:w="1101" w:type="dxa"/>
            <w:shd w:val="solid" w:color="C0C0C0" w:fill="FFFFFF"/>
          </w:tcPr>
          <w:p w14:paraId="25BF4E30" w14:textId="77777777" w:rsidR="000F1ACA" w:rsidRPr="005C4AD5" w:rsidRDefault="000F1ACA" w:rsidP="000F1AC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7274E9F" w14:textId="77777777" w:rsidR="000F1ACA" w:rsidRDefault="000F1ACA" w:rsidP="000F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6B0D59D8" w14:textId="77777777" w:rsidR="00BB060C" w:rsidRPr="00BB060C" w:rsidRDefault="00BB060C" w:rsidP="00BB060C"/>
    <w:p w14:paraId="7A3C977F" w14:textId="77777777" w:rsidR="000F1ACA" w:rsidRDefault="000F1ACA" w:rsidP="000F1ACA">
      <w:pPr>
        <w:ind w:left="360"/>
      </w:pPr>
    </w:p>
    <w:p w14:paraId="018CCFDD" w14:textId="77777777" w:rsidR="000F1ACA" w:rsidRDefault="000F1ACA" w:rsidP="000F1ACA">
      <w:pPr>
        <w:ind w:left="360"/>
        <w:rPr>
          <w:vertAlign w:val="superscript"/>
        </w:rPr>
      </w:pPr>
      <w:r>
        <w:t>Toujours une Majeure exactement 4</w:t>
      </w:r>
      <w:r w:rsidRPr="000F1ACA">
        <w:rPr>
          <w:vertAlign w:val="superscript"/>
        </w:rPr>
        <w:t>ème</w:t>
      </w:r>
    </w:p>
    <w:p w14:paraId="120EF3FB" w14:textId="77777777" w:rsidR="000F1ACA" w:rsidRDefault="000F1ACA" w:rsidP="000F1ACA">
      <w:pPr>
        <w:ind w:left="360"/>
      </w:pPr>
    </w:p>
    <w:p w14:paraId="62B29B7B" w14:textId="77777777" w:rsidR="00BB060C" w:rsidRDefault="00BB060C" w:rsidP="00AA0E4B">
      <w:pPr>
        <w:numPr>
          <w:ilvl w:val="0"/>
          <w:numId w:val="9"/>
        </w:numPr>
        <w:tabs>
          <w:tab w:val="num" w:pos="360"/>
        </w:tabs>
        <w:ind w:left="360"/>
      </w:pPr>
      <w:r>
        <w:t>2</w:t>
      </w:r>
      <w:r w:rsidR="005C4AD5">
        <w:rPr>
          <w:color w:val="FF0000"/>
          <w:sz w:val="28"/>
        </w:rPr>
        <w:sym w:font="Symbol" w:char="F0A9"/>
      </w:r>
      <w:r>
        <w:t>/</w:t>
      </w:r>
      <w:r w:rsidR="00333482">
        <w:t>2</w:t>
      </w:r>
      <w:r w:rsidR="005C4AD5">
        <w:rPr>
          <w:color w:val="0000FF"/>
          <w:sz w:val="28"/>
        </w:rPr>
        <w:sym w:font="Symbol" w:char="F0AA"/>
      </w:r>
      <w:r>
        <w:t xml:space="preserve"> est propositionnel</w:t>
      </w:r>
    </w:p>
    <w:p w14:paraId="7903A4F8" w14:textId="77777777" w:rsidR="000F1ACA" w:rsidRPr="000F1ACA" w:rsidRDefault="00BB060C" w:rsidP="00AA0E4B">
      <w:pPr>
        <w:numPr>
          <w:ilvl w:val="0"/>
          <w:numId w:val="9"/>
        </w:numPr>
        <w:ind w:left="360"/>
        <w:rPr>
          <w:i/>
        </w:rPr>
      </w:pPr>
      <w:r>
        <w:t>3</w:t>
      </w:r>
      <w:r w:rsidR="005C4AD5">
        <w:rPr>
          <w:color w:val="FF0000"/>
          <w:sz w:val="28"/>
        </w:rPr>
        <w:sym w:font="Symbol" w:char="F0A9"/>
      </w:r>
      <w:r>
        <w:t>/</w:t>
      </w:r>
      <w:r w:rsidR="00333482">
        <w:t>3</w:t>
      </w:r>
      <w:r w:rsidR="005C4AD5">
        <w:rPr>
          <w:color w:val="0000FF"/>
          <w:sz w:val="28"/>
        </w:rPr>
        <w:sym w:font="Symbol" w:char="F0AA"/>
      </w:r>
      <w:r>
        <w:t xml:space="preserve"> </w:t>
      </w:r>
      <w:r w:rsidR="000F1ACA">
        <w:t>« </w:t>
      </w:r>
      <w:r w:rsidR="005C4AD5">
        <w:t>chassé-</w:t>
      </w:r>
      <w:r w:rsidR="000F1ACA">
        <w:t>croisé »</w:t>
      </w:r>
      <w:r w:rsidR="00C814DB">
        <w:t xml:space="preserve"> </w:t>
      </w:r>
    </w:p>
    <w:p w14:paraId="1BDCBA2D" w14:textId="77777777" w:rsidR="00BB060C" w:rsidRPr="005C4AD5" w:rsidRDefault="000F1ACA" w:rsidP="000F1ACA">
      <w:pPr>
        <w:rPr>
          <w:i/>
        </w:rPr>
      </w:pPr>
      <w:r>
        <w:t>La</w:t>
      </w:r>
      <w:r w:rsidR="00BB060C" w:rsidRPr="005C4AD5">
        <w:rPr>
          <w:i/>
        </w:rPr>
        <w:t xml:space="preserve"> séquence peut être faite dans une zone de chelem</w:t>
      </w:r>
      <w:r w:rsidR="00333482" w:rsidRPr="005C4AD5">
        <w:rPr>
          <w:i/>
        </w:rPr>
        <w:t>, ou avec un 6/4 en zone limite de chelem</w:t>
      </w:r>
    </w:p>
    <w:p w14:paraId="7DDF2264" w14:textId="77777777" w:rsidR="00BB060C" w:rsidRDefault="00BB060C" w:rsidP="00AA0E4B">
      <w:pPr>
        <w:numPr>
          <w:ilvl w:val="0"/>
          <w:numId w:val="9"/>
        </w:numPr>
        <w:ind w:left="360"/>
      </w:pPr>
      <w:r>
        <w:t>3</w:t>
      </w:r>
      <w:r w:rsidR="005C4AD5">
        <w:rPr>
          <w:color w:val="008000"/>
          <w:sz w:val="28"/>
        </w:rPr>
        <w:sym w:font="Symbol" w:char="F0A7"/>
      </w:r>
      <w:r>
        <w:t>/</w:t>
      </w:r>
      <w:r w:rsidR="00333482">
        <w:t>3</w:t>
      </w:r>
      <w:r w:rsidR="005C4AD5">
        <w:rPr>
          <w:color w:val="FFC000"/>
          <w:sz w:val="28"/>
        </w:rPr>
        <w:sym w:font="Symbol" w:char="F0A8"/>
      </w:r>
      <w:r>
        <w:t xml:space="preserve"> montre 5 cartes</w:t>
      </w:r>
      <w:r w:rsidR="005C4AD5">
        <w:t xml:space="preserve"> </w:t>
      </w:r>
      <w:r w:rsidR="005C4AD5">
        <w:rPr>
          <w:color w:val="008000"/>
          <w:sz w:val="28"/>
        </w:rPr>
        <w:sym w:font="Symbol" w:char="F0A7"/>
      </w:r>
      <w:r w:rsidR="005C4AD5">
        <w:t>/</w:t>
      </w:r>
      <w:r w:rsidR="005C4AD5">
        <w:rPr>
          <w:color w:val="FFC000"/>
          <w:sz w:val="28"/>
        </w:rPr>
        <w:sym w:font="Symbol" w:char="F0A8"/>
      </w:r>
      <w:r>
        <w:t xml:space="preserve"> et 4</w:t>
      </w:r>
      <w:r w:rsidR="005C4AD5">
        <w:t xml:space="preserve"> </w:t>
      </w:r>
      <w:r>
        <w:t>cartes dans une majeure</w:t>
      </w:r>
      <w:r w:rsidR="005C4AD5">
        <w:t xml:space="preserve"> irrégulier, Forcing de manche.</w:t>
      </w:r>
    </w:p>
    <w:p w14:paraId="7437528E" w14:textId="77777777" w:rsidR="00333482" w:rsidRPr="000F1ACA" w:rsidRDefault="00333482" w:rsidP="00AA0E4B">
      <w:pPr>
        <w:numPr>
          <w:ilvl w:val="0"/>
          <w:numId w:val="9"/>
        </w:numPr>
        <w:ind w:left="360"/>
      </w:pPr>
      <w:r>
        <w:t>4</w:t>
      </w:r>
      <w:r w:rsidR="005C4AD5">
        <w:rPr>
          <w:color w:val="008000"/>
          <w:sz w:val="28"/>
        </w:rPr>
        <w:sym w:font="Symbol" w:char="F0A7"/>
      </w:r>
      <w:r>
        <w:t>/4</w:t>
      </w:r>
      <w:r w:rsidR="005C4AD5">
        <w:rPr>
          <w:color w:val="FFC000"/>
          <w:sz w:val="28"/>
        </w:rPr>
        <w:sym w:font="Symbol" w:char="F0A8"/>
      </w:r>
      <w:r>
        <w:t xml:space="preserve"> montre 6</w:t>
      </w:r>
      <w:r w:rsidR="005C4AD5">
        <w:rPr>
          <w:color w:val="FF0000"/>
          <w:sz w:val="28"/>
        </w:rPr>
        <w:sym w:font="Symbol" w:char="F0A9"/>
      </w:r>
      <w:r>
        <w:t>/</w:t>
      </w:r>
      <w:r w:rsidR="005C4AD5">
        <w:t>4</w:t>
      </w:r>
      <w:r w:rsidR="005C4AD5">
        <w:rPr>
          <w:color w:val="0000FF"/>
          <w:sz w:val="28"/>
        </w:rPr>
        <w:sym w:font="Symbol" w:char="F0AA"/>
      </w:r>
      <w:r>
        <w:t xml:space="preserve"> et </w:t>
      </w:r>
      <w:r w:rsidR="005C4AD5">
        <w:t>6</w:t>
      </w:r>
      <w:r w:rsidR="005C4AD5">
        <w:rPr>
          <w:color w:val="0000FF"/>
          <w:sz w:val="28"/>
        </w:rPr>
        <w:sym w:font="Symbol" w:char="F0AA"/>
      </w:r>
      <w:r>
        <w:t>/4</w:t>
      </w:r>
      <w:r w:rsidR="005C4AD5">
        <w:rPr>
          <w:color w:val="FF0000"/>
          <w:sz w:val="28"/>
        </w:rPr>
        <w:sym w:font="Symbol" w:char="F0A9"/>
      </w:r>
      <w:r>
        <w:t xml:space="preserve"> </w:t>
      </w:r>
      <w:r w:rsidRPr="000F1ACA">
        <w:t>avec main de manche ou de chelem avec besoin uniquement de passer par un BW</w:t>
      </w:r>
    </w:p>
    <w:p w14:paraId="09671816" w14:textId="77777777" w:rsidR="009B4BEE" w:rsidRDefault="009B4BEE" w:rsidP="00AA0E4B">
      <w:pPr>
        <w:numPr>
          <w:ilvl w:val="0"/>
          <w:numId w:val="9"/>
        </w:numPr>
        <w:ind w:left="360"/>
      </w:pPr>
      <w:r>
        <w:t>4</w:t>
      </w:r>
      <w:r w:rsidR="00C814DB">
        <w:rPr>
          <w:color w:val="FF0000"/>
          <w:sz w:val="28"/>
        </w:rPr>
        <w:sym w:font="Symbol" w:char="F0A9"/>
      </w:r>
      <w:r>
        <w:t>/4</w:t>
      </w:r>
      <w:r w:rsidR="00C814DB">
        <w:rPr>
          <w:color w:val="0000FF"/>
          <w:sz w:val="28"/>
        </w:rPr>
        <w:sym w:font="Symbol" w:char="F0AA"/>
      </w:r>
      <w:r>
        <w:t xml:space="preserve"> pour les jouer</w:t>
      </w:r>
    </w:p>
    <w:p w14:paraId="5313B944" w14:textId="77777777" w:rsidR="009B4BEE" w:rsidRDefault="009B4BEE" w:rsidP="00E64791">
      <w:pPr>
        <w:numPr>
          <w:ilvl w:val="0"/>
          <w:numId w:val="9"/>
        </w:numPr>
        <w:ind w:left="360"/>
      </w:pPr>
      <w:r>
        <w:t>4SA quantitatif avec réponse en baron</w:t>
      </w:r>
    </w:p>
    <w:tbl>
      <w:tblPr>
        <w:tblpPr w:leftFromText="141" w:rightFromText="141" w:vertAnchor="text" w:horzAnchor="page" w:tblpX="2098" w:tblpY="1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814DB" w14:paraId="03F515D0" w14:textId="77777777" w:rsidTr="00C814D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6B7452A" w14:textId="77777777" w:rsidR="00C814DB" w:rsidRPr="00153252" w:rsidRDefault="00C814DB" w:rsidP="00C814D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FE51F78" w14:textId="77777777" w:rsidR="00C814DB" w:rsidRPr="00153252" w:rsidRDefault="00C814DB" w:rsidP="00C814D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814DB" w:rsidRPr="00F62AC9" w14:paraId="491B76D2" w14:textId="77777777" w:rsidTr="00C814DB">
        <w:tc>
          <w:tcPr>
            <w:tcW w:w="1101" w:type="dxa"/>
            <w:shd w:val="solid" w:color="C0C0C0" w:fill="FFFFFF"/>
          </w:tcPr>
          <w:p w14:paraId="6C529085" w14:textId="77777777" w:rsidR="00C814DB" w:rsidRPr="00153252" w:rsidRDefault="00C814DB" w:rsidP="00C814D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367F34DB" w14:textId="77777777" w:rsidR="00C814DB" w:rsidRPr="00C814DB" w:rsidRDefault="00C814DB" w:rsidP="00C814D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C814DB" w:rsidRPr="00F62AC9" w14:paraId="637CE51F" w14:textId="77777777" w:rsidTr="00C814DB">
        <w:tc>
          <w:tcPr>
            <w:tcW w:w="1101" w:type="dxa"/>
            <w:shd w:val="solid" w:color="C0C0C0" w:fill="FFFFFF"/>
          </w:tcPr>
          <w:p w14:paraId="3DAA3825" w14:textId="77777777" w:rsidR="00C814DB" w:rsidRPr="00C814DB" w:rsidRDefault="00C814DB" w:rsidP="00C814D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14:paraId="4638C5D2" w14:textId="77777777" w:rsidR="00C814DB" w:rsidRDefault="00C814DB" w:rsidP="00C814D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14:paraId="0B09F617" w14:textId="77777777" w:rsidR="00C814DB" w:rsidRPr="00C814DB" w:rsidRDefault="00C814DB" w:rsidP="00C814D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  <w:p w14:paraId="183279F2" w14:textId="77777777" w:rsidR="00C814DB" w:rsidRDefault="00C814DB" w:rsidP="00C814D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496EB68B" w14:textId="77777777" w:rsidR="009B4BEE" w:rsidRDefault="009B4BEE" w:rsidP="00BB060C">
      <w:pPr>
        <w:ind w:left="360"/>
      </w:pPr>
    </w:p>
    <w:p w14:paraId="375DDBFF" w14:textId="77777777" w:rsidR="00C814DB" w:rsidRDefault="00C814DB" w:rsidP="00C814DB"/>
    <w:p w14:paraId="26CD95E3" w14:textId="77777777" w:rsidR="00C814DB" w:rsidRDefault="00C814DB" w:rsidP="00C814DB"/>
    <w:p w14:paraId="37FBED8C" w14:textId="77777777" w:rsidR="00C814DB" w:rsidRPr="00C814DB" w:rsidRDefault="00C814DB" w:rsidP="00C814DB">
      <w:r>
        <w:t>Chassé-croisé 5</w:t>
      </w:r>
      <w:r>
        <w:rPr>
          <w:color w:val="0000FF"/>
          <w:sz w:val="28"/>
        </w:rPr>
        <w:sym w:font="Symbol" w:char="F0AA"/>
      </w:r>
      <w:r>
        <w:t>/4</w:t>
      </w:r>
      <w:r>
        <w:rPr>
          <w:color w:val="FF0000"/>
          <w:sz w:val="28"/>
        </w:rPr>
        <w:sym w:font="Symbol" w:char="F0A9"/>
      </w:r>
    </w:p>
    <w:p w14:paraId="56D4E3A8" w14:textId="77777777" w:rsidR="00C814DB" w:rsidRDefault="00C814DB" w:rsidP="00C814DB"/>
    <w:p w14:paraId="402E8F07" w14:textId="77777777" w:rsidR="00C814DB" w:rsidRDefault="00C814DB" w:rsidP="00C814DB"/>
    <w:p w14:paraId="5531E811" w14:textId="77777777" w:rsidR="009B4BEE" w:rsidRDefault="009B4BEE" w:rsidP="00AA0E4B">
      <w:pPr>
        <w:numPr>
          <w:ilvl w:val="0"/>
          <w:numId w:val="7"/>
        </w:numPr>
      </w:pPr>
      <w:r>
        <w:t>4</w:t>
      </w:r>
      <w:r w:rsidR="00C814DB">
        <w:rPr>
          <w:color w:val="008000"/>
          <w:sz w:val="28"/>
        </w:rPr>
        <w:sym w:font="Symbol" w:char="F0A7"/>
      </w:r>
      <w:r>
        <w:t>/4</w:t>
      </w:r>
      <w:r w:rsidR="00C814DB">
        <w:rPr>
          <w:color w:val="FFC000"/>
          <w:sz w:val="28"/>
        </w:rPr>
        <w:sym w:font="Symbol" w:char="F0A8"/>
      </w:r>
      <w:r>
        <w:t> : 54</w:t>
      </w:r>
      <w:r w:rsidR="00C814DB">
        <w:t>(</w:t>
      </w:r>
      <w:r>
        <w:t>40</w:t>
      </w:r>
      <w:r w:rsidR="00C814DB">
        <w:t>)</w:t>
      </w:r>
      <w:r>
        <w:t xml:space="preserve"> avec mineure 4</w:t>
      </w:r>
      <w:r w:rsidRPr="009B4BEE">
        <w:rPr>
          <w:vertAlign w:val="superscript"/>
        </w:rPr>
        <w:t>ème</w:t>
      </w:r>
      <w:r>
        <w:t xml:space="preserve"> nommée</w:t>
      </w:r>
    </w:p>
    <w:p w14:paraId="76A0BCEC" w14:textId="77777777" w:rsidR="009B4BEE" w:rsidRDefault="009B4BEE" w:rsidP="00AA0E4B">
      <w:pPr>
        <w:numPr>
          <w:ilvl w:val="0"/>
          <w:numId w:val="7"/>
        </w:numPr>
      </w:pPr>
      <w:r>
        <w:t>4</w:t>
      </w:r>
      <w:r w:rsidRPr="00C814DB">
        <w:rPr>
          <w:color w:val="FF0000"/>
          <w:sz w:val="28"/>
        </w:rPr>
        <w:t>♥</w:t>
      </w:r>
      <w:r>
        <w:t> : 6</w:t>
      </w:r>
      <w:r w:rsidR="00C814DB">
        <w:rPr>
          <w:color w:val="0000FF"/>
          <w:sz w:val="32"/>
        </w:rPr>
        <w:sym w:font="Symbol" w:char="F0AA"/>
      </w:r>
      <w:r>
        <w:t>-4</w:t>
      </w:r>
      <w:r w:rsidR="00C814DB">
        <w:rPr>
          <w:color w:val="FF0000"/>
          <w:sz w:val="28"/>
        </w:rPr>
        <w:sym w:font="Symbol" w:char="F0A9"/>
      </w:r>
      <w:r w:rsidR="00C814DB">
        <w:rPr>
          <w:color w:val="FF0000"/>
          <w:sz w:val="28"/>
        </w:rPr>
        <w:t xml:space="preserve"> </w:t>
      </w:r>
      <w:r w:rsidR="00C814DB" w:rsidRPr="00C814DB">
        <w:t xml:space="preserve">courte </w:t>
      </w:r>
      <w:r w:rsidR="00C814DB">
        <w:rPr>
          <w:color w:val="008000"/>
          <w:sz w:val="28"/>
        </w:rPr>
        <w:sym w:font="Symbol" w:char="F0A7"/>
      </w:r>
      <w:r w:rsidR="00C814DB">
        <w:t>,</w:t>
      </w:r>
      <w:r>
        <w:t xml:space="preserve"> espoir de chelem</w:t>
      </w:r>
    </w:p>
    <w:p w14:paraId="0F7CA764" w14:textId="77777777" w:rsidR="00C814DB" w:rsidRDefault="00C814DB" w:rsidP="00C814DB">
      <w:pPr>
        <w:numPr>
          <w:ilvl w:val="0"/>
          <w:numId w:val="7"/>
        </w:numPr>
      </w:pPr>
      <w:r>
        <w:t>4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>
        <w:t>: 6</w:t>
      </w:r>
      <w:r>
        <w:rPr>
          <w:color w:val="0000FF"/>
          <w:sz w:val="32"/>
        </w:rPr>
        <w:sym w:font="Symbol" w:char="F0AA"/>
      </w:r>
      <w:r>
        <w:t>-4</w:t>
      </w:r>
      <w:r>
        <w:rPr>
          <w:color w:val="FF0000"/>
          <w:sz w:val="28"/>
        </w:rPr>
        <w:sym w:font="Symbol" w:char="F0A9"/>
      </w:r>
      <w:r>
        <w:rPr>
          <w:color w:val="FF0000"/>
          <w:sz w:val="28"/>
        </w:rPr>
        <w:t xml:space="preserve"> </w:t>
      </w:r>
      <w:r w:rsidRPr="00C814DB">
        <w:t xml:space="preserve">courte </w:t>
      </w:r>
      <w:r>
        <w:rPr>
          <w:color w:val="FFC000"/>
          <w:sz w:val="32"/>
        </w:rPr>
        <w:sym w:font="Symbol" w:char="F0A8"/>
      </w:r>
      <w:r>
        <w:t>, espoir de chelem</w:t>
      </w:r>
    </w:p>
    <w:tbl>
      <w:tblPr>
        <w:tblpPr w:leftFromText="141" w:rightFromText="141" w:vertAnchor="text" w:horzAnchor="page" w:tblpX="2098" w:tblpY="1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05130" w14:paraId="5753D048" w14:textId="77777777" w:rsidTr="002827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C2E7255" w14:textId="77777777" w:rsidR="00F05130" w:rsidRPr="00153252" w:rsidRDefault="00F05130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CE4F9E6" w14:textId="77777777" w:rsidR="00F05130" w:rsidRPr="00153252" w:rsidRDefault="00F05130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05130" w:rsidRPr="00F62AC9" w14:paraId="72675E56" w14:textId="77777777" w:rsidTr="00282742">
        <w:tc>
          <w:tcPr>
            <w:tcW w:w="1101" w:type="dxa"/>
            <w:shd w:val="solid" w:color="C0C0C0" w:fill="FFFFFF"/>
          </w:tcPr>
          <w:p w14:paraId="456A514B" w14:textId="77777777" w:rsidR="00F05130" w:rsidRPr="00153252" w:rsidRDefault="00F05130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1ABD7CBF" w14:textId="77777777" w:rsidR="00F05130" w:rsidRPr="00C814DB" w:rsidRDefault="00F05130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F05130" w:rsidRPr="00F62AC9" w14:paraId="53E207C2" w14:textId="77777777" w:rsidTr="00282742">
        <w:tc>
          <w:tcPr>
            <w:tcW w:w="1101" w:type="dxa"/>
            <w:shd w:val="solid" w:color="C0C0C0" w:fill="FFFFFF"/>
          </w:tcPr>
          <w:p w14:paraId="029AF6DE" w14:textId="77777777" w:rsidR="00F05130" w:rsidRPr="00C814DB" w:rsidRDefault="00F05130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14:paraId="0DFD4C3D" w14:textId="77777777" w:rsidR="00F05130" w:rsidRDefault="00F05130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14:paraId="49626C5F" w14:textId="77777777" w:rsidR="00F05130" w:rsidRPr="00F05130" w:rsidRDefault="00F05130" w:rsidP="0028274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32"/>
              </w:rPr>
              <w:sym w:font="Symbol" w:char="F0AA"/>
            </w:r>
          </w:p>
          <w:p w14:paraId="5FE4496F" w14:textId="77777777" w:rsidR="00F05130" w:rsidRDefault="00F05130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21506E8D" w14:textId="77777777" w:rsidR="00F05130" w:rsidRDefault="00F05130" w:rsidP="00F05130">
      <w:pPr>
        <w:ind w:left="360"/>
      </w:pPr>
    </w:p>
    <w:p w14:paraId="25ADDF3B" w14:textId="77777777" w:rsidR="00F05130" w:rsidRDefault="00F05130" w:rsidP="00F05130"/>
    <w:p w14:paraId="1A59A344" w14:textId="77777777" w:rsidR="00F05130" w:rsidRDefault="00F05130" w:rsidP="00F05130"/>
    <w:p w14:paraId="7BD93075" w14:textId="77777777" w:rsidR="00F05130" w:rsidRPr="00F05130" w:rsidRDefault="00F05130" w:rsidP="00F05130">
      <w:pPr>
        <w:rPr>
          <w:sz w:val="28"/>
        </w:rPr>
      </w:pPr>
      <w:r>
        <w:t>Chassé-croisé 5</w:t>
      </w:r>
      <w:r>
        <w:rPr>
          <w:color w:val="FF0000"/>
          <w:sz w:val="32"/>
        </w:rPr>
        <w:sym w:font="Symbol" w:char="F0A9"/>
      </w:r>
      <w:r>
        <w:t>/4</w:t>
      </w:r>
      <w:r>
        <w:rPr>
          <w:color w:val="0000FF"/>
          <w:sz w:val="32"/>
        </w:rPr>
        <w:sym w:font="Symbol" w:char="F0AA"/>
      </w:r>
    </w:p>
    <w:p w14:paraId="5624E0A7" w14:textId="77777777" w:rsidR="00F05130" w:rsidRDefault="00F05130" w:rsidP="00F05130"/>
    <w:p w14:paraId="5FCB5316" w14:textId="77777777" w:rsidR="00F05130" w:rsidRDefault="00F05130" w:rsidP="00F05130"/>
    <w:p w14:paraId="163F6CD4" w14:textId="77777777" w:rsidR="00F05130" w:rsidRDefault="00F05130" w:rsidP="00F05130">
      <w:pPr>
        <w:numPr>
          <w:ilvl w:val="0"/>
          <w:numId w:val="7"/>
        </w:numPr>
      </w:pPr>
      <w:r>
        <w:t>4</w:t>
      </w:r>
      <w:r>
        <w:rPr>
          <w:color w:val="008000"/>
          <w:sz w:val="28"/>
        </w:rPr>
        <w:sym w:font="Symbol" w:char="F0A7"/>
      </w:r>
      <w:r>
        <w:t>/4</w:t>
      </w:r>
      <w:r>
        <w:rPr>
          <w:color w:val="FFC000"/>
          <w:sz w:val="28"/>
        </w:rPr>
        <w:sym w:font="Symbol" w:char="F0A8"/>
      </w:r>
      <w:r>
        <w:t> : 45(40) avec mineure 4</w:t>
      </w:r>
      <w:r w:rsidRPr="009B4BEE">
        <w:rPr>
          <w:vertAlign w:val="superscript"/>
        </w:rPr>
        <w:t>ème</w:t>
      </w:r>
      <w:r>
        <w:t xml:space="preserve"> nommée</w:t>
      </w:r>
    </w:p>
    <w:p w14:paraId="1A3EC1D5" w14:textId="77777777" w:rsidR="00F05130" w:rsidRDefault="00F05130" w:rsidP="00F05130">
      <w:pPr>
        <w:numPr>
          <w:ilvl w:val="0"/>
          <w:numId w:val="7"/>
        </w:numPr>
      </w:pPr>
      <w:r>
        <w:t>4</w:t>
      </w:r>
      <w:r w:rsidRPr="00C814DB">
        <w:rPr>
          <w:color w:val="FF0000"/>
          <w:sz w:val="28"/>
        </w:rPr>
        <w:t>♥</w:t>
      </w:r>
      <w:r>
        <w:t> : 6</w:t>
      </w:r>
      <w:r>
        <w:rPr>
          <w:color w:val="FF0000"/>
          <w:sz w:val="36"/>
        </w:rPr>
        <w:sym w:font="Symbol" w:char="F0A9"/>
      </w:r>
      <w:r>
        <w:t>-4</w:t>
      </w:r>
      <w:r>
        <w:rPr>
          <w:color w:val="0000FF"/>
          <w:sz w:val="32"/>
        </w:rPr>
        <w:sym w:font="Symbol" w:char="F0AA"/>
      </w:r>
      <w:r>
        <w:t xml:space="preserve"> espoir de chelem</w:t>
      </w:r>
    </w:p>
    <w:tbl>
      <w:tblPr>
        <w:tblpPr w:leftFromText="141" w:rightFromText="141" w:vertAnchor="text" w:horzAnchor="margin" w:tblpY="9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F1ACA" w14:paraId="4D52F63A" w14:textId="77777777" w:rsidTr="000F1AC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49EC06C" w14:textId="77777777" w:rsidR="000F1ACA" w:rsidRPr="00153252" w:rsidRDefault="000F1ACA" w:rsidP="000F1AC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948EA58" w14:textId="77777777" w:rsidR="000F1ACA" w:rsidRPr="00153252" w:rsidRDefault="000F1ACA" w:rsidP="000F1AC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F1ACA" w:rsidRPr="00F62AC9" w14:paraId="73C8F43F" w14:textId="77777777" w:rsidTr="000F1ACA">
        <w:tc>
          <w:tcPr>
            <w:tcW w:w="1101" w:type="dxa"/>
            <w:shd w:val="solid" w:color="C0C0C0" w:fill="FFFFFF"/>
          </w:tcPr>
          <w:p w14:paraId="02BCFB1F" w14:textId="77777777" w:rsidR="000F1ACA" w:rsidRPr="00153252" w:rsidRDefault="000F1ACA" w:rsidP="000F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26FA84E4" w14:textId="77777777" w:rsidR="000F1ACA" w:rsidRPr="00F05130" w:rsidRDefault="000F1ACA" w:rsidP="000F1AC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0F1ACA" w:rsidRPr="00F62AC9" w14:paraId="1030EF3B" w14:textId="77777777" w:rsidTr="000F1ACA">
        <w:tc>
          <w:tcPr>
            <w:tcW w:w="1101" w:type="dxa"/>
            <w:shd w:val="solid" w:color="C0C0C0" w:fill="FFFFFF"/>
          </w:tcPr>
          <w:p w14:paraId="7F4F086C" w14:textId="77777777" w:rsidR="000F1ACA" w:rsidRDefault="000F1ACA" w:rsidP="000F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297" w:type="dxa"/>
            <w:shd w:val="solid" w:color="C0C0C0" w:fill="FFFFFF"/>
          </w:tcPr>
          <w:p w14:paraId="16031B09" w14:textId="77777777" w:rsidR="000F1ACA" w:rsidRDefault="000F1ACA" w:rsidP="000F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40565E6F" w14:textId="77777777" w:rsidR="009B4BEE" w:rsidRDefault="009B4BEE" w:rsidP="009B4BEE"/>
    <w:p w14:paraId="4C71A469" w14:textId="77777777" w:rsidR="000F1ACA" w:rsidRDefault="000F1ACA" w:rsidP="000F1ACA">
      <w:pPr>
        <w:ind w:left="2344"/>
      </w:pPr>
    </w:p>
    <w:p w14:paraId="3EBD330D" w14:textId="77777777" w:rsidR="000F1ACA" w:rsidRDefault="000F1ACA" w:rsidP="000F1ACA">
      <w:pPr>
        <w:ind w:left="2344"/>
      </w:pPr>
    </w:p>
    <w:p w14:paraId="7B5C4A91" w14:textId="77777777" w:rsidR="000F1ACA" w:rsidRDefault="000F1ACA" w:rsidP="000F1ACA"/>
    <w:p w14:paraId="1EA59C81" w14:textId="77777777" w:rsidR="000F1ACA" w:rsidRDefault="00BB060C" w:rsidP="00AA0E4B">
      <w:pPr>
        <w:numPr>
          <w:ilvl w:val="0"/>
          <w:numId w:val="7"/>
        </w:numPr>
      </w:pPr>
      <w:r>
        <w:t>3</w:t>
      </w:r>
      <w:r w:rsidR="00F05130">
        <w:rPr>
          <w:color w:val="008000"/>
          <w:sz w:val="28"/>
        </w:rPr>
        <w:sym w:font="Symbol" w:char="F0A7"/>
      </w:r>
      <w:r>
        <w:t>/</w:t>
      </w:r>
      <w:r w:rsidR="009B4BEE">
        <w:t>3</w:t>
      </w:r>
      <w:r w:rsidR="00F05130">
        <w:rPr>
          <w:color w:val="FFC000"/>
          <w:sz w:val="28"/>
        </w:rPr>
        <w:sym w:font="Symbol" w:char="F0A8"/>
      </w:r>
      <w:r>
        <w:t> : sont naturels avec une majeure 4</w:t>
      </w:r>
      <w:r>
        <w:rPr>
          <w:vertAlign w:val="superscript"/>
        </w:rPr>
        <w:t>ème</w:t>
      </w:r>
      <w:r>
        <w:t xml:space="preserve">, </w:t>
      </w:r>
    </w:p>
    <w:p w14:paraId="5271D635" w14:textId="77777777" w:rsidR="000F1ACA" w:rsidRDefault="000F1ACA" w:rsidP="000F1ACA">
      <w:r>
        <w:t>S</w:t>
      </w:r>
      <w:r w:rsidR="00BB060C">
        <w:t xml:space="preserve">oit zone de manche avec singleton dans l’autre mineure et pas de fit majeur, </w:t>
      </w:r>
    </w:p>
    <w:p w14:paraId="743384D2" w14:textId="77777777" w:rsidR="00BB060C" w:rsidRDefault="000F1ACA" w:rsidP="000F1ACA">
      <w:r>
        <w:t>S</w:t>
      </w:r>
      <w:r w:rsidR="00BB060C">
        <w:t>oit</w:t>
      </w:r>
      <w:r>
        <w:t xml:space="preserve"> </w:t>
      </w:r>
      <w:r w:rsidRPr="000F1ACA">
        <w:rPr>
          <w:b/>
        </w:rPr>
        <w:t>exceptionnellement</w:t>
      </w:r>
      <w:r>
        <w:t xml:space="preserve"> intérêt</w:t>
      </w:r>
      <w:r w:rsidR="00BB060C">
        <w:t xml:space="preserve"> pour le chelem avec</w:t>
      </w:r>
      <w:r w:rsidR="00A64EF0">
        <w:t xml:space="preserve"> fit majeur</w:t>
      </w:r>
    </w:p>
    <w:p w14:paraId="777B56C2" w14:textId="77777777" w:rsidR="00BB060C" w:rsidRDefault="00BB060C" w:rsidP="00AA0E4B">
      <w:pPr>
        <w:numPr>
          <w:ilvl w:val="0"/>
          <w:numId w:val="7"/>
        </w:numPr>
      </w:pPr>
      <w:r>
        <w:t>3</w:t>
      </w:r>
      <w:r w:rsidR="00F05130">
        <w:t>M</w:t>
      </w:r>
      <w:r>
        <w:t> : classique propositionnel</w:t>
      </w:r>
    </w:p>
    <w:p w14:paraId="51BC5506" w14:textId="77777777" w:rsidR="00BB060C" w:rsidRDefault="00BB060C" w:rsidP="00AA0E4B">
      <w:pPr>
        <w:numPr>
          <w:ilvl w:val="0"/>
          <w:numId w:val="7"/>
        </w:numPr>
      </w:pPr>
      <w:r w:rsidRPr="000F1ACA">
        <w:rPr>
          <w:b/>
        </w:rPr>
        <w:t>3</w:t>
      </w:r>
      <w:r w:rsidR="00F05130" w:rsidRPr="000F1ACA">
        <w:rPr>
          <w:b/>
        </w:rPr>
        <w:t>M</w:t>
      </w:r>
      <w:r w:rsidR="00446250" w:rsidRPr="000F1ACA">
        <w:rPr>
          <w:b/>
        </w:rPr>
        <w:t>’</w:t>
      </w:r>
      <w:r w:rsidR="00446250">
        <w:t xml:space="preserve"> :</w:t>
      </w:r>
      <w:r>
        <w:t xml:space="preserve"> fit majeur zone de chelem, </w:t>
      </w:r>
      <w:r w:rsidRPr="000F1ACA">
        <w:rPr>
          <w:i/>
        </w:rPr>
        <w:t>3SA de l’ouvreur est alors un coup de frein, sinon l’ouvreur répond en contrôles.</w:t>
      </w:r>
    </w:p>
    <w:p w14:paraId="4116AD75" w14:textId="77777777" w:rsidR="00BB060C" w:rsidRPr="00CA781C" w:rsidRDefault="00BB060C" w:rsidP="00AA0E4B">
      <w:pPr>
        <w:numPr>
          <w:ilvl w:val="0"/>
          <w:numId w:val="7"/>
        </w:numPr>
        <w:rPr>
          <w:u w:val="single"/>
        </w:rPr>
      </w:pPr>
      <w:r w:rsidRPr="00035399">
        <w:t>4</w:t>
      </w:r>
      <w:r w:rsidR="00446250">
        <w:rPr>
          <w:color w:val="008000"/>
          <w:sz w:val="28"/>
        </w:rPr>
        <w:sym w:font="Symbol" w:char="F0A7"/>
      </w:r>
      <w:r w:rsidRPr="00035399">
        <w:t>/</w:t>
      </w:r>
      <w:r w:rsidR="00446250">
        <w:rPr>
          <w:color w:val="FFC000"/>
          <w:sz w:val="28"/>
        </w:rPr>
        <w:sym w:font="Symbol" w:char="F0A8"/>
      </w:r>
      <w:r w:rsidRPr="00035399">
        <w:t>/</w:t>
      </w:r>
      <w:r w:rsidR="00446250">
        <w:rPr>
          <w:color w:val="FF0000"/>
          <w:sz w:val="28"/>
        </w:rPr>
        <w:sym w:font="Symbol" w:char="F0A9"/>
      </w:r>
      <w:r w:rsidRPr="00035399">
        <w:t xml:space="preserve"> (sur enchère 2</w:t>
      </w:r>
      <w:r w:rsidR="00446250">
        <w:rPr>
          <w:color w:val="0000FF"/>
          <w:sz w:val="28"/>
        </w:rPr>
        <w:sym w:font="Symbol" w:char="F0AA"/>
      </w:r>
      <w:r w:rsidRPr="00035399">
        <w:t xml:space="preserve">) : </w:t>
      </w:r>
      <w:proofErr w:type="spellStart"/>
      <w:r w:rsidRPr="00035399">
        <w:t>splinter</w:t>
      </w:r>
      <w:proofErr w:type="spellEnd"/>
      <w:r w:rsidRPr="00035399">
        <w:t xml:space="preserve">, intérêt </w:t>
      </w:r>
      <w:r w:rsidRPr="00CA781C">
        <w:rPr>
          <w:u w:val="single"/>
        </w:rPr>
        <w:t>pour le chelem si absence de points perdus</w:t>
      </w:r>
      <w:r w:rsidR="00CA781C" w:rsidRPr="00CA781C">
        <w:rPr>
          <w:i/>
        </w:rPr>
        <w:t xml:space="preserve"> </w:t>
      </w:r>
      <w:r w:rsidR="00CA781C">
        <w:rPr>
          <w:i/>
        </w:rPr>
        <w:t>(</w:t>
      </w:r>
      <w:r w:rsidR="00CA781C" w:rsidRPr="00CA781C">
        <w:rPr>
          <w:i/>
        </w:rPr>
        <w:t>si</w:t>
      </w:r>
      <w:r w:rsidR="00CA781C">
        <w:rPr>
          <w:i/>
        </w:rPr>
        <w:t xml:space="preserve"> fort espoir de chelem</w:t>
      </w:r>
      <w:r w:rsidR="00CA781C" w:rsidRPr="00CA781C">
        <w:rPr>
          <w:i/>
        </w:rPr>
        <w:t xml:space="preserve"> 3M’)</w:t>
      </w:r>
    </w:p>
    <w:p w14:paraId="1E093906" w14:textId="77777777" w:rsidR="00BB060C" w:rsidRDefault="00BB060C" w:rsidP="00AA0E4B">
      <w:pPr>
        <w:numPr>
          <w:ilvl w:val="0"/>
          <w:numId w:val="7"/>
        </w:numPr>
      </w:pPr>
      <w:r>
        <w:t>4SA : quantitatif, le partenaire répond en baron</w:t>
      </w:r>
    </w:p>
    <w:p w14:paraId="62DD54A6" w14:textId="77777777" w:rsidR="00CA781C" w:rsidRDefault="00CA781C" w:rsidP="00CA781C">
      <w:pPr>
        <w:ind w:left="2202"/>
      </w:pPr>
    </w:p>
    <w:p w14:paraId="60054A5B" w14:textId="77777777" w:rsidR="00BB060C" w:rsidRDefault="00BB060C" w:rsidP="00BB060C">
      <w:pPr>
        <w:ind w:left="72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BB060C" w14:paraId="5CEA6B5F" w14:textId="77777777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6026E08" w14:textId="77777777" w:rsidR="00BB060C" w:rsidRPr="00153252" w:rsidRDefault="00BB060C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644151A" w14:textId="77777777" w:rsidR="00BB060C" w:rsidRPr="00153252" w:rsidRDefault="00BB060C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B060C" w:rsidRPr="00F62AC9" w14:paraId="72438308" w14:textId="77777777" w:rsidTr="00B36C49">
        <w:tc>
          <w:tcPr>
            <w:tcW w:w="1101" w:type="dxa"/>
            <w:shd w:val="solid" w:color="C0C0C0" w:fill="FFFFFF"/>
          </w:tcPr>
          <w:p w14:paraId="28260F0E" w14:textId="77777777" w:rsidR="00BB060C" w:rsidRPr="00153252" w:rsidRDefault="00BB060C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571C4302" w14:textId="77777777" w:rsidR="00BB060C" w:rsidRPr="00592FAD" w:rsidRDefault="00BB060C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592FAD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BB060C" w:rsidRPr="00F62AC9" w14:paraId="06E0B61C" w14:textId="77777777" w:rsidTr="00B36C49">
        <w:tc>
          <w:tcPr>
            <w:tcW w:w="1101" w:type="dxa"/>
            <w:shd w:val="solid" w:color="C0C0C0" w:fill="FFFFFF"/>
          </w:tcPr>
          <w:p w14:paraId="2306CBE9" w14:textId="77777777" w:rsidR="00BB060C" w:rsidRDefault="00D12731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56C962D0" w14:textId="77777777" w:rsidR="00BB060C" w:rsidRDefault="00BB060C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75B6FCE7" w14:textId="77777777" w:rsidR="00592FAD" w:rsidRDefault="00D12731" w:rsidP="00AA0E4B">
      <w:pPr>
        <w:numPr>
          <w:ilvl w:val="0"/>
          <w:numId w:val="7"/>
        </w:numPr>
      </w:pPr>
      <w:r>
        <w:t>3</w:t>
      </w:r>
      <w:r w:rsidR="00592FAD">
        <w:rPr>
          <w:color w:val="008000"/>
          <w:sz w:val="28"/>
        </w:rPr>
        <w:sym w:font="Symbol" w:char="F0A7"/>
      </w:r>
      <w:r w:rsidR="00BB060C">
        <w:t xml:space="preserve"> : </w:t>
      </w:r>
      <w:r w:rsidR="00592FAD">
        <w:t>Transfer pour</w:t>
      </w:r>
      <w:r w:rsidR="00BB060C">
        <w:t xml:space="preserve"> </w:t>
      </w:r>
      <w:r w:rsidR="00592FAD">
        <w:rPr>
          <w:color w:val="FF0000"/>
          <w:sz w:val="28"/>
        </w:rPr>
        <w:sym w:font="Symbol" w:char="F0A9"/>
      </w:r>
      <w:r>
        <w:t xml:space="preserve"> propositionnel ou chelem irrégulier </w:t>
      </w:r>
    </w:p>
    <w:p w14:paraId="0811149F" w14:textId="77777777" w:rsidR="00BB060C" w:rsidRDefault="00D12731" w:rsidP="00592FAD">
      <w:r>
        <w:t>(</w:t>
      </w:r>
      <w:r w:rsidR="00592FAD" w:rsidRPr="00592FAD">
        <w:rPr>
          <w:i/>
        </w:rPr>
        <w:t>Réponse</w:t>
      </w:r>
      <w:r w:rsidRPr="00592FAD">
        <w:rPr>
          <w:i/>
        </w:rPr>
        <w:t xml:space="preserve"> 3</w:t>
      </w:r>
      <w:r w:rsidR="00592FAD">
        <w:rPr>
          <w:i/>
          <w:color w:val="FFC000"/>
          <w:sz w:val="28"/>
        </w:rPr>
        <w:sym w:font="Symbol" w:char="F0A8"/>
      </w:r>
      <w:r w:rsidRPr="00592FAD">
        <w:rPr>
          <w:i/>
        </w:rPr>
        <w:t> : Maximum et 3</w:t>
      </w:r>
      <w:r w:rsidR="00592FAD">
        <w:rPr>
          <w:i/>
          <w:color w:val="FF0000"/>
          <w:sz w:val="28"/>
        </w:rPr>
        <w:sym w:font="Symbol" w:char="F0A9"/>
      </w:r>
      <w:r w:rsidRPr="00592FAD">
        <w:rPr>
          <w:i/>
        </w:rPr>
        <w:t xml:space="preserve"> minimum. En zone de chelem par la suite le répondant no</w:t>
      </w:r>
      <w:r w:rsidR="00CA781C">
        <w:rPr>
          <w:i/>
        </w:rPr>
        <w:t xml:space="preserve">mme naturellement un singleton / </w:t>
      </w:r>
      <w:r w:rsidRPr="00592FAD">
        <w:rPr>
          <w:i/>
        </w:rPr>
        <w:t>3SA en demande de contrôles</w:t>
      </w:r>
      <w:r w:rsidR="00CA781C">
        <w:rPr>
          <w:i/>
        </w:rPr>
        <w:t xml:space="preserve"> / </w:t>
      </w:r>
      <w:r w:rsidR="0069725C">
        <w:rPr>
          <w:i/>
        </w:rPr>
        <w:t>et sur 3</w:t>
      </w:r>
      <w:r w:rsidR="0069725C">
        <w:rPr>
          <w:i/>
          <w:color w:val="FFC000"/>
          <w:sz w:val="28"/>
        </w:rPr>
        <w:sym w:font="Symbol" w:char="F0A8"/>
      </w:r>
      <w:r w:rsidR="00CA781C">
        <w:rPr>
          <w:i/>
        </w:rPr>
        <w:t xml:space="preserve">, </w:t>
      </w:r>
      <w:r w:rsidR="0069725C">
        <w:rPr>
          <w:i/>
        </w:rPr>
        <w:t xml:space="preserve"> </w:t>
      </w:r>
      <w:r w:rsidR="0069725C" w:rsidRPr="0069725C">
        <w:rPr>
          <w:b/>
          <w:i/>
        </w:rPr>
        <w:t>3</w:t>
      </w:r>
      <w:r w:rsidR="0069725C" w:rsidRPr="0069725C">
        <w:rPr>
          <w:b/>
          <w:i/>
          <w:color w:val="FF0000"/>
          <w:sz w:val="28"/>
        </w:rPr>
        <w:sym w:font="Symbol" w:char="F0A9"/>
      </w:r>
      <w:r w:rsidR="0069725C" w:rsidRPr="0069725C">
        <w:rPr>
          <w:b/>
          <w:i/>
        </w:rPr>
        <w:t xml:space="preserve"> est PLJ</w:t>
      </w:r>
      <w:r>
        <w:t>)</w:t>
      </w:r>
    </w:p>
    <w:p w14:paraId="1250BE0E" w14:textId="77777777" w:rsidR="00592FAD" w:rsidRDefault="00D12731" w:rsidP="00592FAD">
      <w:pPr>
        <w:numPr>
          <w:ilvl w:val="0"/>
          <w:numId w:val="7"/>
        </w:numPr>
      </w:pPr>
      <w:r>
        <w:t>3</w:t>
      </w:r>
      <w:r w:rsidR="00592FAD">
        <w:rPr>
          <w:color w:val="FFC000"/>
          <w:sz w:val="28"/>
        </w:rPr>
        <w:sym w:font="Symbol" w:char="F0A8"/>
      </w:r>
      <w:r w:rsidR="00BB060C">
        <w:t xml:space="preserve"> : </w:t>
      </w:r>
      <w:r w:rsidR="00592FAD">
        <w:t>Transfer pour</w:t>
      </w:r>
      <w:r w:rsidR="00BB060C">
        <w:t xml:space="preserve"> </w:t>
      </w:r>
      <w:r w:rsidR="00592FAD">
        <w:rPr>
          <w:color w:val="0000FF"/>
          <w:sz w:val="28"/>
        </w:rPr>
        <w:sym w:font="Symbol" w:char="F0AA"/>
      </w:r>
      <w:r>
        <w:t xml:space="preserve"> propositionnel ou chelem irrégulier </w:t>
      </w:r>
    </w:p>
    <w:p w14:paraId="3E97CB98" w14:textId="77777777" w:rsidR="00BB060C" w:rsidRDefault="00D12731" w:rsidP="00592FAD">
      <w:r>
        <w:t>(</w:t>
      </w:r>
      <w:r w:rsidR="00592FAD" w:rsidRPr="00592FAD">
        <w:rPr>
          <w:i/>
        </w:rPr>
        <w:t>Réponse</w:t>
      </w:r>
      <w:r w:rsidRPr="00592FAD">
        <w:rPr>
          <w:i/>
        </w:rPr>
        <w:t xml:space="preserve"> 3</w:t>
      </w:r>
      <w:r w:rsidR="00592FAD">
        <w:rPr>
          <w:i/>
          <w:color w:val="FF0000"/>
          <w:sz w:val="28"/>
        </w:rPr>
        <w:sym w:font="Symbol" w:char="F0A9"/>
      </w:r>
      <w:r w:rsidRPr="00592FAD">
        <w:rPr>
          <w:i/>
        </w:rPr>
        <w:t> : Maximum et 3</w:t>
      </w:r>
      <w:r w:rsidR="00592FAD">
        <w:rPr>
          <w:i/>
          <w:color w:val="0000FF"/>
          <w:sz w:val="28"/>
        </w:rPr>
        <w:sym w:font="Symbol" w:char="F0AA"/>
      </w:r>
      <w:r w:rsidRPr="00592FAD">
        <w:rPr>
          <w:i/>
        </w:rPr>
        <w:t xml:space="preserve"> minimum. En zone de chelem par la suite le répondant nomme naturellement un singleton /</w:t>
      </w:r>
      <w:r w:rsidR="00BC4ADB">
        <w:rPr>
          <w:i/>
        </w:rPr>
        <w:t xml:space="preserve"> </w:t>
      </w:r>
      <w:r w:rsidRPr="00592FAD">
        <w:rPr>
          <w:i/>
        </w:rPr>
        <w:t>3SA en demande de contrôles</w:t>
      </w:r>
      <w:r w:rsidR="00CA781C">
        <w:rPr>
          <w:i/>
        </w:rPr>
        <w:t xml:space="preserve"> /</w:t>
      </w:r>
      <w:r w:rsidR="0069725C">
        <w:rPr>
          <w:i/>
        </w:rPr>
        <w:t xml:space="preserve"> et sur 3</w:t>
      </w:r>
      <w:r w:rsidR="0069725C">
        <w:rPr>
          <w:i/>
          <w:color w:val="FF0000"/>
          <w:sz w:val="28"/>
        </w:rPr>
        <w:sym w:font="Symbol" w:char="F0A9"/>
      </w:r>
      <w:r w:rsidR="000B7E1D">
        <w:rPr>
          <w:i/>
        </w:rPr>
        <w:t xml:space="preserve">, </w:t>
      </w:r>
      <w:r w:rsidR="000B7E1D" w:rsidRPr="000B7E1D">
        <w:rPr>
          <w:b/>
          <w:i/>
        </w:rPr>
        <w:t>3</w:t>
      </w:r>
      <w:r w:rsidR="000B7E1D" w:rsidRPr="000B7E1D">
        <w:rPr>
          <w:b/>
          <w:i/>
          <w:color w:val="0000FF"/>
          <w:sz w:val="28"/>
        </w:rPr>
        <w:sym w:font="Symbol" w:char="F0AA"/>
      </w:r>
      <w:r w:rsidR="000B7E1D" w:rsidRPr="000B7E1D">
        <w:rPr>
          <w:b/>
          <w:i/>
        </w:rPr>
        <w:t xml:space="preserve"> est PLJ</w:t>
      </w:r>
      <w:r w:rsidRPr="00592FAD">
        <w:rPr>
          <w:i/>
        </w:rPr>
        <w:t>)</w:t>
      </w:r>
    </w:p>
    <w:p w14:paraId="606A5C03" w14:textId="77777777" w:rsidR="00D12731" w:rsidRDefault="00D12731" w:rsidP="00AA0E4B">
      <w:pPr>
        <w:numPr>
          <w:ilvl w:val="0"/>
          <w:numId w:val="7"/>
        </w:numPr>
      </w:pPr>
      <w:r>
        <w:t>3</w:t>
      </w:r>
      <w:r w:rsidR="00BC4ADB">
        <w:rPr>
          <w:color w:val="FF0000"/>
          <w:sz w:val="28"/>
        </w:rPr>
        <w:sym w:font="Symbol" w:char="F0A9"/>
      </w:r>
      <w:r>
        <w:t>/3</w:t>
      </w:r>
      <w:r w:rsidR="00BC4ADB">
        <w:rPr>
          <w:color w:val="0000FF"/>
          <w:sz w:val="28"/>
        </w:rPr>
        <w:sym w:font="Symbol" w:char="F0AA"/>
      </w:r>
      <w:r>
        <w:t> : Naturel - chelem régulier</w:t>
      </w:r>
    </w:p>
    <w:p w14:paraId="6B58B81A" w14:textId="77777777" w:rsidR="00D12731" w:rsidRDefault="00D12731" w:rsidP="00AA0E4B">
      <w:pPr>
        <w:numPr>
          <w:ilvl w:val="0"/>
          <w:numId w:val="7"/>
        </w:numPr>
      </w:pPr>
      <w:r>
        <w:t>4</w:t>
      </w:r>
      <w:r w:rsidR="00BC4ADB" w:rsidRPr="00BC4ADB">
        <w:rPr>
          <w:color w:val="008000"/>
          <w:sz w:val="28"/>
          <w:szCs w:val="28"/>
        </w:rPr>
        <w:sym w:font="Symbol" w:char="F0A7"/>
      </w:r>
      <w:r>
        <w:t>/4</w:t>
      </w:r>
      <w:r w:rsidR="00BC4ADB">
        <w:rPr>
          <w:color w:val="FFC000"/>
          <w:sz w:val="28"/>
        </w:rPr>
        <w:sym w:font="Symbol" w:char="F0A8"/>
      </w:r>
      <w:r>
        <w:t xml:space="preserve"> : </w:t>
      </w:r>
      <w:r w:rsidR="00BC4ADB">
        <w:t>Transfer</w:t>
      </w:r>
      <w:r>
        <w:t xml:space="preserve"> de manche</w:t>
      </w:r>
    </w:p>
    <w:p w14:paraId="459BB58E" w14:textId="77777777" w:rsidR="00D12731" w:rsidRDefault="00D12731" w:rsidP="00AA0E4B">
      <w:pPr>
        <w:numPr>
          <w:ilvl w:val="0"/>
          <w:numId w:val="7"/>
        </w:numPr>
      </w:pPr>
      <w:r>
        <w:t>4</w:t>
      </w:r>
      <w:r w:rsidR="00BC4ADB">
        <w:rPr>
          <w:color w:val="FF0000"/>
          <w:sz w:val="28"/>
        </w:rPr>
        <w:sym w:font="Symbol" w:char="F0A9"/>
      </w:r>
      <w:r>
        <w:t>/4</w:t>
      </w:r>
      <w:r w:rsidR="00BC4ADB">
        <w:rPr>
          <w:color w:val="0000FF"/>
          <w:sz w:val="28"/>
        </w:rPr>
        <w:sym w:font="Symbol" w:char="F0AA"/>
      </w:r>
      <w:r>
        <w:t> : Naturel pour les jouer</w:t>
      </w:r>
    </w:p>
    <w:p w14:paraId="0190E906" w14:textId="77777777" w:rsidR="00BB060C" w:rsidRDefault="00BB060C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199"/>
        <w:gridCol w:w="1467"/>
        <w:gridCol w:w="1066"/>
      </w:tblGrid>
      <w:tr w:rsidR="00D12731" w14:paraId="4C3B2C66" w14:textId="77777777" w:rsidTr="00BC4ADB">
        <w:trPr>
          <w:trHeight w:val="163"/>
        </w:trPr>
        <w:tc>
          <w:tcPr>
            <w:tcW w:w="1035" w:type="dxa"/>
            <w:tcBorders>
              <w:bottom w:val="single" w:sz="6" w:space="0" w:color="000000"/>
            </w:tcBorders>
            <w:shd w:val="solid" w:color="000080" w:fill="FFFFFF"/>
          </w:tcPr>
          <w:p w14:paraId="2F4835E4" w14:textId="77777777" w:rsidR="00D12731" w:rsidRPr="00153252" w:rsidRDefault="00D12731" w:rsidP="000A53F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shd w:val="solid" w:color="000080" w:fill="FFFFFF"/>
          </w:tcPr>
          <w:p w14:paraId="004833D7" w14:textId="77777777" w:rsidR="00D12731" w:rsidRPr="00153252" w:rsidRDefault="00D12731" w:rsidP="000A53F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67" w:type="dxa"/>
            <w:tcBorders>
              <w:bottom w:val="single" w:sz="6" w:space="0" w:color="000000"/>
            </w:tcBorders>
            <w:shd w:val="solid" w:color="000080" w:fill="FFFFFF"/>
          </w:tcPr>
          <w:p w14:paraId="6CF96D12" w14:textId="77777777" w:rsidR="00D12731" w:rsidRPr="00153252" w:rsidRDefault="00D12731" w:rsidP="000A53F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  <w:shd w:val="solid" w:color="000080" w:fill="FFFFFF"/>
          </w:tcPr>
          <w:p w14:paraId="37DA494F" w14:textId="77777777" w:rsidR="00D12731" w:rsidRPr="00153252" w:rsidRDefault="00D12731" w:rsidP="000A53F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12731" w14:paraId="00771F42" w14:textId="77777777" w:rsidTr="00BC4ADB">
        <w:trPr>
          <w:trHeight w:val="335"/>
        </w:trPr>
        <w:tc>
          <w:tcPr>
            <w:tcW w:w="1035" w:type="dxa"/>
            <w:shd w:val="solid" w:color="C0C0C0" w:fill="FFFFFF"/>
          </w:tcPr>
          <w:p w14:paraId="15231096" w14:textId="77777777" w:rsidR="00D12731" w:rsidRDefault="00D12731" w:rsidP="000A53F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14:paraId="7D400190" w14:textId="77777777" w:rsidR="00BC4ADB" w:rsidRPr="00153252" w:rsidRDefault="00BC4ADB" w:rsidP="000A53F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?</w:t>
            </w:r>
          </w:p>
        </w:tc>
        <w:tc>
          <w:tcPr>
            <w:tcW w:w="1199" w:type="dxa"/>
            <w:shd w:val="solid" w:color="C0C0C0" w:fill="FFFFFF"/>
          </w:tcPr>
          <w:p w14:paraId="1B88DE8F" w14:textId="77777777" w:rsidR="00D12731" w:rsidRDefault="00D12731" w:rsidP="000A53F6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67" w:type="dxa"/>
            <w:shd w:val="solid" w:color="C0C0C0" w:fill="FFFFFF"/>
          </w:tcPr>
          <w:p w14:paraId="6CCEE77E" w14:textId="77777777" w:rsidR="00D12731" w:rsidRPr="00BC4ADB" w:rsidRDefault="00D12731" w:rsidP="000A53F6">
            <w:r>
              <w:rPr>
                <w:color w:val="000080"/>
              </w:rPr>
              <w:t>2</w:t>
            </w:r>
            <w:r w:rsidR="00BC4ADB">
              <w:rPr>
                <w:color w:val="008000"/>
                <w:sz w:val="28"/>
              </w:rPr>
              <w:sym w:font="Symbol" w:char="F0A7"/>
            </w:r>
          </w:p>
        </w:tc>
        <w:tc>
          <w:tcPr>
            <w:tcW w:w="1066" w:type="dxa"/>
            <w:shd w:val="solid" w:color="C0C0C0" w:fill="FFFFFF"/>
          </w:tcPr>
          <w:p w14:paraId="5893BAEB" w14:textId="77777777" w:rsidR="00BC4ADB" w:rsidRPr="00BC4ADB" w:rsidRDefault="00D12731" w:rsidP="000A53F6">
            <w:pPr>
              <w:rPr>
                <w:color w:val="FF0000"/>
              </w:rPr>
            </w:pPr>
            <w:r w:rsidRPr="00BC4ADB">
              <w:rPr>
                <w:color w:val="FF0000"/>
              </w:rPr>
              <w:t>X</w:t>
            </w:r>
          </w:p>
          <w:p w14:paraId="3676A3CF" w14:textId="77777777" w:rsidR="00BC4ADB" w:rsidRDefault="00BC4ADB" w:rsidP="000A53F6">
            <w:pPr>
              <w:rPr>
                <w:color w:val="000080"/>
              </w:rPr>
            </w:pPr>
          </w:p>
        </w:tc>
      </w:tr>
    </w:tbl>
    <w:p w14:paraId="74F6DF65" w14:textId="77777777" w:rsidR="00D12731" w:rsidRDefault="00D12731"/>
    <w:p w14:paraId="3DE51D47" w14:textId="77777777" w:rsidR="00BC4ADB" w:rsidRDefault="00C06460" w:rsidP="00BC4ADB">
      <w:pPr>
        <w:numPr>
          <w:ilvl w:val="0"/>
          <w:numId w:val="8"/>
        </w:numPr>
        <w:rPr>
          <w:bCs/>
        </w:rPr>
      </w:pPr>
      <w:r w:rsidRPr="00C06460">
        <w:rPr>
          <w:bCs/>
        </w:rPr>
        <w:t>Passe</w:t>
      </w:r>
      <w:r w:rsidR="009624E1" w:rsidRPr="00C06460">
        <w:rPr>
          <w:bCs/>
        </w:rPr>
        <w:t> : pas de majeure</w:t>
      </w:r>
      <w:r w:rsidR="00BC4ADB">
        <w:rPr>
          <w:bCs/>
        </w:rPr>
        <w:t xml:space="preserve"> au moins 4</w:t>
      </w:r>
      <w:r w:rsidR="00BC4ADB" w:rsidRPr="00BC4ADB">
        <w:rPr>
          <w:bCs/>
          <w:vertAlign w:val="superscript"/>
        </w:rPr>
        <w:t>ème</w:t>
      </w:r>
      <w:r w:rsidR="00BC4ADB">
        <w:rPr>
          <w:bCs/>
        </w:rPr>
        <w:t xml:space="preserve"> </w:t>
      </w:r>
    </w:p>
    <w:p w14:paraId="19A10E47" w14:textId="77777777" w:rsidR="009624E1" w:rsidRPr="00BC4ADB" w:rsidRDefault="00C06460" w:rsidP="00BC4ADB">
      <w:pPr>
        <w:rPr>
          <w:bCs/>
        </w:rPr>
      </w:pPr>
      <w:r w:rsidRPr="00BC4ADB">
        <w:rPr>
          <w:bCs/>
        </w:rPr>
        <w:t xml:space="preserve"> (</w:t>
      </w:r>
      <w:r w:rsidRPr="00BC4ADB">
        <w:rPr>
          <w:bCs/>
          <w:i/>
        </w:rPr>
        <w:t xml:space="preserve">suite </w:t>
      </w:r>
      <w:r w:rsidR="00B21CA2" w:rsidRPr="00BC4ADB">
        <w:rPr>
          <w:bCs/>
          <w:i/>
        </w:rPr>
        <w:t xml:space="preserve">naturelle </w:t>
      </w:r>
      <w:r w:rsidR="00B21CA2" w:rsidRPr="00BC4ADB">
        <w:rPr>
          <w:b/>
          <w:bCs/>
          <w:i/>
        </w:rPr>
        <w:t>sans chassé-croisé</w:t>
      </w:r>
      <w:r w:rsidR="00B21CA2" w:rsidRPr="00BC4ADB">
        <w:rPr>
          <w:bCs/>
          <w:i/>
        </w:rPr>
        <w:t xml:space="preserve"> avec </w:t>
      </w:r>
      <w:r w:rsidR="00B21CA2" w:rsidRPr="00BC4ADB">
        <w:rPr>
          <w:bCs/>
          <w:i/>
          <w:color w:val="002060"/>
        </w:rPr>
        <w:t>XX</w:t>
      </w:r>
      <w:r w:rsidR="00B21CA2" w:rsidRPr="00BC4ADB">
        <w:rPr>
          <w:bCs/>
          <w:i/>
        </w:rPr>
        <w:t xml:space="preserve"> </w:t>
      </w:r>
      <w:r w:rsidR="00B21CA2" w:rsidRPr="00BC4ADB">
        <w:rPr>
          <w:b/>
          <w:bCs/>
          <w:i/>
        </w:rPr>
        <w:t>proposition de les jouer</w:t>
      </w:r>
      <w:r w:rsidR="00B21CA2" w:rsidRPr="00BC4ADB">
        <w:rPr>
          <w:bCs/>
          <w:i/>
        </w:rPr>
        <w:t xml:space="preserve"> avec 4</w:t>
      </w:r>
      <w:r w:rsidR="00BC4ADB">
        <w:rPr>
          <w:bCs/>
          <w:i/>
        </w:rPr>
        <w:t xml:space="preserve"> cartes </w:t>
      </w:r>
      <w:r w:rsidR="00BC4ADB">
        <w:rPr>
          <w:bCs/>
          <w:i/>
          <w:color w:val="008000"/>
          <w:sz w:val="28"/>
        </w:rPr>
        <w:sym w:font="Symbol" w:char="F0A7"/>
      </w:r>
      <w:r w:rsidR="00B21CA2" w:rsidRPr="00BC4ADB">
        <w:rPr>
          <w:bCs/>
          <w:i/>
        </w:rPr>
        <w:t xml:space="preserve"> en face</w:t>
      </w:r>
      <w:r w:rsidRPr="00BC4ADB">
        <w:rPr>
          <w:bCs/>
          <w:i/>
        </w:rPr>
        <w:t xml:space="preserve"> et 3</w:t>
      </w:r>
      <w:r w:rsidR="00BC4ADB">
        <w:rPr>
          <w:bCs/>
          <w:i/>
          <w:color w:val="008000"/>
          <w:sz w:val="28"/>
        </w:rPr>
        <w:sym w:font="Symbol" w:char="F0A7"/>
      </w:r>
      <w:r w:rsidRPr="00BC4ADB">
        <w:rPr>
          <w:bCs/>
          <w:i/>
        </w:rPr>
        <w:t xml:space="preserve"> interrogative à l’arrêt)</w:t>
      </w:r>
    </w:p>
    <w:p w14:paraId="52AD7955" w14:textId="77777777" w:rsidR="00C06460" w:rsidRPr="00C06460" w:rsidRDefault="00C06460" w:rsidP="00AA0E4B">
      <w:pPr>
        <w:numPr>
          <w:ilvl w:val="0"/>
          <w:numId w:val="8"/>
        </w:numPr>
        <w:rPr>
          <w:bCs/>
        </w:rPr>
      </w:pPr>
      <w:r w:rsidRPr="00BC4ADB">
        <w:rPr>
          <w:bCs/>
          <w:color w:val="0070C0"/>
        </w:rPr>
        <w:t>XX </w:t>
      </w:r>
      <w:r w:rsidRPr="00C06460">
        <w:rPr>
          <w:bCs/>
        </w:rPr>
        <w:t>: pour les jouer</w:t>
      </w:r>
    </w:p>
    <w:p w14:paraId="64148CEA" w14:textId="77777777" w:rsidR="00C06460" w:rsidRPr="00C06460" w:rsidRDefault="00C06460" w:rsidP="00AA0E4B">
      <w:pPr>
        <w:numPr>
          <w:ilvl w:val="0"/>
          <w:numId w:val="8"/>
        </w:numPr>
        <w:rPr>
          <w:bCs/>
        </w:rPr>
      </w:pPr>
      <w:r w:rsidRPr="00C06460">
        <w:rPr>
          <w:bCs/>
        </w:rPr>
        <w:t>2</w:t>
      </w:r>
      <w:r w:rsidR="00BC4ADB">
        <w:rPr>
          <w:bCs/>
          <w:color w:val="FFC000"/>
          <w:sz w:val="28"/>
        </w:rPr>
        <w:sym w:font="Symbol" w:char="F0A8"/>
      </w:r>
      <w:r w:rsidRPr="00C06460">
        <w:rPr>
          <w:bCs/>
        </w:rPr>
        <w:t> : 4</w:t>
      </w:r>
      <w:r w:rsidR="00BC4ADB">
        <w:rPr>
          <w:bCs/>
        </w:rPr>
        <w:t xml:space="preserve"> cartes </w:t>
      </w:r>
      <w:r w:rsidR="00BC4ADB">
        <w:rPr>
          <w:bCs/>
          <w:color w:val="FF0000"/>
          <w:sz w:val="28"/>
        </w:rPr>
        <w:sym w:font="Symbol" w:char="F0A9"/>
      </w:r>
      <w:r>
        <w:rPr>
          <w:bCs/>
        </w:rPr>
        <w:t xml:space="preserve"> </w:t>
      </w:r>
      <w:r w:rsidR="003B3D31">
        <w:rPr>
          <w:bCs/>
        </w:rPr>
        <w:t>(</w:t>
      </w:r>
      <w:r w:rsidR="003B3D31" w:rsidRPr="00BC4ADB">
        <w:rPr>
          <w:bCs/>
          <w:i/>
        </w:rPr>
        <w:t>réponses identiques à celles faites sur réponses 2</w:t>
      </w:r>
      <w:r w:rsidR="00BC4ADB">
        <w:rPr>
          <w:bCs/>
          <w:i/>
          <w:color w:val="FF0000"/>
          <w:sz w:val="28"/>
        </w:rPr>
        <w:sym w:font="Symbol" w:char="F0A9"/>
      </w:r>
      <w:r w:rsidR="003B3D31" w:rsidRPr="00BC4ADB">
        <w:rPr>
          <w:bCs/>
          <w:i/>
        </w:rPr>
        <w:t xml:space="preserve"> + réponse 2</w:t>
      </w:r>
      <w:r w:rsidR="00BC4ADB">
        <w:rPr>
          <w:bCs/>
          <w:i/>
          <w:color w:val="FF0000"/>
          <w:sz w:val="28"/>
        </w:rPr>
        <w:sym w:font="Symbol" w:char="F0A9"/>
      </w:r>
      <w:r w:rsidR="003B3D31" w:rsidRPr="00BC4ADB">
        <w:rPr>
          <w:bCs/>
          <w:i/>
        </w:rPr>
        <w:t xml:space="preserve"> non forcing ; 3</w:t>
      </w:r>
      <w:r w:rsidR="00BC4ADB">
        <w:rPr>
          <w:bCs/>
          <w:i/>
          <w:color w:val="0000FF"/>
          <w:sz w:val="28"/>
        </w:rPr>
        <w:sym w:font="Symbol" w:char="F0AA"/>
      </w:r>
      <w:r w:rsidR="003B3D31" w:rsidRPr="00BC4ADB">
        <w:rPr>
          <w:bCs/>
          <w:i/>
        </w:rPr>
        <w:t xml:space="preserve">= fit </w:t>
      </w:r>
      <w:r w:rsidR="00BC4ADB">
        <w:rPr>
          <w:bCs/>
          <w:i/>
        </w:rPr>
        <w:t>majeur</w:t>
      </w:r>
      <w:r w:rsidR="003B3D31" w:rsidRPr="00BC4ADB">
        <w:rPr>
          <w:bCs/>
          <w:i/>
        </w:rPr>
        <w:t xml:space="preserve"> de chelem)</w:t>
      </w:r>
      <w:r w:rsidR="003B3D31">
        <w:rPr>
          <w:bCs/>
        </w:rPr>
        <w:t xml:space="preserve"> </w:t>
      </w:r>
    </w:p>
    <w:p w14:paraId="036EE173" w14:textId="77777777" w:rsidR="009624E1" w:rsidRPr="00CA781C" w:rsidRDefault="009624E1" w:rsidP="00AA0E4B">
      <w:pPr>
        <w:numPr>
          <w:ilvl w:val="0"/>
          <w:numId w:val="8"/>
        </w:numPr>
        <w:rPr>
          <w:bCs/>
          <w:i/>
        </w:rPr>
      </w:pPr>
      <w:r w:rsidRPr="00C06460">
        <w:rPr>
          <w:bCs/>
        </w:rPr>
        <w:t>2</w:t>
      </w:r>
      <w:r w:rsidR="00BC4ADB">
        <w:rPr>
          <w:bCs/>
          <w:color w:val="FF0000"/>
          <w:sz w:val="28"/>
        </w:rPr>
        <w:sym w:font="Symbol" w:char="F0A9"/>
      </w:r>
      <w:r w:rsidRPr="00C06460">
        <w:rPr>
          <w:bCs/>
        </w:rPr>
        <w:t> : 4</w:t>
      </w:r>
      <w:r w:rsidR="00BC4ADB">
        <w:rPr>
          <w:bCs/>
        </w:rPr>
        <w:t xml:space="preserve"> cartes </w:t>
      </w:r>
      <w:r w:rsidR="00CA781C">
        <w:rPr>
          <w:bCs/>
          <w:color w:val="0000FF"/>
          <w:sz w:val="28"/>
        </w:rPr>
        <w:sym w:font="Symbol" w:char="F0AA"/>
      </w:r>
      <w:r w:rsidR="003B3D31">
        <w:rPr>
          <w:bCs/>
        </w:rPr>
        <w:t xml:space="preserve"> </w:t>
      </w:r>
      <w:r w:rsidR="003B3D31" w:rsidRPr="00BC4ADB">
        <w:rPr>
          <w:bCs/>
        </w:rPr>
        <w:t>(</w:t>
      </w:r>
      <w:r w:rsidR="003B3D31" w:rsidRPr="00BC4ADB">
        <w:rPr>
          <w:bCs/>
          <w:i/>
        </w:rPr>
        <w:t>réponses identiques à celles faites sur réponses 2</w:t>
      </w:r>
      <w:r w:rsidR="00BC4ADB" w:rsidRPr="00CA781C">
        <w:rPr>
          <w:bCs/>
          <w:i/>
          <w:color w:val="0000FF"/>
        </w:rPr>
        <w:sym w:font="Symbol" w:char="F0AA"/>
      </w:r>
      <w:r w:rsidR="003B3D31" w:rsidRPr="00CA781C">
        <w:rPr>
          <w:bCs/>
          <w:i/>
        </w:rPr>
        <w:t>+ réponse 2</w:t>
      </w:r>
      <w:r w:rsidR="00CA781C" w:rsidRPr="00CA781C">
        <w:rPr>
          <w:bCs/>
          <w:i/>
          <w:color w:val="0000FF"/>
        </w:rPr>
        <w:sym w:font="Symbol" w:char="F0AA"/>
      </w:r>
      <w:r w:rsidR="003B3D31" w:rsidRPr="00CA781C">
        <w:rPr>
          <w:bCs/>
          <w:i/>
        </w:rPr>
        <w:t xml:space="preserve"> non forcing</w:t>
      </w:r>
      <w:r w:rsidR="00BC4ADB" w:rsidRPr="00CA781C">
        <w:rPr>
          <w:bCs/>
          <w:i/>
        </w:rPr>
        <w:t> ;</w:t>
      </w:r>
      <w:r w:rsidR="003B3D31" w:rsidRPr="00CA781C">
        <w:rPr>
          <w:bCs/>
          <w:i/>
        </w:rPr>
        <w:t xml:space="preserve"> 3</w:t>
      </w:r>
      <w:r w:rsidR="00BC4ADB" w:rsidRPr="00CA781C">
        <w:rPr>
          <w:bCs/>
          <w:i/>
          <w:color w:val="FF0000"/>
        </w:rPr>
        <w:sym w:font="Symbol" w:char="F0A9"/>
      </w:r>
      <w:r w:rsidR="00BC4ADB" w:rsidRPr="00CA781C">
        <w:rPr>
          <w:bCs/>
          <w:i/>
        </w:rPr>
        <w:t>= fit majeur</w:t>
      </w:r>
      <w:r w:rsidR="003B3D31" w:rsidRPr="00CA781C">
        <w:rPr>
          <w:bCs/>
          <w:i/>
        </w:rPr>
        <w:t xml:space="preserve"> de chelem et 2SA propositionnel pouvant cacher 5</w:t>
      </w:r>
      <w:r w:rsidR="00BC4ADB" w:rsidRPr="00CA781C">
        <w:rPr>
          <w:bCs/>
          <w:i/>
        </w:rPr>
        <w:t xml:space="preserve"> cartes </w:t>
      </w:r>
      <w:r w:rsidR="00BC4ADB" w:rsidRPr="00CA781C">
        <w:rPr>
          <w:bCs/>
          <w:i/>
          <w:color w:val="FF0000"/>
        </w:rPr>
        <w:sym w:font="Symbol" w:char="F0A9"/>
      </w:r>
      <w:r w:rsidR="003B3D31" w:rsidRPr="00CA781C">
        <w:rPr>
          <w:bCs/>
          <w:i/>
        </w:rPr>
        <w:t>)</w:t>
      </w:r>
    </w:p>
    <w:p w14:paraId="4FCBB698" w14:textId="77777777" w:rsidR="009624E1" w:rsidRPr="00BC4ADB" w:rsidRDefault="009624E1" w:rsidP="00AA0E4B">
      <w:pPr>
        <w:numPr>
          <w:ilvl w:val="0"/>
          <w:numId w:val="8"/>
        </w:numPr>
        <w:rPr>
          <w:bCs/>
        </w:rPr>
      </w:pPr>
      <w:r w:rsidRPr="00BC4ADB">
        <w:rPr>
          <w:bCs/>
        </w:rPr>
        <w:t>2</w:t>
      </w:r>
      <w:r w:rsidR="00BC4ADB" w:rsidRPr="00BC4ADB">
        <w:rPr>
          <w:bCs/>
          <w:color w:val="0000FF"/>
          <w:sz w:val="28"/>
        </w:rPr>
        <w:sym w:font="Symbol" w:char="F0AA"/>
      </w:r>
      <w:r w:rsidR="00C06460" w:rsidRPr="00BC4ADB">
        <w:rPr>
          <w:bCs/>
        </w:rPr>
        <w:t> </w:t>
      </w:r>
      <w:r w:rsidR="00CA781C">
        <w:rPr>
          <w:bCs/>
        </w:rPr>
        <w:t xml:space="preserve"> </w:t>
      </w:r>
      <w:r w:rsidR="00C06460" w:rsidRPr="00BC4ADB">
        <w:rPr>
          <w:bCs/>
        </w:rPr>
        <w:t>:</w:t>
      </w:r>
      <w:r w:rsidR="00CA781C">
        <w:rPr>
          <w:bCs/>
        </w:rPr>
        <w:t xml:space="preserve"> </w:t>
      </w:r>
      <w:r w:rsidR="00C06460" w:rsidRPr="00BC4ADB">
        <w:rPr>
          <w:bCs/>
        </w:rPr>
        <w:t>5</w:t>
      </w:r>
      <w:r w:rsidR="00BC4ADB" w:rsidRPr="00BC4ADB">
        <w:rPr>
          <w:bCs/>
        </w:rPr>
        <w:t xml:space="preserve"> cartes </w:t>
      </w:r>
      <w:r w:rsidR="00BC4ADB" w:rsidRPr="00BC4ADB">
        <w:rPr>
          <w:bCs/>
          <w:color w:val="FF0000"/>
          <w:sz w:val="28"/>
        </w:rPr>
        <w:sym w:font="Symbol" w:char="F0A9"/>
      </w:r>
    </w:p>
    <w:p w14:paraId="5528B970" w14:textId="77777777" w:rsidR="009624E1" w:rsidRPr="00BC4ADB" w:rsidRDefault="00C06460" w:rsidP="00AA0E4B">
      <w:pPr>
        <w:numPr>
          <w:ilvl w:val="0"/>
          <w:numId w:val="8"/>
        </w:numPr>
        <w:rPr>
          <w:bCs/>
        </w:rPr>
      </w:pPr>
      <w:r w:rsidRPr="00BC4ADB">
        <w:rPr>
          <w:bCs/>
        </w:rPr>
        <w:t>2SA : 5</w:t>
      </w:r>
      <w:r w:rsidR="00BC4ADB" w:rsidRPr="00BC4ADB">
        <w:rPr>
          <w:bCs/>
        </w:rPr>
        <w:t xml:space="preserve"> cartes </w:t>
      </w:r>
      <w:r w:rsidR="00BC4ADB" w:rsidRPr="00BC4ADB">
        <w:rPr>
          <w:bCs/>
          <w:color w:val="0000FF"/>
          <w:sz w:val="28"/>
        </w:rPr>
        <w:sym w:font="Symbol" w:char="F0AA"/>
      </w:r>
    </w:p>
    <w:p w14:paraId="165EDDD3" w14:textId="77777777" w:rsidR="00C06460" w:rsidRPr="00BC4ADB" w:rsidRDefault="00940C02" w:rsidP="00AA0E4B">
      <w:pPr>
        <w:numPr>
          <w:ilvl w:val="0"/>
          <w:numId w:val="8"/>
        </w:numPr>
        <w:rPr>
          <w:bCs/>
        </w:rPr>
      </w:pPr>
      <w:r w:rsidRPr="00623572">
        <w:rPr>
          <w:b/>
          <w:bCs/>
        </w:rPr>
        <w:t>3</w:t>
      </w:r>
      <w:r w:rsidR="00BC4ADB" w:rsidRPr="00623572">
        <w:rPr>
          <w:b/>
          <w:bCs/>
          <w:color w:val="008000"/>
          <w:sz w:val="28"/>
        </w:rPr>
        <w:sym w:font="Symbol" w:char="F0A7"/>
      </w:r>
      <w:r w:rsidRPr="00623572">
        <w:rPr>
          <w:b/>
          <w:bCs/>
        </w:rPr>
        <w:t xml:space="preserve"> : Texas </w:t>
      </w:r>
      <w:r w:rsidR="00BC4ADB" w:rsidRPr="00623572">
        <w:rPr>
          <w:b/>
          <w:bCs/>
          <w:color w:val="FFC000"/>
          <w:sz w:val="28"/>
        </w:rPr>
        <w:sym w:font="Symbol" w:char="F0A8"/>
      </w:r>
      <w:r w:rsidR="00C06460" w:rsidRPr="00BC4ADB">
        <w:rPr>
          <w:bCs/>
        </w:rPr>
        <w:t xml:space="preserve"> (</w:t>
      </w:r>
      <w:r w:rsidR="00C06460" w:rsidRPr="00CA781C">
        <w:rPr>
          <w:bCs/>
          <w:i/>
        </w:rPr>
        <w:t xml:space="preserve">réponse en </w:t>
      </w:r>
      <w:proofErr w:type="spellStart"/>
      <w:r w:rsidR="00C06460" w:rsidRPr="00CA781C">
        <w:rPr>
          <w:bCs/>
          <w:i/>
        </w:rPr>
        <w:t>tex</w:t>
      </w:r>
      <w:r w:rsidRPr="00CA781C">
        <w:rPr>
          <w:bCs/>
          <w:i/>
        </w:rPr>
        <w:t>as</w:t>
      </w:r>
      <w:proofErr w:type="spellEnd"/>
      <w:r w:rsidRPr="00CA781C">
        <w:rPr>
          <w:bCs/>
          <w:i/>
        </w:rPr>
        <w:t xml:space="preserve"> du répondant au palier de 3</w:t>
      </w:r>
      <w:r w:rsidR="00623572">
        <w:rPr>
          <w:bCs/>
          <w:i/>
        </w:rPr>
        <w:t> ?</w:t>
      </w:r>
      <w:r w:rsidRPr="00BC4ADB">
        <w:rPr>
          <w:bCs/>
        </w:rPr>
        <w:t>)</w:t>
      </w:r>
      <w:r w:rsidR="00BC4ADB">
        <w:rPr>
          <w:bCs/>
        </w:rPr>
        <w:t> </w:t>
      </w:r>
      <w:r w:rsidR="00747DBA" w:rsidRPr="00747DBA">
        <w:rPr>
          <w:bCs/>
          <w:color w:val="00B050"/>
        </w:rPr>
        <w:t>3</w:t>
      </w:r>
      <w:r w:rsidR="00747DBA" w:rsidRPr="00747DBA">
        <w:rPr>
          <w:bCs/>
          <w:color w:val="00B050"/>
          <w:sz w:val="28"/>
        </w:rPr>
        <w:sym w:font="Symbol" w:char="F0A8"/>
      </w:r>
      <w:r w:rsidR="00747DBA" w:rsidRPr="00747DBA">
        <w:rPr>
          <w:bCs/>
          <w:color w:val="00B050"/>
          <w:sz w:val="28"/>
        </w:rPr>
        <w:t> </w:t>
      </w:r>
      <w:r w:rsidR="00747DBA" w:rsidRPr="00747DBA">
        <w:rPr>
          <w:bCs/>
          <w:color w:val="00B050"/>
        </w:rPr>
        <w:t>?</w:t>
      </w:r>
    </w:p>
    <w:p w14:paraId="50709CDA" w14:textId="77777777" w:rsidR="00C06460" w:rsidRPr="00747DBA" w:rsidRDefault="00940C02" w:rsidP="00AA0E4B">
      <w:pPr>
        <w:numPr>
          <w:ilvl w:val="0"/>
          <w:numId w:val="8"/>
        </w:numPr>
        <w:rPr>
          <w:bCs/>
          <w:color w:val="00B050"/>
        </w:rPr>
      </w:pPr>
      <w:r w:rsidRPr="00BC4ADB">
        <w:rPr>
          <w:bCs/>
        </w:rPr>
        <w:t>3</w:t>
      </w:r>
      <w:r w:rsidR="00BC4ADB">
        <w:rPr>
          <w:bCs/>
          <w:color w:val="FFC000"/>
          <w:sz w:val="28"/>
        </w:rPr>
        <w:sym w:font="Symbol" w:char="F0A8"/>
      </w:r>
      <w:r w:rsidRPr="00BC4ADB">
        <w:rPr>
          <w:bCs/>
        </w:rPr>
        <w:t> : Les 2 majeures 4</w:t>
      </w:r>
      <w:r w:rsidR="00BC4ADB" w:rsidRPr="00BC4ADB">
        <w:rPr>
          <w:bCs/>
          <w:vertAlign w:val="superscript"/>
        </w:rPr>
        <w:t>ème</w:t>
      </w:r>
      <w:r w:rsidR="00BC4ADB" w:rsidRPr="00BC4ADB">
        <w:rPr>
          <w:bCs/>
        </w:rPr>
        <w:t xml:space="preserve"> (</w:t>
      </w:r>
      <w:r w:rsidR="00C06460" w:rsidRPr="00BC4ADB">
        <w:rPr>
          <w:bCs/>
        </w:rPr>
        <w:t xml:space="preserve">réponse naturelle </w:t>
      </w:r>
      <w:proofErr w:type="spellStart"/>
      <w:r w:rsidR="00C06460" w:rsidRPr="00BC4ADB">
        <w:rPr>
          <w:bCs/>
        </w:rPr>
        <w:t>prop</w:t>
      </w:r>
      <w:proofErr w:type="spellEnd"/>
      <w:r w:rsidR="00C06460" w:rsidRPr="00BC4ADB">
        <w:rPr>
          <w:bCs/>
        </w:rPr>
        <w:t xml:space="preserve"> au palier de 3, réponse </w:t>
      </w:r>
      <w:r w:rsidRPr="00BC4ADB">
        <w:rPr>
          <w:bCs/>
        </w:rPr>
        <w:t xml:space="preserve">3SA sans contrôle </w:t>
      </w:r>
      <w:r w:rsidR="00747DBA">
        <w:rPr>
          <w:bCs/>
          <w:color w:val="008000"/>
          <w:sz w:val="28"/>
        </w:rPr>
        <w:sym w:font="Symbol" w:char="F0A7"/>
      </w:r>
      <w:r w:rsidR="00BC4ADB">
        <w:rPr>
          <w:bCs/>
        </w:rPr>
        <w:t xml:space="preserve"> </w:t>
      </w:r>
      <w:r w:rsidR="00747DBA">
        <w:rPr>
          <w:bCs/>
        </w:rPr>
        <w:t>et intérêt au chelem</w:t>
      </w:r>
      <w:r w:rsidR="00BC4ADB">
        <w:rPr>
          <w:bCs/>
          <w:color w:val="00B050"/>
        </w:rPr>
        <w:t xml:space="preserve"> </w:t>
      </w:r>
      <w:r w:rsidRPr="00BC4ADB">
        <w:rPr>
          <w:bCs/>
        </w:rPr>
        <w:t>ou</w:t>
      </w:r>
      <w:r w:rsidR="00C06460" w:rsidRPr="00BC4ADB">
        <w:rPr>
          <w:bCs/>
        </w:rPr>
        <w:t xml:space="preserve"> </w:t>
      </w:r>
      <w:r w:rsidR="00BC4ADB">
        <w:rPr>
          <w:bCs/>
        </w:rPr>
        <w:t>Transfer</w:t>
      </w:r>
      <w:r w:rsidR="00C06460" w:rsidRPr="00BC4ADB">
        <w:rPr>
          <w:bCs/>
        </w:rPr>
        <w:t xml:space="preserve"> 4</w:t>
      </w:r>
      <w:r w:rsidR="00BC4ADB">
        <w:rPr>
          <w:bCs/>
          <w:color w:val="008000"/>
          <w:sz w:val="28"/>
        </w:rPr>
        <w:sym w:font="Symbol" w:char="F0A7"/>
      </w:r>
      <w:r w:rsidR="00C06460" w:rsidRPr="00BC4ADB">
        <w:rPr>
          <w:bCs/>
        </w:rPr>
        <w:t>/4</w:t>
      </w:r>
      <w:r w:rsidR="00BC4ADB">
        <w:rPr>
          <w:bCs/>
          <w:color w:val="FFC000"/>
          <w:sz w:val="28"/>
        </w:rPr>
        <w:sym w:font="Symbol" w:char="F0A8"/>
      </w:r>
      <w:r w:rsidRPr="00BC4ADB">
        <w:rPr>
          <w:bCs/>
        </w:rPr>
        <w:t xml:space="preserve"> avec espoir de chelem et contrôle </w:t>
      </w:r>
      <w:r w:rsidR="00BC4ADB">
        <w:rPr>
          <w:bCs/>
          <w:color w:val="008000"/>
          <w:sz w:val="28"/>
        </w:rPr>
        <w:sym w:font="Symbol" w:char="F0A7"/>
      </w:r>
      <w:r w:rsidR="00C06460" w:rsidRPr="00BC4ADB">
        <w:rPr>
          <w:bCs/>
        </w:rPr>
        <w:t xml:space="preserve"> ou naturelles au palier de 4)</w:t>
      </w:r>
      <w:r w:rsidR="00747DBA">
        <w:rPr>
          <w:bCs/>
        </w:rPr>
        <w:t> </w:t>
      </w:r>
    </w:p>
    <w:p w14:paraId="0B3E2FB0" w14:textId="77777777" w:rsidR="00886A0C" w:rsidRDefault="00886A0C" w:rsidP="00886A0C">
      <w:pPr>
        <w:rPr>
          <w:bCs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75"/>
        <w:gridCol w:w="1560"/>
        <w:gridCol w:w="1134"/>
      </w:tblGrid>
      <w:tr w:rsidR="00886A0C" w14:paraId="6625ABE9" w14:textId="77777777" w:rsidTr="0013611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BB83A44" w14:textId="77777777" w:rsidR="00886A0C" w:rsidRPr="00153252" w:rsidRDefault="00886A0C" w:rsidP="0013611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shd w:val="solid" w:color="000080" w:fill="FFFFFF"/>
          </w:tcPr>
          <w:p w14:paraId="15A03FE9" w14:textId="77777777" w:rsidR="00886A0C" w:rsidRPr="00153252" w:rsidRDefault="00886A0C" w:rsidP="0013611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solid" w:color="000080" w:fill="FFFFFF"/>
          </w:tcPr>
          <w:p w14:paraId="3FC09534" w14:textId="77777777" w:rsidR="00886A0C" w:rsidRPr="00153252" w:rsidRDefault="00886A0C" w:rsidP="0013611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solid" w:color="000080" w:fill="FFFFFF"/>
          </w:tcPr>
          <w:p w14:paraId="5A28B146" w14:textId="77777777" w:rsidR="00886A0C" w:rsidRPr="00153252" w:rsidRDefault="00886A0C" w:rsidP="0013611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86A0C" w14:paraId="7076D838" w14:textId="77777777" w:rsidTr="00136119">
        <w:tc>
          <w:tcPr>
            <w:tcW w:w="1101" w:type="dxa"/>
            <w:shd w:val="solid" w:color="C0C0C0" w:fill="FFFFFF"/>
          </w:tcPr>
          <w:p w14:paraId="4E40EF8C" w14:textId="77777777" w:rsidR="00886A0C" w:rsidRDefault="00886A0C" w:rsidP="0013611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14:paraId="2C32A8E6" w14:textId="77777777" w:rsidR="00886A0C" w:rsidRPr="00153252" w:rsidRDefault="00747DBA" w:rsidP="0013611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</w:t>
            </w:r>
            <w:r w:rsidR="00886A0C">
              <w:rPr>
                <w:b/>
                <w:bCs/>
                <w:color w:val="000000"/>
              </w:rPr>
              <w:t>?</w:t>
            </w:r>
          </w:p>
        </w:tc>
        <w:tc>
          <w:tcPr>
            <w:tcW w:w="1275" w:type="dxa"/>
            <w:shd w:val="solid" w:color="C0C0C0" w:fill="FFFFFF"/>
          </w:tcPr>
          <w:p w14:paraId="2E864DA2" w14:textId="77777777" w:rsidR="00886A0C" w:rsidRDefault="00886A0C" w:rsidP="00136119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560" w:type="dxa"/>
            <w:shd w:val="solid" w:color="C0C0C0" w:fill="FFFFFF"/>
          </w:tcPr>
          <w:p w14:paraId="715CFDAA" w14:textId="77777777" w:rsidR="00886A0C" w:rsidRPr="008F1803" w:rsidRDefault="008F1803" w:rsidP="00136119">
            <w:r>
              <w:rPr>
                <w:color w:val="000080"/>
              </w:rPr>
              <w:t xml:space="preserve">    </w:t>
            </w:r>
            <w:r w:rsidR="00886A0C"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</w:p>
        </w:tc>
        <w:tc>
          <w:tcPr>
            <w:tcW w:w="1134" w:type="dxa"/>
            <w:shd w:val="solid" w:color="C0C0C0" w:fill="FFFFFF"/>
          </w:tcPr>
          <w:p w14:paraId="177C5D58" w14:textId="77777777" w:rsidR="00886A0C" w:rsidRPr="00747DBA" w:rsidRDefault="00886A0C" w:rsidP="00136119">
            <w:r>
              <w:rPr>
                <w:color w:val="000080"/>
              </w:rPr>
              <w:t>2</w:t>
            </w:r>
            <w:r w:rsidR="00747DBA">
              <w:rPr>
                <w:color w:val="FFC000"/>
                <w:sz w:val="28"/>
              </w:rPr>
              <w:sym w:font="Symbol" w:char="F0A8"/>
            </w:r>
            <w:r w:rsidR="00747DBA">
              <w:t>/</w:t>
            </w:r>
            <w:r w:rsidR="00747DBA">
              <w:rPr>
                <w:color w:val="FF0000"/>
                <w:sz w:val="28"/>
              </w:rPr>
              <w:sym w:font="Symbol" w:char="F0A9"/>
            </w:r>
            <w:r w:rsidR="00747DBA">
              <w:t>/</w:t>
            </w:r>
            <w:r w:rsidR="00747DBA">
              <w:rPr>
                <w:color w:val="0000FF"/>
                <w:sz w:val="28"/>
              </w:rPr>
              <w:sym w:font="Symbol" w:char="F0AA"/>
            </w:r>
          </w:p>
          <w:p w14:paraId="1915B2BE" w14:textId="77777777" w:rsidR="00886A0C" w:rsidRDefault="00886A0C" w:rsidP="00136119">
            <w:pPr>
              <w:rPr>
                <w:color w:val="000080"/>
              </w:rPr>
            </w:pPr>
          </w:p>
        </w:tc>
      </w:tr>
    </w:tbl>
    <w:p w14:paraId="1A51DB33" w14:textId="77777777" w:rsidR="00886A0C" w:rsidRPr="00886A0C" w:rsidRDefault="00886A0C" w:rsidP="00FF5072">
      <w:pPr>
        <w:pStyle w:val="Par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Passe : Rien à dire (potentiellement main punitive)</w:t>
      </w:r>
      <w:r w:rsidR="00AD25BC">
        <w:rPr>
          <w:bCs/>
        </w:rPr>
        <w:t xml:space="preserve">    </w:t>
      </w:r>
    </w:p>
    <w:p w14:paraId="5152FAEF" w14:textId="77777777" w:rsidR="00886A0C" w:rsidRPr="00886A0C" w:rsidRDefault="00886A0C" w:rsidP="00FF5072">
      <w:pPr>
        <w:pStyle w:val="Pardeliste"/>
        <w:numPr>
          <w:ilvl w:val="0"/>
          <w:numId w:val="42"/>
        </w:numPr>
        <w:rPr>
          <w:bCs/>
          <w:u w:val="single"/>
        </w:rPr>
      </w:pPr>
      <w:r w:rsidRPr="00BC4ADB">
        <w:rPr>
          <w:bCs/>
          <w:color w:val="FF0000"/>
        </w:rPr>
        <w:t>X</w:t>
      </w:r>
      <w:r>
        <w:rPr>
          <w:bCs/>
        </w:rPr>
        <w:t xml:space="preserve"> majeure au-dessus ou 4</w:t>
      </w:r>
      <w:r w:rsidR="00BC4ADB">
        <w:rPr>
          <w:bCs/>
        </w:rPr>
        <w:t xml:space="preserve"> cartes </w:t>
      </w:r>
      <w:r w:rsidR="00BC4ADB">
        <w:rPr>
          <w:bCs/>
          <w:color w:val="FF0000"/>
          <w:sz w:val="28"/>
        </w:rPr>
        <w:sym w:font="Symbol" w:char="F0A9"/>
      </w:r>
      <w:r>
        <w:rPr>
          <w:bCs/>
        </w:rPr>
        <w:t xml:space="preserve"> sur 2</w:t>
      </w:r>
      <w:r w:rsidR="004E13C8">
        <w:rPr>
          <w:bCs/>
          <w:color w:val="0000FF"/>
          <w:sz w:val="28"/>
        </w:rPr>
        <w:sym w:font="Symbol" w:char="F0AA"/>
      </w:r>
    </w:p>
    <w:p w14:paraId="777180A2" w14:textId="77777777" w:rsidR="00886A0C" w:rsidRPr="00886A0C" w:rsidRDefault="00886A0C" w:rsidP="00FF5072">
      <w:pPr>
        <w:pStyle w:val="Par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2</w:t>
      </w:r>
      <w:r w:rsidR="00BC4ADB">
        <w:rPr>
          <w:bCs/>
          <w:color w:val="FF0000"/>
          <w:sz w:val="28"/>
        </w:rPr>
        <w:sym w:font="Symbol" w:char="F0A9"/>
      </w:r>
      <w:r w:rsidR="00BC4ADB">
        <w:rPr>
          <w:bCs/>
        </w:rPr>
        <w:t xml:space="preserve"> (sur 2</w:t>
      </w:r>
      <w:r w:rsidR="00BC4ADB">
        <w:rPr>
          <w:bCs/>
          <w:color w:val="FFC000"/>
          <w:sz w:val="28"/>
        </w:rPr>
        <w:sym w:font="Symbol" w:char="F0A8"/>
      </w:r>
      <w:r w:rsidR="00BC4ADB">
        <w:rPr>
          <w:bCs/>
        </w:rPr>
        <w:t xml:space="preserve">) </w:t>
      </w:r>
      <w:r>
        <w:rPr>
          <w:bCs/>
        </w:rPr>
        <w:t>=</w:t>
      </w:r>
      <w:r w:rsidR="00BC4ADB">
        <w:rPr>
          <w:bCs/>
        </w:rPr>
        <w:t xml:space="preserve"> </w:t>
      </w:r>
      <w:r>
        <w:rPr>
          <w:bCs/>
        </w:rPr>
        <w:t>4</w:t>
      </w:r>
      <w:r w:rsidR="00BC4ADB">
        <w:rPr>
          <w:bCs/>
        </w:rPr>
        <w:t xml:space="preserve"> cartes </w:t>
      </w:r>
      <w:r w:rsidR="00BC4ADB">
        <w:rPr>
          <w:bCs/>
          <w:color w:val="0000FF"/>
          <w:sz w:val="28"/>
        </w:rPr>
        <w:sym w:font="Symbol" w:char="F0AA"/>
      </w:r>
    </w:p>
    <w:p w14:paraId="5860B093" w14:textId="77777777" w:rsidR="00886A0C" w:rsidRPr="000B2F0B" w:rsidRDefault="00886A0C" w:rsidP="00FF5072">
      <w:pPr>
        <w:pStyle w:val="Pardeliste"/>
        <w:numPr>
          <w:ilvl w:val="0"/>
          <w:numId w:val="42"/>
        </w:numPr>
        <w:rPr>
          <w:bCs/>
          <w:color w:val="FF0000"/>
          <w:u w:val="single"/>
        </w:rPr>
      </w:pPr>
      <w:r w:rsidRPr="004E13C8">
        <w:rPr>
          <w:bCs/>
        </w:rPr>
        <w:t>2</w:t>
      </w:r>
      <w:r w:rsidR="004E13C8" w:rsidRPr="004E13C8">
        <w:rPr>
          <w:bCs/>
          <w:color w:val="0000FF"/>
          <w:sz w:val="28"/>
          <w:szCs w:val="28"/>
        </w:rPr>
        <w:sym w:font="Symbol" w:char="F0AA"/>
      </w:r>
      <w:r w:rsidR="004E13C8">
        <w:rPr>
          <w:bCs/>
          <w:sz w:val="28"/>
        </w:rPr>
        <w:t xml:space="preserve"> </w:t>
      </w:r>
      <w:r w:rsidR="00747DBA">
        <w:rPr>
          <w:bCs/>
          <w:sz w:val="28"/>
        </w:rPr>
        <w:t xml:space="preserve"> </w:t>
      </w:r>
      <w:r w:rsidRPr="004E13C8">
        <w:rPr>
          <w:bCs/>
        </w:rPr>
        <w:t>=</w:t>
      </w:r>
      <w:r w:rsidR="00747DBA">
        <w:rPr>
          <w:bCs/>
        </w:rPr>
        <w:t xml:space="preserve"> </w:t>
      </w:r>
      <w:r w:rsidRPr="004E13C8">
        <w:rPr>
          <w:bCs/>
        </w:rPr>
        <w:t>5</w:t>
      </w:r>
      <w:r w:rsidR="000B2F0B" w:rsidRPr="004E13C8">
        <w:rPr>
          <w:bCs/>
        </w:rPr>
        <w:t xml:space="preserve"> cartes </w:t>
      </w:r>
      <w:r w:rsidR="004E13C8" w:rsidRPr="004E13C8">
        <w:rPr>
          <w:bCs/>
          <w:color w:val="FF0000"/>
          <w:sz w:val="28"/>
          <w:szCs w:val="28"/>
        </w:rPr>
        <w:sym w:font="Symbol" w:char="F0A9"/>
      </w:r>
      <w:r w:rsidRPr="004E13C8">
        <w:rPr>
          <w:bCs/>
        </w:rPr>
        <w:t xml:space="preserve"> (sur intervention à 2</w:t>
      </w:r>
      <w:r w:rsidR="004E13C8">
        <w:rPr>
          <w:bCs/>
          <w:color w:val="FFC000"/>
          <w:sz w:val="32"/>
          <w:szCs w:val="28"/>
        </w:rPr>
        <w:sym w:font="Symbol" w:char="F0A8"/>
      </w:r>
      <w:r w:rsidRPr="004E13C8">
        <w:rPr>
          <w:bCs/>
        </w:rPr>
        <w:t xml:space="preserve">) et sur intervention </w:t>
      </w:r>
      <w:r w:rsidRPr="004E13C8">
        <w:rPr>
          <w:b/>
          <w:bCs/>
        </w:rPr>
        <w:t xml:space="preserve">à </w:t>
      </w:r>
      <w:r w:rsidRPr="004E13C8">
        <w:rPr>
          <w:b/>
          <w:bCs/>
          <w:color w:val="FF0000"/>
        </w:rPr>
        <w:t>2</w:t>
      </w:r>
      <w:r w:rsidR="000B2F0B" w:rsidRPr="004E13C8">
        <w:rPr>
          <w:b/>
          <w:bCs/>
          <w:color w:val="FF0000"/>
          <w:sz w:val="28"/>
        </w:rPr>
        <w:sym w:font="Symbol" w:char="F0A9"/>
      </w:r>
      <w:r w:rsidRPr="004E13C8">
        <w:rPr>
          <w:b/>
          <w:bCs/>
          <w:color w:val="FF0000"/>
        </w:rPr>
        <w:t xml:space="preserve"> 5</w:t>
      </w:r>
      <w:r w:rsidR="000B2F0B" w:rsidRPr="004E13C8">
        <w:rPr>
          <w:b/>
          <w:bCs/>
          <w:color w:val="FF0000"/>
        </w:rPr>
        <w:t xml:space="preserve"> </w:t>
      </w:r>
      <w:r w:rsidRPr="004E13C8">
        <w:rPr>
          <w:b/>
          <w:bCs/>
          <w:color w:val="FF0000"/>
        </w:rPr>
        <w:t>4 Mineur</w:t>
      </w:r>
    </w:p>
    <w:p w14:paraId="1062DCA2" w14:textId="77777777" w:rsidR="00886A0C" w:rsidRPr="00886A0C" w:rsidRDefault="00886A0C" w:rsidP="00FF5072">
      <w:pPr>
        <w:pStyle w:val="Par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2SA</w:t>
      </w:r>
      <w:r w:rsidR="00747DBA">
        <w:rPr>
          <w:bCs/>
        </w:rPr>
        <w:t xml:space="preserve"> </w:t>
      </w:r>
      <w:r>
        <w:rPr>
          <w:bCs/>
        </w:rPr>
        <w:t xml:space="preserve">= Texas </w:t>
      </w:r>
      <w:r w:rsidR="000B2F0B">
        <w:rPr>
          <w:bCs/>
          <w:color w:val="008000"/>
          <w:sz w:val="28"/>
        </w:rPr>
        <w:sym w:font="Symbol" w:char="F0A7"/>
      </w:r>
    </w:p>
    <w:p w14:paraId="3BB6F58A" w14:textId="77777777" w:rsidR="00886A0C" w:rsidRPr="00886A0C" w:rsidRDefault="00886A0C" w:rsidP="00FF5072">
      <w:pPr>
        <w:pStyle w:val="Par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3</w:t>
      </w:r>
      <w:r w:rsidR="000B2F0B">
        <w:rPr>
          <w:bCs/>
          <w:color w:val="008000"/>
          <w:sz w:val="28"/>
        </w:rPr>
        <w:sym w:font="Symbol" w:char="F0A7"/>
      </w:r>
      <w:r w:rsidR="00747DBA">
        <w:rPr>
          <w:bCs/>
          <w:color w:val="008000"/>
          <w:sz w:val="28"/>
        </w:rPr>
        <w:t xml:space="preserve"> </w:t>
      </w:r>
      <w:r w:rsidR="000B2F0B">
        <w:rPr>
          <w:bCs/>
        </w:rPr>
        <w:t xml:space="preserve"> </w:t>
      </w:r>
      <w:r>
        <w:rPr>
          <w:bCs/>
        </w:rPr>
        <w:t>=</w:t>
      </w:r>
      <w:r w:rsidR="00747DBA">
        <w:rPr>
          <w:bCs/>
        </w:rPr>
        <w:t xml:space="preserve"> </w:t>
      </w:r>
      <w:r>
        <w:rPr>
          <w:bCs/>
        </w:rPr>
        <w:t xml:space="preserve">Texas </w:t>
      </w:r>
      <w:r w:rsidR="000B2F0B">
        <w:rPr>
          <w:bCs/>
          <w:color w:val="FFC000"/>
          <w:sz w:val="28"/>
        </w:rPr>
        <w:sym w:font="Symbol" w:char="F0A8"/>
      </w:r>
      <w:r>
        <w:rPr>
          <w:bCs/>
        </w:rPr>
        <w:t xml:space="preserve"> (sur intervention 2</w:t>
      </w:r>
      <w:r w:rsidR="000B2F0B">
        <w:rPr>
          <w:bCs/>
          <w:color w:val="FFC000"/>
          <w:sz w:val="28"/>
        </w:rPr>
        <w:sym w:font="Symbol" w:char="F0A8"/>
      </w:r>
      <w:r>
        <w:rPr>
          <w:bCs/>
        </w:rPr>
        <w:t xml:space="preserve"> </w:t>
      </w:r>
      <w:r w:rsidRPr="000B2F0B">
        <w:rPr>
          <w:b/>
          <w:bCs/>
        </w:rPr>
        <w:t>correspond aux 2 Majeures</w:t>
      </w:r>
      <w:r>
        <w:rPr>
          <w:bCs/>
        </w:rPr>
        <w:t>)</w:t>
      </w:r>
    </w:p>
    <w:p w14:paraId="74F67BEE" w14:textId="77777777" w:rsidR="00A00B93" w:rsidRPr="000B2F0B" w:rsidRDefault="00886A0C" w:rsidP="00FF5072">
      <w:pPr>
        <w:pStyle w:val="Par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3</w:t>
      </w:r>
      <w:r w:rsidR="000B2F0B">
        <w:rPr>
          <w:bCs/>
          <w:color w:val="FFC000"/>
          <w:sz w:val="28"/>
        </w:rPr>
        <w:sym w:font="Symbol" w:char="F0A8"/>
      </w:r>
      <w:r w:rsidR="00747DBA">
        <w:rPr>
          <w:bCs/>
          <w:color w:val="FFC000"/>
          <w:sz w:val="28"/>
        </w:rPr>
        <w:t xml:space="preserve">  </w:t>
      </w:r>
      <w:r w:rsidR="00B21CA2">
        <w:rPr>
          <w:bCs/>
        </w:rPr>
        <w:t xml:space="preserve">= </w:t>
      </w:r>
      <w:r w:rsidR="004E13C8">
        <w:rPr>
          <w:bCs/>
        </w:rPr>
        <w:t xml:space="preserve">5 cartes </w:t>
      </w:r>
      <w:r w:rsidR="004E13C8">
        <w:rPr>
          <w:bCs/>
          <w:color w:val="0000FF"/>
          <w:sz w:val="28"/>
        </w:rPr>
        <w:sym w:font="Symbol" w:char="F0AA"/>
      </w:r>
      <w:r w:rsidR="004E13C8">
        <w:rPr>
          <w:bCs/>
        </w:rPr>
        <w:t xml:space="preserve"> (sur intervention 2</w:t>
      </w:r>
      <w:r w:rsidR="004E13C8">
        <w:rPr>
          <w:bCs/>
          <w:color w:val="FFC000"/>
          <w:sz w:val="28"/>
        </w:rPr>
        <w:sym w:font="Symbol" w:char="F0A8"/>
      </w:r>
      <w:r w:rsidR="004E13C8">
        <w:rPr>
          <w:bCs/>
        </w:rPr>
        <w:t xml:space="preserve"> ou 2</w:t>
      </w:r>
      <w:r w:rsidR="004E13C8">
        <w:rPr>
          <w:bCs/>
          <w:color w:val="FF0000"/>
          <w:sz w:val="28"/>
        </w:rPr>
        <w:sym w:font="Symbol" w:char="F0A9"/>
      </w:r>
      <w:r w:rsidR="004E13C8">
        <w:rPr>
          <w:bCs/>
        </w:rPr>
        <w:t>) ou 5</w:t>
      </w:r>
      <w:r w:rsidR="000B2F0B">
        <w:rPr>
          <w:bCs/>
        </w:rPr>
        <w:t xml:space="preserve"> cartes </w:t>
      </w:r>
      <w:r w:rsidR="000B2F0B">
        <w:rPr>
          <w:bCs/>
          <w:color w:val="FF0000"/>
          <w:sz w:val="28"/>
        </w:rPr>
        <w:sym w:font="Symbol" w:char="F0A9"/>
      </w:r>
      <w:r w:rsidR="00B21CA2">
        <w:rPr>
          <w:bCs/>
        </w:rPr>
        <w:t xml:space="preserve"> (sur intervention 2</w:t>
      </w:r>
      <w:r w:rsidR="000B2F0B">
        <w:rPr>
          <w:bCs/>
          <w:color w:val="0000FF"/>
          <w:sz w:val="28"/>
        </w:rPr>
        <w:sym w:font="Symbol" w:char="F0AA"/>
      </w:r>
      <w:r w:rsidR="00B21CA2">
        <w:rPr>
          <w:bCs/>
        </w:rPr>
        <w:t xml:space="preserve">) </w:t>
      </w:r>
    </w:p>
    <w:p w14:paraId="2EFD60A2" w14:textId="77777777" w:rsidR="009624E1" w:rsidRDefault="009624E1">
      <w:pPr>
        <w:pStyle w:val="Titre2"/>
      </w:pPr>
      <w:bookmarkStart w:id="93" w:name="_Toc468559102"/>
      <w:r>
        <w:lastRenderedPageBreak/>
        <w:t>Développements particuliers sur Texas</w:t>
      </w:r>
      <w:bookmarkEnd w:id="93"/>
    </w:p>
    <w:tbl>
      <w:tblPr>
        <w:tblpPr w:leftFromText="141" w:rightFromText="141" w:vertAnchor="text" w:horzAnchor="margin" w:tblpY="19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498"/>
        <w:gridCol w:w="1297"/>
      </w:tblGrid>
      <w:tr w:rsidR="004E13C8" w14:paraId="4103EEC7" w14:textId="77777777" w:rsidTr="004E13C8">
        <w:tc>
          <w:tcPr>
            <w:tcW w:w="1347" w:type="dxa"/>
            <w:tcBorders>
              <w:bottom w:val="single" w:sz="6" w:space="0" w:color="000000"/>
            </w:tcBorders>
            <w:shd w:val="solid" w:color="000080" w:fill="FFFFFF"/>
          </w:tcPr>
          <w:p w14:paraId="4970F467" w14:textId="77777777"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D5CED2F" w14:textId="77777777"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E13C8" w:rsidRPr="00F62AC9" w14:paraId="5F46B836" w14:textId="77777777" w:rsidTr="004E13C8">
        <w:tc>
          <w:tcPr>
            <w:tcW w:w="1347" w:type="dxa"/>
            <w:shd w:val="solid" w:color="C0C0C0" w:fill="FFFFFF"/>
          </w:tcPr>
          <w:p w14:paraId="4EEC25CE" w14:textId="77777777" w:rsidR="004E13C8" w:rsidRPr="00153252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54731DAF" w14:textId="77777777" w:rsidR="004E13C8" w:rsidRPr="007109B3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7109B3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7109B3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4E13C8" w:rsidRPr="00F62AC9" w14:paraId="07B754E7" w14:textId="77777777" w:rsidTr="004E13C8">
        <w:tc>
          <w:tcPr>
            <w:tcW w:w="1347" w:type="dxa"/>
            <w:shd w:val="solid" w:color="C0C0C0" w:fill="FFFFFF"/>
          </w:tcPr>
          <w:p w14:paraId="3715D033" w14:textId="77777777" w:rsidR="004E13C8" w:rsidRPr="007109B3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2SA/3</w:t>
            </w:r>
            <w:r w:rsidR="007109B3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 3</w:t>
            </w:r>
            <w:r w:rsidR="007109B3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AE11389" w14:textId="77777777" w:rsidR="004E13C8" w:rsidRDefault="004E13C8" w:rsidP="004E13C8">
            <w:pPr>
              <w:rPr>
                <w:b/>
                <w:bCs/>
                <w:color w:val="000000"/>
              </w:rPr>
            </w:pPr>
          </w:p>
        </w:tc>
      </w:tr>
    </w:tbl>
    <w:p w14:paraId="1F40C523" w14:textId="77777777" w:rsidR="004E13C8" w:rsidRPr="004E13C8" w:rsidRDefault="004E13C8" w:rsidP="004E13C8"/>
    <w:p w14:paraId="12D7916E" w14:textId="77777777" w:rsidR="004E13C8" w:rsidRDefault="004E13C8" w:rsidP="00E538D5"/>
    <w:p w14:paraId="72F2E7E6" w14:textId="77777777" w:rsidR="00E538D5" w:rsidRDefault="00955559" w:rsidP="004E13C8">
      <w:r>
        <w:t>2SA = Maxi avec fit 4</w:t>
      </w:r>
      <w:r w:rsidRPr="00955559">
        <w:rPr>
          <w:vertAlign w:val="superscript"/>
        </w:rPr>
        <w:t>ème</w:t>
      </w:r>
      <w:r>
        <w:t xml:space="preserve"> </w:t>
      </w:r>
    </w:p>
    <w:p w14:paraId="6BB75292" w14:textId="77777777" w:rsidR="001D0E72" w:rsidRDefault="00955559" w:rsidP="004E13C8">
      <w:r>
        <w:t>3 M = Mini avec fit 4</w:t>
      </w:r>
      <w:r w:rsidRPr="00955559">
        <w:rPr>
          <w:vertAlign w:val="superscript"/>
        </w:rPr>
        <w:t>ème</w:t>
      </w:r>
      <w:r>
        <w:t xml:space="preserve"> (facultatif sur les </w:t>
      </w:r>
      <w:r w:rsidR="004E13C8">
        <w:rPr>
          <w:color w:val="0000FF"/>
          <w:sz w:val="28"/>
        </w:rPr>
        <w:sym w:font="Symbol" w:char="F0AA"/>
      </w:r>
      <w:r>
        <w:t>)</w:t>
      </w:r>
    </w:p>
    <w:p w14:paraId="72E79A28" w14:textId="77777777" w:rsidR="004E13C8" w:rsidRDefault="004E13C8" w:rsidP="00E538D5"/>
    <w:tbl>
      <w:tblPr>
        <w:tblpPr w:leftFromText="141" w:rightFromText="141" w:vertAnchor="text" w:horzAnchor="margin" w:tblpY="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4E13C8" w14:paraId="1CE7DF58" w14:textId="77777777" w:rsidTr="004E13C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A11D8C2" w14:textId="77777777"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9B5576D" w14:textId="77777777"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E13C8" w:rsidRPr="00F62AC9" w14:paraId="2F57185C" w14:textId="77777777" w:rsidTr="004E13C8">
        <w:tc>
          <w:tcPr>
            <w:tcW w:w="1101" w:type="dxa"/>
            <w:shd w:val="solid" w:color="C0C0C0" w:fill="FFFFFF"/>
          </w:tcPr>
          <w:p w14:paraId="066FF848" w14:textId="77777777" w:rsidR="004E13C8" w:rsidRPr="00153252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1094964F" w14:textId="77777777" w:rsidR="004E13C8" w:rsidRPr="007109B3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7109B3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7109B3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4E13C8" w:rsidRPr="00F62AC9" w14:paraId="62BE3846" w14:textId="77777777" w:rsidTr="004E13C8">
        <w:tc>
          <w:tcPr>
            <w:tcW w:w="1101" w:type="dxa"/>
            <w:shd w:val="solid" w:color="C0C0C0" w:fill="FFFFFF"/>
          </w:tcPr>
          <w:p w14:paraId="3B4E5C16" w14:textId="77777777" w:rsidR="004E13C8" w:rsidRPr="007109B3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7109B3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 w:rsidR="007109B3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482F8997" w14:textId="77777777" w:rsidR="004E13C8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</w:tbl>
    <w:p w14:paraId="3681CE24" w14:textId="77777777" w:rsidR="001D0E72" w:rsidRPr="00E538D5" w:rsidRDefault="001D0E72" w:rsidP="00E538D5"/>
    <w:p w14:paraId="2CCE0675" w14:textId="77777777" w:rsidR="007109B3" w:rsidRDefault="007109B3"/>
    <w:p w14:paraId="76DA8600" w14:textId="77777777" w:rsidR="007109B3" w:rsidRDefault="007109B3"/>
    <w:p w14:paraId="3853A37D" w14:textId="77777777" w:rsidR="009624E1" w:rsidRDefault="00E538D5">
      <w:r>
        <w:t>Forcing de Manche : Réponses</w:t>
      </w:r>
    </w:p>
    <w:p w14:paraId="7BB3C50E" w14:textId="77777777" w:rsidR="004E13C8" w:rsidRDefault="004E13C8"/>
    <w:p w14:paraId="3A9B9156" w14:textId="77777777" w:rsidR="00E538D5" w:rsidRPr="003B3D31" w:rsidRDefault="00E538D5" w:rsidP="00AA0E4B">
      <w:pPr>
        <w:numPr>
          <w:ilvl w:val="0"/>
          <w:numId w:val="10"/>
        </w:numPr>
        <w:rPr>
          <w:b/>
          <w:bCs/>
          <w:u w:val="single"/>
        </w:rPr>
      </w:pPr>
      <w:r w:rsidRPr="00035399">
        <w:t>3</w:t>
      </w:r>
      <w:r w:rsidR="007109B3">
        <w:rPr>
          <w:color w:val="008000"/>
          <w:sz w:val="28"/>
        </w:rPr>
        <w:sym w:font="Symbol" w:char="F0A7"/>
      </w:r>
      <w:r w:rsidR="003B3D31">
        <w:t xml:space="preserve"> : Relais non </w:t>
      </w:r>
      <w:proofErr w:type="spellStart"/>
      <w:r w:rsidR="003B3D31">
        <w:t>fitté</w:t>
      </w:r>
      <w:proofErr w:type="spellEnd"/>
      <w:r w:rsidR="003B3D31">
        <w:t xml:space="preserve">. </w:t>
      </w:r>
    </w:p>
    <w:p w14:paraId="7D2375C4" w14:textId="77777777" w:rsidR="003B3D31" w:rsidRPr="003B3D31" w:rsidRDefault="003B3D31" w:rsidP="00AA0E4B">
      <w:pPr>
        <w:numPr>
          <w:ilvl w:val="1"/>
          <w:numId w:val="10"/>
        </w:numPr>
        <w:rPr>
          <w:b/>
          <w:bCs/>
          <w:u w:val="single"/>
        </w:rPr>
      </w:pPr>
      <w:r>
        <w:t>3</w:t>
      </w:r>
      <w:r w:rsidR="007109B3">
        <w:rPr>
          <w:color w:val="FFC000"/>
          <w:sz w:val="28"/>
        </w:rPr>
        <w:sym w:font="Symbol" w:char="F0A8"/>
      </w:r>
      <w:r>
        <w:t> : 4</w:t>
      </w:r>
      <w:r w:rsidR="007109B3">
        <w:t xml:space="preserve"> cartes </w:t>
      </w:r>
      <w:r w:rsidR="007109B3">
        <w:rPr>
          <w:color w:val="FFC000"/>
          <w:sz w:val="28"/>
        </w:rPr>
        <w:sym w:font="Symbol" w:char="F0A8"/>
      </w:r>
    </w:p>
    <w:p w14:paraId="5469E520" w14:textId="77777777" w:rsidR="003B3D31" w:rsidRPr="003B3D31" w:rsidRDefault="003B3D31" w:rsidP="00AA0E4B">
      <w:pPr>
        <w:numPr>
          <w:ilvl w:val="1"/>
          <w:numId w:val="10"/>
        </w:numPr>
        <w:rPr>
          <w:b/>
          <w:bCs/>
          <w:u w:val="single"/>
        </w:rPr>
      </w:pPr>
      <w:r>
        <w:t>3</w:t>
      </w:r>
      <w:r w:rsidR="007109B3">
        <w:rPr>
          <w:color w:val="FF0000"/>
          <w:sz w:val="28"/>
        </w:rPr>
        <w:sym w:font="Symbol" w:char="F0A9"/>
      </w:r>
      <w:r>
        <w:t> : 4</w:t>
      </w:r>
      <w:r w:rsidR="007109B3">
        <w:t xml:space="preserve"> cartes </w:t>
      </w:r>
      <w:r w:rsidR="007109B3">
        <w:rPr>
          <w:color w:val="008000"/>
          <w:sz w:val="28"/>
        </w:rPr>
        <w:sym w:font="Symbol" w:char="F0A7"/>
      </w:r>
      <w:r>
        <w:t xml:space="preserve"> et singleton </w:t>
      </w:r>
      <w:r w:rsidR="007109B3">
        <w:rPr>
          <w:color w:val="FFC000"/>
          <w:sz w:val="28"/>
        </w:rPr>
        <w:sym w:font="Symbol" w:char="F0A8"/>
      </w:r>
      <w:r w:rsidR="001D0E72">
        <w:t xml:space="preserve"> </w:t>
      </w:r>
      <w:r w:rsidR="001D0E72" w:rsidRPr="00747DBA">
        <w:rPr>
          <w:color w:val="FF0000"/>
        </w:rPr>
        <w:t>ou 5422 forcing de chelem</w:t>
      </w:r>
    </w:p>
    <w:p w14:paraId="7D87DF74" w14:textId="77777777" w:rsidR="00A21ACA" w:rsidRPr="00B3795B" w:rsidRDefault="003B3D31" w:rsidP="00AA0E4B">
      <w:pPr>
        <w:numPr>
          <w:ilvl w:val="1"/>
          <w:numId w:val="10"/>
        </w:numPr>
        <w:rPr>
          <w:b/>
          <w:bCs/>
          <w:u w:val="single"/>
        </w:rPr>
      </w:pPr>
      <w:r>
        <w:t>3</w:t>
      </w:r>
      <w:r w:rsidR="007109B3">
        <w:rPr>
          <w:color w:val="0000FF"/>
          <w:sz w:val="28"/>
        </w:rPr>
        <w:sym w:font="Symbol" w:char="F0AA"/>
      </w:r>
      <w:r>
        <w:t> : 4</w:t>
      </w:r>
      <w:r w:rsidR="007109B3">
        <w:t xml:space="preserve"> cartes</w:t>
      </w:r>
      <w:r w:rsidR="00747DBA">
        <w:t xml:space="preserve"> </w:t>
      </w:r>
      <w:r w:rsidR="007109B3">
        <w:rPr>
          <w:color w:val="008000"/>
          <w:sz w:val="28"/>
        </w:rPr>
        <w:sym w:font="Symbol" w:char="F0A7"/>
      </w:r>
      <w:r>
        <w:t xml:space="preserve"> et singleton majeur</w:t>
      </w:r>
    </w:p>
    <w:p w14:paraId="60945562" w14:textId="77777777" w:rsidR="00B3795B" w:rsidRPr="00B21CA2" w:rsidRDefault="00B3795B" w:rsidP="00AA0E4B">
      <w:pPr>
        <w:numPr>
          <w:ilvl w:val="1"/>
          <w:numId w:val="10"/>
        </w:numPr>
        <w:rPr>
          <w:b/>
          <w:bCs/>
          <w:u w:val="single"/>
        </w:rPr>
      </w:pPr>
      <w:r w:rsidRPr="00B21CA2">
        <w:rPr>
          <w:b/>
        </w:rPr>
        <w:t>3SA : 6</w:t>
      </w:r>
      <w:r w:rsidRPr="00B21CA2">
        <w:rPr>
          <w:b/>
          <w:vertAlign w:val="superscript"/>
        </w:rPr>
        <w:t>ème</w:t>
      </w:r>
      <w:r w:rsidRPr="00B21CA2">
        <w:rPr>
          <w:b/>
        </w:rPr>
        <w:t xml:space="preserve"> majeur </w:t>
      </w:r>
      <w:r w:rsidR="00AB6248">
        <w:rPr>
          <w:b/>
        </w:rPr>
        <w:t>départ de contrôles</w:t>
      </w:r>
    </w:p>
    <w:p w14:paraId="359C6E56" w14:textId="77777777" w:rsidR="00A21ACA" w:rsidRDefault="00A21ACA" w:rsidP="00AA0E4B">
      <w:pPr>
        <w:numPr>
          <w:ilvl w:val="1"/>
          <w:numId w:val="10"/>
        </w:numPr>
        <w:rPr>
          <w:bCs/>
        </w:rPr>
      </w:pPr>
      <w:r w:rsidRPr="00816360">
        <w:rPr>
          <w:bCs/>
        </w:rPr>
        <w:t>4</w:t>
      </w:r>
      <w:r w:rsidR="00816360" w:rsidRPr="00816360">
        <w:rPr>
          <w:bCs/>
          <w:color w:val="008000"/>
          <w:sz w:val="28"/>
        </w:rPr>
        <w:sym w:font="Symbol" w:char="F0A7"/>
      </w:r>
      <w:r w:rsidRPr="00816360">
        <w:rPr>
          <w:bCs/>
        </w:rPr>
        <w:t>/4</w:t>
      </w:r>
      <w:r w:rsidR="00816360" w:rsidRPr="00816360">
        <w:rPr>
          <w:bCs/>
          <w:color w:val="FFC000"/>
          <w:sz w:val="28"/>
        </w:rPr>
        <w:sym w:font="Symbol" w:char="F0A8"/>
      </w:r>
      <w:r w:rsidRPr="00816360">
        <w:rPr>
          <w:bCs/>
        </w:rPr>
        <w:t>/4</w:t>
      </w:r>
      <w:r w:rsidR="00816360" w:rsidRPr="00816360">
        <w:rPr>
          <w:bCs/>
          <w:color w:val="FF0000"/>
          <w:sz w:val="28"/>
        </w:rPr>
        <w:sym w:font="Symbol" w:char="F0A9"/>
      </w:r>
      <w:r w:rsidR="00AB6248">
        <w:rPr>
          <w:bCs/>
        </w:rPr>
        <w:t xml:space="preserve"> </w:t>
      </w:r>
      <w:r w:rsidRPr="00816360">
        <w:rPr>
          <w:bCs/>
        </w:rPr>
        <w:t xml:space="preserve">: </w:t>
      </w:r>
      <w:proofErr w:type="spellStart"/>
      <w:r w:rsidRPr="00816360">
        <w:rPr>
          <w:bCs/>
        </w:rPr>
        <w:t>splinter</w:t>
      </w:r>
      <w:proofErr w:type="spellEnd"/>
      <w:r w:rsidRPr="00816360">
        <w:rPr>
          <w:bCs/>
        </w:rPr>
        <w:t xml:space="preserve"> avec </w:t>
      </w:r>
      <w:r w:rsidRPr="00816360">
        <w:rPr>
          <w:b/>
          <w:bCs/>
        </w:rPr>
        <w:t>gros espoir de chelem</w:t>
      </w:r>
      <w:r w:rsidRPr="00816360">
        <w:rPr>
          <w:bCs/>
        </w:rPr>
        <w:t xml:space="preserve"> et majeure 6</w:t>
      </w:r>
      <w:r w:rsidRPr="00816360">
        <w:rPr>
          <w:bCs/>
          <w:vertAlign w:val="superscript"/>
        </w:rPr>
        <w:t>ème</w:t>
      </w:r>
      <w:r w:rsidRPr="00816360">
        <w:rPr>
          <w:bCs/>
        </w:rPr>
        <w:t xml:space="preserve"> </w:t>
      </w:r>
    </w:p>
    <w:p w14:paraId="4D41BBFF" w14:textId="77777777" w:rsidR="00AB6248" w:rsidRPr="00747DBA" w:rsidRDefault="00AB6248" w:rsidP="00747DBA">
      <w:pPr>
        <w:ind w:left="1080"/>
        <w:rPr>
          <w:b/>
          <w:bCs/>
          <w:sz w:val="28"/>
          <w:u w:val="single"/>
        </w:rPr>
      </w:pPr>
      <w:r w:rsidRPr="00747DBA">
        <w:rPr>
          <w:b/>
          <w:bCs/>
          <w:color w:val="00B050"/>
          <w:u w:val="single"/>
        </w:rPr>
        <w:t>Attention 4</w:t>
      </w:r>
      <w:r w:rsidR="00747DBA" w:rsidRPr="00747DBA">
        <w:rPr>
          <w:b/>
          <w:bCs/>
          <w:color w:val="FF0000"/>
          <w:sz w:val="32"/>
          <w:u w:val="single"/>
        </w:rPr>
        <w:sym w:font="Symbol" w:char="F0A9"/>
      </w:r>
      <w:r w:rsidRPr="00747DBA">
        <w:rPr>
          <w:b/>
          <w:bCs/>
          <w:color w:val="00B050"/>
          <w:u w:val="single"/>
        </w:rPr>
        <w:t xml:space="preserve"> sur 2</w:t>
      </w:r>
      <w:r w:rsidR="00747DBA" w:rsidRPr="00747DBA">
        <w:rPr>
          <w:b/>
          <w:bCs/>
          <w:color w:val="FF0000"/>
          <w:sz w:val="32"/>
          <w:u w:val="single"/>
        </w:rPr>
        <w:sym w:font="Symbol" w:char="F0A9"/>
      </w:r>
      <w:r w:rsidRPr="00747DBA">
        <w:rPr>
          <w:b/>
          <w:bCs/>
          <w:color w:val="00B050"/>
          <w:u w:val="single"/>
        </w:rPr>
        <w:t xml:space="preserve"> est </w:t>
      </w:r>
      <w:proofErr w:type="spellStart"/>
      <w:r w:rsidRPr="00747DBA">
        <w:rPr>
          <w:b/>
          <w:bCs/>
          <w:color w:val="00B050"/>
          <w:u w:val="single"/>
        </w:rPr>
        <w:t>splinter</w:t>
      </w:r>
      <w:proofErr w:type="spellEnd"/>
      <w:r w:rsidRPr="00747DBA">
        <w:rPr>
          <w:b/>
          <w:bCs/>
          <w:color w:val="00B050"/>
          <w:u w:val="single"/>
        </w:rPr>
        <w:t xml:space="preserve"> </w:t>
      </w:r>
      <w:r w:rsidR="00747DBA" w:rsidRPr="00747DBA">
        <w:rPr>
          <w:b/>
          <w:bCs/>
          <w:color w:val="0000FF"/>
          <w:sz w:val="32"/>
          <w:u w:val="single"/>
        </w:rPr>
        <w:sym w:font="Symbol" w:char="F0AA"/>
      </w:r>
    </w:p>
    <w:p w14:paraId="6DD60EE9" w14:textId="77777777" w:rsidR="00A21ACA" w:rsidRDefault="00A21ACA" w:rsidP="00AA0E4B">
      <w:pPr>
        <w:numPr>
          <w:ilvl w:val="1"/>
          <w:numId w:val="10"/>
        </w:numPr>
        <w:rPr>
          <w:b/>
          <w:bCs/>
        </w:rPr>
      </w:pPr>
      <w:r w:rsidRPr="00A21ACA">
        <w:rPr>
          <w:b/>
          <w:bCs/>
        </w:rPr>
        <w:t>4SA</w:t>
      </w:r>
      <w:r>
        <w:rPr>
          <w:b/>
          <w:bCs/>
        </w:rPr>
        <w:t xml:space="preserve"> : </w:t>
      </w:r>
      <w:r w:rsidRPr="00816360">
        <w:rPr>
          <w:bCs/>
        </w:rPr>
        <w:t>quantitatif avec majeure 5</w:t>
      </w:r>
      <w:r w:rsidRPr="00816360">
        <w:rPr>
          <w:bCs/>
          <w:vertAlign w:val="superscript"/>
        </w:rPr>
        <w:t>ème</w:t>
      </w:r>
      <w:r w:rsidRPr="00816360">
        <w:rPr>
          <w:bCs/>
        </w:rPr>
        <w:t xml:space="preserve"> </w:t>
      </w:r>
      <w:r w:rsidR="00816360">
        <w:rPr>
          <w:bCs/>
        </w:rPr>
        <w:t>laide,</w:t>
      </w:r>
      <w:r w:rsidR="001D0E72" w:rsidRPr="00816360">
        <w:rPr>
          <w:bCs/>
        </w:rPr>
        <w:t xml:space="preserve"> </w:t>
      </w:r>
      <w:r w:rsidR="00816360">
        <w:rPr>
          <w:bCs/>
        </w:rPr>
        <w:t>ou</w:t>
      </w:r>
      <w:r w:rsidRPr="00816360">
        <w:rPr>
          <w:bCs/>
        </w:rPr>
        <w:t xml:space="preserve"> 5422 4</w:t>
      </w:r>
      <w:r w:rsidR="00816360">
        <w:rPr>
          <w:bCs/>
        </w:rPr>
        <w:t xml:space="preserve"> cartes </w:t>
      </w:r>
      <w:r w:rsidR="00816360">
        <w:rPr>
          <w:bCs/>
          <w:color w:val="008000"/>
          <w:sz w:val="28"/>
        </w:rPr>
        <w:sym w:font="Symbol" w:char="F0A7"/>
      </w:r>
      <w:r w:rsidR="00EF01B1">
        <w:rPr>
          <w:bCs/>
        </w:rPr>
        <w:t xml:space="preserve"> 16H.</w:t>
      </w:r>
    </w:p>
    <w:p w14:paraId="4806E25A" w14:textId="77777777" w:rsidR="00A21ACA" w:rsidRPr="00955559" w:rsidRDefault="001D0E72" w:rsidP="00AA0E4B">
      <w:pPr>
        <w:numPr>
          <w:ilvl w:val="0"/>
          <w:numId w:val="10"/>
        </w:numPr>
        <w:rPr>
          <w:b/>
          <w:bCs/>
        </w:rPr>
      </w:pPr>
      <w:r w:rsidRPr="00955559">
        <w:rPr>
          <w:b/>
          <w:bCs/>
        </w:rPr>
        <w:t>3</w:t>
      </w:r>
      <w:r w:rsidR="00816360">
        <w:rPr>
          <w:b/>
          <w:bCs/>
          <w:color w:val="FFC000"/>
          <w:sz w:val="28"/>
        </w:rPr>
        <w:sym w:font="Symbol" w:char="F0A8"/>
      </w:r>
      <w:r w:rsidRPr="00955559">
        <w:rPr>
          <w:b/>
          <w:bCs/>
        </w:rPr>
        <w:t> </w:t>
      </w:r>
      <w:r w:rsidRPr="00816360">
        <w:rPr>
          <w:bCs/>
        </w:rPr>
        <w:t>: Contrôle</w:t>
      </w:r>
      <w:r w:rsidR="00816360" w:rsidRPr="00816360">
        <w:rPr>
          <w:bCs/>
        </w:rPr>
        <w:t xml:space="preserve"> (As ou Roi) avec</w:t>
      </w:r>
      <w:r w:rsidRPr="00816360">
        <w:rPr>
          <w:bCs/>
        </w:rPr>
        <w:t xml:space="preserve"> </w:t>
      </w:r>
      <w:r w:rsidR="00955559" w:rsidRPr="00816360">
        <w:rPr>
          <w:bCs/>
        </w:rPr>
        <w:t>fit majeur</w:t>
      </w:r>
    </w:p>
    <w:p w14:paraId="4B266B24" w14:textId="77777777" w:rsidR="00E538D5" w:rsidRPr="00955559" w:rsidRDefault="00E538D5" w:rsidP="00AA0E4B">
      <w:pPr>
        <w:numPr>
          <w:ilvl w:val="0"/>
          <w:numId w:val="10"/>
        </w:numPr>
        <w:rPr>
          <w:b/>
          <w:bCs/>
          <w:u w:val="single"/>
        </w:rPr>
      </w:pPr>
      <w:r w:rsidRPr="00955559">
        <w:t>3</w:t>
      </w:r>
      <w:r w:rsidR="00816360">
        <w:rPr>
          <w:color w:val="FF0000"/>
          <w:sz w:val="28"/>
        </w:rPr>
        <w:sym w:font="Symbol" w:char="F0A9"/>
      </w:r>
      <w:r w:rsidRPr="00955559">
        <w:t>/</w:t>
      </w:r>
      <w:r w:rsidR="00816360">
        <w:rPr>
          <w:color w:val="0000FF"/>
          <w:sz w:val="28"/>
        </w:rPr>
        <w:sym w:font="Symbol" w:char="F0AA"/>
      </w:r>
      <w:r w:rsidRPr="00955559">
        <w:t xml:space="preserve"> (fit) : Nomination du fit </w:t>
      </w:r>
      <w:r w:rsidR="00955559" w:rsidRPr="00955559">
        <w:t>déniant les contrôles en dessous</w:t>
      </w:r>
    </w:p>
    <w:p w14:paraId="1BE912C1" w14:textId="77777777" w:rsidR="00A21ACA" w:rsidRPr="00816360" w:rsidRDefault="00A21ACA" w:rsidP="00AA0E4B">
      <w:pPr>
        <w:numPr>
          <w:ilvl w:val="0"/>
          <w:numId w:val="10"/>
        </w:numPr>
        <w:rPr>
          <w:bCs/>
        </w:rPr>
      </w:pPr>
      <w:r w:rsidRPr="00955559">
        <w:t>3</w:t>
      </w:r>
      <w:r w:rsidR="00816360">
        <w:rPr>
          <w:color w:val="0000FF"/>
          <w:sz w:val="28"/>
        </w:rPr>
        <w:sym w:font="Symbol" w:char="F0AA"/>
      </w:r>
      <w:r w:rsidRPr="00955559">
        <w:t>/3</w:t>
      </w:r>
      <w:r w:rsidR="00816360">
        <w:rPr>
          <w:color w:val="FF0000"/>
          <w:sz w:val="28"/>
        </w:rPr>
        <w:sym w:font="Symbol" w:char="F0A9"/>
      </w:r>
      <w:r w:rsidRPr="00955559">
        <w:t xml:space="preserve"> (autre majeure) :</w:t>
      </w:r>
      <w:r w:rsidR="00955559" w:rsidRPr="00816360">
        <w:rPr>
          <w:bCs/>
        </w:rPr>
        <w:t xml:space="preserve"> Contrôle avec fit maje</w:t>
      </w:r>
      <w:r w:rsidR="00816360" w:rsidRPr="00816360">
        <w:rPr>
          <w:bCs/>
        </w:rPr>
        <w:t xml:space="preserve">ur (et main maxi si </w:t>
      </w:r>
      <w:r w:rsidR="00816360">
        <w:rPr>
          <w:bCs/>
        </w:rPr>
        <w:t>3</w:t>
      </w:r>
      <w:r w:rsidR="00816360">
        <w:rPr>
          <w:bCs/>
          <w:color w:val="0000FF"/>
          <w:sz w:val="28"/>
        </w:rPr>
        <w:sym w:font="Symbol" w:char="F0AA"/>
      </w:r>
      <w:r w:rsidR="00816360">
        <w:rPr>
          <w:bCs/>
        </w:rPr>
        <w:t xml:space="preserve">, </w:t>
      </w:r>
      <w:r w:rsidR="00816360" w:rsidRPr="00816360">
        <w:rPr>
          <w:bCs/>
          <w:i/>
        </w:rPr>
        <w:t>sinon 3</w:t>
      </w:r>
      <w:r w:rsidR="00816360" w:rsidRPr="00816360">
        <w:rPr>
          <w:bCs/>
          <w:i/>
          <w:color w:val="FF0000"/>
          <w:sz w:val="28"/>
        </w:rPr>
        <w:sym w:font="Symbol" w:char="F0A9"/>
      </w:r>
      <w:r w:rsidR="00816360">
        <w:rPr>
          <w:bCs/>
        </w:rPr>
        <w:t>)</w:t>
      </w:r>
    </w:p>
    <w:p w14:paraId="57814550" w14:textId="77777777" w:rsidR="00955559" w:rsidRPr="00816360" w:rsidRDefault="00955559" w:rsidP="00AA0E4B">
      <w:pPr>
        <w:numPr>
          <w:ilvl w:val="0"/>
          <w:numId w:val="10"/>
        </w:numPr>
        <w:rPr>
          <w:bCs/>
        </w:rPr>
      </w:pPr>
      <w:r w:rsidRPr="00816360">
        <w:rPr>
          <w:bCs/>
        </w:rPr>
        <w:t>4</w:t>
      </w:r>
      <w:r w:rsidR="00816360" w:rsidRPr="00816360">
        <w:rPr>
          <w:bCs/>
          <w:color w:val="008000"/>
          <w:sz w:val="28"/>
        </w:rPr>
        <w:sym w:font="Symbol" w:char="F0A7"/>
      </w:r>
      <w:r w:rsidRPr="00816360">
        <w:rPr>
          <w:bCs/>
        </w:rPr>
        <w:t> : Contrôle et main maxi en déniant les contrôles des autres couleurs</w:t>
      </w:r>
      <w:r w:rsidR="00816360">
        <w:rPr>
          <w:bCs/>
        </w:rPr>
        <w:t xml:space="preserve"> (sinon 3M)</w:t>
      </w:r>
    </w:p>
    <w:p w14:paraId="154CE7AE" w14:textId="77777777" w:rsidR="00A21ACA" w:rsidRPr="00816360" w:rsidRDefault="00955559" w:rsidP="00AA0E4B">
      <w:pPr>
        <w:numPr>
          <w:ilvl w:val="0"/>
          <w:numId w:val="10"/>
        </w:numPr>
        <w:rPr>
          <w:bCs/>
        </w:rPr>
      </w:pPr>
      <w:r w:rsidRPr="00816360">
        <w:rPr>
          <w:bCs/>
        </w:rPr>
        <w:t>3SA : Proposition de les jouer avec fit majeur laid (main souvent 4333</w:t>
      </w:r>
      <w:r w:rsidR="00816360">
        <w:rPr>
          <w:bCs/>
        </w:rPr>
        <w:t xml:space="preserve"> &amp;</w:t>
      </w:r>
      <w:r w:rsidRPr="00816360">
        <w:rPr>
          <w:bCs/>
        </w:rPr>
        <w:t xml:space="preserve"> tendance mini)</w:t>
      </w:r>
    </w:p>
    <w:tbl>
      <w:tblPr>
        <w:tblpPr w:leftFromText="141" w:rightFromText="141" w:vertAnchor="text" w:horzAnchor="margin" w:tblpY="1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4E13C8" w14:paraId="435A4A81" w14:textId="77777777" w:rsidTr="004E13C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260BAFA" w14:textId="77777777"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3F1EE93" w14:textId="77777777"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E13C8" w:rsidRPr="00F62AC9" w14:paraId="5A861D6A" w14:textId="77777777" w:rsidTr="004E13C8">
        <w:tc>
          <w:tcPr>
            <w:tcW w:w="1101" w:type="dxa"/>
            <w:shd w:val="solid" w:color="C0C0C0" w:fill="FFFFFF"/>
          </w:tcPr>
          <w:p w14:paraId="79E90D2D" w14:textId="77777777" w:rsidR="004E13C8" w:rsidRPr="00153252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7CAB8123" w14:textId="77777777" w:rsidR="004E13C8" w:rsidRPr="006F3242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F3242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6F3242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4E13C8" w:rsidRPr="00F62AC9" w14:paraId="17890D24" w14:textId="77777777" w:rsidTr="004E13C8">
        <w:tc>
          <w:tcPr>
            <w:tcW w:w="1101" w:type="dxa"/>
            <w:shd w:val="solid" w:color="C0C0C0" w:fill="FFFFFF"/>
          </w:tcPr>
          <w:p w14:paraId="66235588" w14:textId="77777777" w:rsidR="004E13C8" w:rsidRPr="006F3242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F3242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 w:rsidR="006F3242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74951D11" w14:textId="77777777" w:rsidR="004E13C8" w:rsidRDefault="006F3242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4E13C8">
              <w:rPr>
                <w:b/>
                <w:bCs/>
                <w:color w:val="000000"/>
              </w:rPr>
              <w:t>4SA</w:t>
            </w:r>
          </w:p>
        </w:tc>
      </w:tr>
    </w:tbl>
    <w:p w14:paraId="7FC9CA35" w14:textId="77777777" w:rsidR="001D0E72" w:rsidRDefault="001D0E72" w:rsidP="00955559">
      <w:pPr>
        <w:rPr>
          <w:b/>
          <w:bCs/>
          <w:color w:val="FF0000"/>
          <w:u w:val="single"/>
        </w:rPr>
      </w:pPr>
    </w:p>
    <w:p w14:paraId="7B5F52EE" w14:textId="77777777" w:rsidR="006F3242" w:rsidRDefault="006F3242" w:rsidP="001D0E72">
      <w:pPr>
        <w:rPr>
          <w:b/>
          <w:bCs/>
        </w:rPr>
      </w:pPr>
    </w:p>
    <w:p w14:paraId="12FD6216" w14:textId="77777777" w:rsidR="001D0E72" w:rsidRDefault="001D0E72" w:rsidP="001D0E72">
      <w:pPr>
        <w:rPr>
          <w:b/>
          <w:bCs/>
        </w:rPr>
      </w:pPr>
      <w:r>
        <w:rPr>
          <w:b/>
          <w:bCs/>
        </w:rPr>
        <w:t>Quantitatif avec majeure apportant 4 levées de jeu</w:t>
      </w:r>
    </w:p>
    <w:p w14:paraId="1DA88F94" w14:textId="77777777" w:rsidR="001D0E72" w:rsidRPr="006F3242" w:rsidRDefault="001D0E72" w:rsidP="001D0E72">
      <w:pPr>
        <w:rPr>
          <w:bCs/>
          <w:i/>
        </w:rPr>
      </w:pPr>
      <w:r w:rsidRPr="006F3242">
        <w:rPr>
          <w:bCs/>
          <w:i/>
        </w:rPr>
        <w:t>Le partenaire soit passe</w:t>
      </w:r>
      <w:r w:rsidR="006F3242">
        <w:rPr>
          <w:bCs/>
          <w:i/>
        </w:rPr>
        <w:t>,</w:t>
      </w:r>
      <w:r w:rsidRPr="006F3242">
        <w:rPr>
          <w:bCs/>
          <w:i/>
        </w:rPr>
        <w:t xml:space="preserve"> soit</w:t>
      </w:r>
      <w:r w:rsidR="00AB6248">
        <w:rPr>
          <w:bCs/>
          <w:i/>
        </w:rPr>
        <w:t xml:space="preserve"> </w:t>
      </w:r>
      <w:proofErr w:type="spellStart"/>
      <w:r w:rsidRPr="006F3242">
        <w:rPr>
          <w:bCs/>
          <w:i/>
        </w:rPr>
        <w:t>conclut</w:t>
      </w:r>
      <w:proofErr w:type="spellEnd"/>
      <w:r w:rsidRPr="006F3242">
        <w:rPr>
          <w:bCs/>
          <w:i/>
        </w:rPr>
        <w:t xml:space="preserve"> soit répond au BW à 5 As avec fit.</w:t>
      </w:r>
    </w:p>
    <w:tbl>
      <w:tblPr>
        <w:tblpPr w:leftFromText="141" w:rightFromText="141" w:vertAnchor="text" w:horzAnchor="margin" w:tblpY="17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2286"/>
      </w:tblGrid>
      <w:tr w:rsidR="004E13C8" w14:paraId="0CECA02F" w14:textId="77777777" w:rsidTr="006F32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698F356" w14:textId="77777777"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286" w:type="dxa"/>
            <w:tcBorders>
              <w:bottom w:val="single" w:sz="6" w:space="0" w:color="000000"/>
            </w:tcBorders>
            <w:shd w:val="solid" w:color="000080" w:fill="FFFFFF"/>
          </w:tcPr>
          <w:p w14:paraId="14BC0A87" w14:textId="77777777"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E13C8" w:rsidRPr="00F62AC9" w14:paraId="72A070B9" w14:textId="77777777" w:rsidTr="006F3242">
        <w:tc>
          <w:tcPr>
            <w:tcW w:w="1101" w:type="dxa"/>
            <w:shd w:val="solid" w:color="C0C0C0" w:fill="FFFFFF"/>
          </w:tcPr>
          <w:p w14:paraId="6CC9D4F5" w14:textId="77777777" w:rsidR="004E13C8" w:rsidRPr="00153252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2286" w:type="dxa"/>
            <w:shd w:val="solid" w:color="C0C0C0" w:fill="FFFFFF"/>
          </w:tcPr>
          <w:p w14:paraId="15FBA973" w14:textId="77777777" w:rsidR="004E13C8" w:rsidRPr="006F3242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F3242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6F3242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4E13C8" w:rsidRPr="00F62AC9" w14:paraId="380175AA" w14:textId="77777777" w:rsidTr="006F3242">
        <w:tc>
          <w:tcPr>
            <w:tcW w:w="1101" w:type="dxa"/>
            <w:shd w:val="solid" w:color="C0C0C0" w:fill="FFFFFF"/>
          </w:tcPr>
          <w:p w14:paraId="10116225" w14:textId="77777777" w:rsidR="004E13C8" w:rsidRPr="006F3242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F3242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 w:rsidR="006F3242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2286" w:type="dxa"/>
            <w:shd w:val="solid" w:color="C0C0C0" w:fill="FFFFFF"/>
          </w:tcPr>
          <w:p w14:paraId="05EEDF84" w14:textId="77777777" w:rsidR="004E13C8" w:rsidRPr="006F3242" w:rsidRDefault="004E13C8" w:rsidP="004E13C8">
            <w:pPr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3</w:t>
            </w:r>
            <w:r w:rsidR="006F3242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/3</w:t>
            </w:r>
            <w:r w:rsidR="006F3242">
              <w:rPr>
                <w:b/>
                <w:bCs/>
                <w:color w:val="FFC000"/>
                <w:sz w:val="28"/>
              </w:rPr>
              <w:sym w:font="Symbol" w:char="F0A8"/>
            </w:r>
            <w:r w:rsidR="006F3242">
              <w:rPr>
                <w:b/>
                <w:bCs/>
              </w:rPr>
              <w:t>/</w:t>
            </w:r>
            <w:r w:rsidR="006F3242" w:rsidRPr="006F3242">
              <w:rPr>
                <w:b/>
                <w:bCs/>
                <w:i/>
              </w:rPr>
              <w:t>3</w:t>
            </w:r>
            <w:r w:rsidR="006F3242" w:rsidRPr="006F3242">
              <w:rPr>
                <w:b/>
                <w:bCs/>
                <w:i/>
                <w:color w:val="FF0000"/>
                <w:sz w:val="28"/>
              </w:rPr>
              <w:sym w:font="Symbol" w:char="F0A9"/>
            </w:r>
            <w:r w:rsidR="006F3242">
              <w:rPr>
                <w:b/>
                <w:bCs/>
                <w:i/>
                <w:color w:val="FF0000"/>
                <w:sz w:val="28"/>
              </w:rPr>
              <w:t xml:space="preserve"> </w:t>
            </w:r>
            <w:r w:rsidR="006F3242" w:rsidRPr="006F3242">
              <w:rPr>
                <w:b/>
                <w:bCs/>
                <w:i/>
              </w:rPr>
              <w:t>(sur 2</w:t>
            </w:r>
            <w:r w:rsidR="006F3242" w:rsidRPr="006F3242">
              <w:rPr>
                <w:b/>
                <w:bCs/>
                <w:i/>
                <w:color w:val="0000FF"/>
              </w:rPr>
              <w:sym w:font="Symbol" w:char="F0AA"/>
            </w:r>
            <w:r w:rsidR="006F3242" w:rsidRPr="006F3242">
              <w:rPr>
                <w:b/>
                <w:bCs/>
                <w:i/>
              </w:rPr>
              <w:t>)</w:t>
            </w:r>
          </w:p>
        </w:tc>
      </w:tr>
    </w:tbl>
    <w:p w14:paraId="2B0BC2C4" w14:textId="77777777" w:rsidR="004E13C8" w:rsidRPr="004E13C8" w:rsidRDefault="004E13C8" w:rsidP="001D0E72">
      <w:pPr>
        <w:rPr>
          <w:b/>
          <w:bCs/>
          <w:i/>
          <w:color w:val="FF0000"/>
          <w:u w:val="single"/>
        </w:rPr>
      </w:pPr>
    </w:p>
    <w:p w14:paraId="7D3BA208" w14:textId="77777777" w:rsidR="004E13C8" w:rsidRDefault="004E13C8" w:rsidP="009624E1"/>
    <w:p w14:paraId="73C3FC06" w14:textId="77777777" w:rsidR="006F3242" w:rsidRDefault="006F3242" w:rsidP="009624E1"/>
    <w:p w14:paraId="40A85A68" w14:textId="77777777" w:rsidR="000A53F6" w:rsidRDefault="00B3795B" w:rsidP="009624E1">
      <w:r w:rsidRPr="00955559">
        <w:t>5</w:t>
      </w:r>
      <w:r w:rsidR="006F3242">
        <w:t>-</w:t>
      </w:r>
      <w:r w:rsidRPr="00955559">
        <w:t>5</w:t>
      </w:r>
      <w:r w:rsidR="00955559" w:rsidRPr="00955559">
        <w:t xml:space="preserve"> </w:t>
      </w:r>
    </w:p>
    <w:p w14:paraId="15A114BC" w14:textId="77777777" w:rsidR="004E13C8" w:rsidRDefault="004E13C8" w:rsidP="009624E1"/>
    <w:tbl>
      <w:tblPr>
        <w:tblpPr w:leftFromText="141" w:rightFromText="141" w:vertAnchor="text" w:horzAnchor="margin" w:tblpY="14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3704"/>
      </w:tblGrid>
      <w:tr w:rsidR="006F3242" w14:paraId="175E38D5" w14:textId="77777777" w:rsidTr="006F32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FA538AD" w14:textId="77777777"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3704" w:type="dxa"/>
            <w:tcBorders>
              <w:bottom w:val="single" w:sz="6" w:space="0" w:color="000000"/>
            </w:tcBorders>
            <w:shd w:val="solid" w:color="000080" w:fill="FFFFFF"/>
          </w:tcPr>
          <w:p w14:paraId="607C3085" w14:textId="77777777"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F3242" w:rsidRPr="00F62AC9" w14:paraId="2D8A6635" w14:textId="77777777" w:rsidTr="006F3242">
        <w:tc>
          <w:tcPr>
            <w:tcW w:w="1101" w:type="dxa"/>
            <w:shd w:val="solid" w:color="C0C0C0" w:fill="FFFFFF"/>
          </w:tcPr>
          <w:p w14:paraId="14B7070B" w14:textId="77777777" w:rsidR="006F3242" w:rsidRPr="00153252" w:rsidRDefault="006F3242" w:rsidP="006F32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3704" w:type="dxa"/>
            <w:shd w:val="solid" w:color="C0C0C0" w:fill="FFFFFF"/>
          </w:tcPr>
          <w:p w14:paraId="4C95E54C" w14:textId="77777777"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6F3242" w:rsidRPr="00F62AC9" w14:paraId="6229C58A" w14:textId="77777777" w:rsidTr="006F3242">
        <w:tc>
          <w:tcPr>
            <w:tcW w:w="1101" w:type="dxa"/>
            <w:shd w:val="solid" w:color="C0C0C0" w:fill="FFFFFF"/>
          </w:tcPr>
          <w:p w14:paraId="317FD1AD" w14:textId="77777777"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3704" w:type="dxa"/>
            <w:shd w:val="solid" w:color="C0C0C0" w:fill="FFFFFF"/>
          </w:tcPr>
          <w:p w14:paraId="0F9BAC32" w14:textId="77777777" w:rsidR="006F3242" w:rsidRDefault="006F3242" w:rsidP="006F32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 xml:space="preserve"> (sur 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)/4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 xml:space="preserve"> (sur 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)</w:t>
            </w:r>
          </w:p>
        </w:tc>
      </w:tr>
    </w:tbl>
    <w:p w14:paraId="778C34FE" w14:textId="77777777" w:rsidR="000A53F6" w:rsidRDefault="000A53F6" w:rsidP="009624E1"/>
    <w:p w14:paraId="58D9E9C3" w14:textId="77777777" w:rsidR="006F3242" w:rsidRDefault="006F3242" w:rsidP="009624E1"/>
    <w:p w14:paraId="3AE9B07D" w14:textId="77777777" w:rsidR="006F3242" w:rsidRDefault="002A338C" w:rsidP="009624E1">
      <w:proofErr w:type="spellStart"/>
      <w:r w:rsidRPr="00955559">
        <w:t>Splinter</w:t>
      </w:r>
      <w:proofErr w:type="spellEnd"/>
      <w:r w:rsidRPr="00955559">
        <w:t xml:space="preserve"> avec unicolore : Main intéressée au chelem uniquement si pas de points perdus. </w:t>
      </w:r>
    </w:p>
    <w:p w14:paraId="32246C4D" w14:textId="77777777" w:rsidR="00747DBA" w:rsidRDefault="002A338C" w:rsidP="009624E1">
      <w:pPr>
        <w:rPr>
          <w:b/>
          <w:i/>
          <w:color w:val="FF0000"/>
          <w:sz w:val="28"/>
          <w:u w:val="single"/>
        </w:rPr>
      </w:pPr>
      <w:r w:rsidRPr="006F3242">
        <w:rPr>
          <w:b/>
          <w:i/>
          <w:color w:val="FF0000"/>
          <w:u w:val="single"/>
        </w:rPr>
        <w:t xml:space="preserve">Attention au cas </w:t>
      </w:r>
      <w:proofErr w:type="spellStart"/>
      <w:r w:rsidRPr="006F3242">
        <w:rPr>
          <w:b/>
          <w:i/>
          <w:color w:val="FF0000"/>
          <w:u w:val="single"/>
        </w:rPr>
        <w:t>texas</w:t>
      </w:r>
      <w:proofErr w:type="spellEnd"/>
      <w:r w:rsidRPr="006F3242">
        <w:rPr>
          <w:b/>
          <w:i/>
          <w:color w:val="FF0000"/>
          <w:u w:val="single"/>
        </w:rPr>
        <w:t xml:space="preserve"> </w:t>
      </w:r>
      <w:r w:rsidR="006F3242" w:rsidRPr="006F3242">
        <w:rPr>
          <w:b/>
          <w:i/>
          <w:color w:val="FF0000"/>
          <w:sz w:val="28"/>
          <w:u w:val="single"/>
        </w:rPr>
        <w:sym w:font="Symbol" w:char="F0AA"/>
      </w:r>
      <w:r w:rsidRPr="006F3242">
        <w:rPr>
          <w:b/>
          <w:i/>
          <w:color w:val="FF0000"/>
          <w:u w:val="single"/>
        </w:rPr>
        <w:t xml:space="preserve"> suivi de 4</w:t>
      </w:r>
      <w:r w:rsidR="006F3242" w:rsidRPr="006F3242">
        <w:rPr>
          <w:b/>
          <w:i/>
          <w:color w:val="FF0000"/>
          <w:sz w:val="28"/>
          <w:u w:val="single"/>
        </w:rPr>
        <w:sym w:font="Symbol" w:char="F0A9"/>
      </w:r>
    </w:p>
    <w:p w14:paraId="3A5B84FD" w14:textId="77777777" w:rsidR="00747DBA" w:rsidRPr="00747DBA" w:rsidRDefault="00747DBA" w:rsidP="009624E1">
      <w:pPr>
        <w:rPr>
          <w:b/>
          <w:i/>
          <w:color w:val="FF0000"/>
          <w:sz w:val="28"/>
          <w:u w:val="single"/>
        </w:rPr>
      </w:pPr>
    </w:p>
    <w:tbl>
      <w:tblPr>
        <w:tblpPr w:leftFromText="141" w:rightFromText="141" w:vertAnchor="text" w:tblpY="20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F3242" w14:paraId="6A89B212" w14:textId="77777777" w:rsidTr="006F32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409AE88" w14:textId="77777777"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2798254" w14:textId="77777777"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F3242" w:rsidRPr="00F62AC9" w14:paraId="78A9EC42" w14:textId="77777777" w:rsidTr="006F3242">
        <w:tc>
          <w:tcPr>
            <w:tcW w:w="1101" w:type="dxa"/>
            <w:shd w:val="solid" w:color="C0C0C0" w:fill="FFFFFF"/>
          </w:tcPr>
          <w:p w14:paraId="3F814969" w14:textId="77777777" w:rsidR="006F3242" w:rsidRPr="00153252" w:rsidRDefault="006F3242" w:rsidP="006F32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5DEA180F" w14:textId="77777777"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F3242" w:rsidRPr="00F62AC9" w14:paraId="7854AAC8" w14:textId="77777777" w:rsidTr="006F3242">
        <w:tc>
          <w:tcPr>
            <w:tcW w:w="1101" w:type="dxa"/>
            <w:shd w:val="solid" w:color="C0C0C0" w:fill="FFFFFF"/>
          </w:tcPr>
          <w:p w14:paraId="29D9A700" w14:textId="77777777"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1DE86AC4" w14:textId="77777777"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6328A2BB" w14:textId="77777777" w:rsidR="000A53F6" w:rsidRDefault="000A53F6" w:rsidP="009624E1"/>
    <w:p w14:paraId="28F7C550" w14:textId="77777777" w:rsidR="006F3242" w:rsidRDefault="006F3242" w:rsidP="009624E1"/>
    <w:p w14:paraId="44595EAF" w14:textId="77777777" w:rsidR="006F3242" w:rsidRDefault="000A53F6" w:rsidP="009624E1">
      <w:r w:rsidRPr="00955559">
        <w:t>Bicolore 5</w:t>
      </w:r>
      <w:r w:rsidR="006F3242">
        <w:t xml:space="preserve"> cartes </w:t>
      </w:r>
      <w:r w:rsidR="006F3242">
        <w:rPr>
          <w:color w:val="FF0000"/>
          <w:sz w:val="28"/>
        </w:rPr>
        <w:sym w:font="Symbol" w:char="F0A9"/>
      </w:r>
      <w:r w:rsidRPr="00955559">
        <w:t xml:space="preserve"> et 5</w:t>
      </w:r>
      <w:r w:rsidRPr="00955559">
        <w:rPr>
          <w:vertAlign w:val="superscript"/>
        </w:rPr>
        <w:t>ème</w:t>
      </w:r>
      <w:r w:rsidRPr="00955559">
        <w:t xml:space="preserve"> limite de manche </w:t>
      </w:r>
    </w:p>
    <w:p w14:paraId="33924A7F" w14:textId="77777777" w:rsidR="00E538D5" w:rsidRDefault="000A53F6" w:rsidP="009624E1">
      <w:pPr>
        <w:rPr>
          <w:i/>
        </w:rPr>
      </w:pPr>
      <w:r w:rsidRPr="006F3242">
        <w:rPr>
          <w:i/>
        </w:rPr>
        <w:t>Relais 2SA pour 3</w:t>
      </w:r>
      <w:r w:rsidR="006F3242">
        <w:rPr>
          <w:i/>
          <w:color w:val="008000"/>
          <w:sz w:val="28"/>
        </w:rPr>
        <w:sym w:font="Symbol" w:char="F0A7"/>
      </w:r>
      <w:r w:rsidRPr="006F3242">
        <w:rPr>
          <w:i/>
        </w:rPr>
        <w:t>=5</w:t>
      </w:r>
      <w:r w:rsidR="006F3242">
        <w:rPr>
          <w:i/>
          <w:color w:val="008000"/>
          <w:sz w:val="28"/>
        </w:rPr>
        <w:sym w:font="Symbol" w:char="F0A7"/>
      </w:r>
      <w:r w:rsidRPr="006F3242">
        <w:rPr>
          <w:i/>
        </w:rPr>
        <w:t>, 3</w:t>
      </w:r>
      <w:r w:rsidR="006F3242">
        <w:rPr>
          <w:i/>
          <w:color w:val="FFC000"/>
          <w:sz w:val="28"/>
        </w:rPr>
        <w:sym w:font="Symbol" w:char="F0A8"/>
      </w:r>
      <w:r w:rsidRPr="006F3242">
        <w:rPr>
          <w:i/>
        </w:rPr>
        <w:t>=5</w:t>
      </w:r>
      <w:r w:rsidR="006F3242">
        <w:rPr>
          <w:i/>
          <w:color w:val="FFC000"/>
          <w:sz w:val="28"/>
        </w:rPr>
        <w:sym w:font="Symbol" w:char="F0A8"/>
      </w:r>
      <w:r w:rsidRPr="006F3242">
        <w:rPr>
          <w:i/>
        </w:rPr>
        <w:t> ; 3</w:t>
      </w:r>
      <w:r w:rsidR="006F3242">
        <w:rPr>
          <w:i/>
          <w:color w:val="FF0000"/>
          <w:sz w:val="28"/>
        </w:rPr>
        <w:sym w:font="Symbol" w:char="F0A9"/>
      </w:r>
      <w:r w:rsidRPr="006F3242">
        <w:rPr>
          <w:i/>
        </w:rPr>
        <w:t>=5</w:t>
      </w:r>
      <w:r w:rsidR="006F3242">
        <w:rPr>
          <w:i/>
          <w:color w:val="0000FF"/>
          <w:sz w:val="28"/>
        </w:rPr>
        <w:sym w:font="Symbol" w:char="F0AA"/>
      </w:r>
    </w:p>
    <w:p w14:paraId="0E40CBB2" w14:textId="77777777" w:rsidR="006F3242" w:rsidRDefault="006F3242" w:rsidP="009624E1">
      <w:pPr>
        <w:rPr>
          <w:i/>
        </w:rPr>
      </w:pPr>
    </w:p>
    <w:p w14:paraId="66D3322B" w14:textId="77777777" w:rsidR="00A00B93" w:rsidRDefault="00A00B93" w:rsidP="009624E1"/>
    <w:tbl>
      <w:tblPr>
        <w:tblpPr w:leftFromText="141" w:rightFromText="141" w:vertAnchor="page" w:horzAnchor="margin" w:tblpY="107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F3242" w14:paraId="69048ACE" w14:textId="77777777" w:rsidTr="006F32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F3898E7" w14:textId="77777777"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94EA45E" w14:textId="77777777"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F3242" w:rsidRPr="00F62AC9" w14:paraId="3C08F9FE" w14:textId="77777777" w:rsidTr="006F3242">
        <w:tc>
          <w:tcPr>
            <w:tcW w:w="1101" w:type="dxa"/>
            <w:shd w:val="solid" w:color="C0C0C0" w:fill="FFFFFF"/>
          </w:tcPr>
          <w:p w14:paraId="6E4DE6D0" w14:textId="77777777" w:rsidR="006F3242" w:rsidRPr="00153252" w:rsidRDefault="006F3242" w:rsidP="006F32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14:paraId="3D9C9B92" w14:textId="77777777"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6F3242" w:rsidRPr="00F62AC9" w14:paraId="0752CA03" w14:textId="77777777" w:rsidTr="006F3242">
        <w:tc>
          <w:tcPr>
            <w:tcW w:w="1101" w:type="dxa"/>
            <w:shd w:val="solid" w:color="C0C0C0" w:fill="FFFFFF"/>
          </w:tcPr>
          <w:p w14:paraId="3F6B69D4" w14:textId="77777777"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16C7BAB7" w14:textId="77777777"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14:paraId="0E1C8C2A" w14:textId="77777777" w:rsidR="005B2CAA" w:rsidRPr="006F3242" w:rsidRDefault="000A53F6" w:rsidP="00D831BB">
      <w:r w:rsidRPr="006F3242">
        <w:t>5</w:t>
      </w:r>
      <w:r w:rsidR="006F3242">
        <w:rPr>
          <w:color w:val="0000FF"/>
          <w:sz w:val="28"/>
        </w:rPr>
        <w:sym w:font="Symbol" w:char="F0AA"/>
      </w:r>
      <w:r w:rsidR="006F3242">
        <w:t>/</w:t>
      </w:r>
      <w:r w:rsidRPr="006F3242">
        <w:t>5</w:t>
      </w:r>
      <w:r w:rsidR="006F3242">
        <w:rPr>
          <w:color w:val="FF0000"/>
          <w:sz w:val="32"/>
        </w:rPr>
        <w:sym w:font="Symbol" w:char="F0A9"/>
      </w:r>
      <w:r w:rsidRPr="006F3242">
        <w:t xml:space="preserve"> </w:t>
      </w:r>
      <w:r w:rsidR="00955559" w:rsidRPr="006F3242">
        <w:t>au moi</w:t>
      </w:r>
      <w:r w:rsidR="006F3242" w:rsidRPr="006F3242">
        <w:t>n</w:t>
      </w:r>
      <w:r w:rsidR="00955559" w:rsidRPr="006F3242">
        <w:t xml:space="preserve">s propositionnel </w:t>
      </w:r>
      <w:r w:rsidRPr="006F3242">
        <w:t>de chelem</w:t>
      </w:r>
      <w:r w:rsidR="006F3242">
        <w:t xml:space="preserve"> (</w:t>
      </w:r>
      <w:r w:rsidR="006F3242" w:rsidRPr="006F3242">
        <w:rPr>
          <w:i/>
        </w:rPr>
        <w:t>sinon 4</w:t>
      </w:r>
      <w:r w:rsidR="006F3242" w:rsidRPr="006F3242">
        <w:rPr>
          <w:i/>
          <w:color w:val="008000"/>
          <w:sz w:val="28"/>
        </w:rPr>
        <w:sym w:font="Symbol" w:char="F0A7"/>
      </w:r>
      <w:r w:rsidR="006F3242" w:rsidRPr="006F3242">
        <w:rPr>
          <w:i/>
        </w:rPr>
        <w:t>)</w:t>
      </w:r>
    </w:p>
    <w:p w14:paraId="7839EE23" w14:textId="77777777" w:rsidR="006F3242" w:rsidRDefault="006F3242" w:rsidP="00D831BB">
      <w:pPr>
        <w:rPr>
          <w:b/>
          <w:u w:val="single"/>
        </w:rPr>
      </w:pPr>
    </w:p>
    <w:p w14:paraId="6171AE79" w14:textId="77777777" w:rsidR="000745AB" w:rsidRDefault="000745AB" w:rsidP="00D831BB">
      <w:pPr>
        <w:rPr>
          <w:b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199"/>
        <w:gridCol w:w="1467"/>
        <w:gridCol w:w="1066"/>
      </w:tblGrid>
      <w:tr w:rsidR="006F3242" w14:paraId="6B7D63FA" w14:textId="77777777" w:rsidTr="0042035A">
        <w:trPr>
          <w:trHeight w:val="163"/>
        </w:trPr>
        <w:tc>
          <w:tcPr>
            <w:tcW w:w="1035" w:type="dxa"/>
            <w:tcBorders>
              <w:bottom w:val="single" w:sz="6" w:space="0" w:color="000000"/>
            </w:tcBorders>
            <w:shd w:val="solid" w:color="000080" w:fill="FFFFFF"/>
          </w:tcPr>
          <w:p w14:paraId="613F383D" w14:textId="77777777" w:rsidR="006F3242" w:rsidRPr="00153252" w:rsidRDefault="006F3242" w:rsidP="0042035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shd w:val="solid" w:color="000080" w:fill="FFFFFF"/>
          </w:tcPr>
          <w:p w14:paraId="515D65A9" w14:textId="77777777" w:rsidR="006F3242" w:rsidRPr="00153252" w:rsidRDefault="006F3242" w:rsidP="0042035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67" w:type="dxa"/>
            <w:tcBorders>
              <w:bottom w:val="single" w:sz="6" w:space="0" w:color="000000"/>
            </w:tcBorders>
            <w:shd w:val="solid" w:color="000080" w:fill="FFFFFF"/>
          </w:tcPr>
          <w:p w14:paraId="0711D4A6" w14:textId="77777777" w:rsidR="006F3242" w:rsidRPr="00153252" w:rsidRDefault="006F3242" w:rsidP="0042035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  <w:shd w:val="solid" w:color="000080" w:fill="FFFFFF"/>
          </w:tcPr>
          <w:p w14:paraId="52178606" w14:textId="77777777" w:rsidR="006F3242" w:rsidRPr="00153252" w:rsidRDefault="006F3242" w:rsidP="0042035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6F3242" w14:paraId="65793B1E" w14:textId="77777777" w:rsidTr="0042035A">
        <w:trPr>
          <w:trHeight w:val="335"/>
        </w:trPr>
        <w:tc>
          <w:tcPr>
            <w:tcW w:w="1035" w:type="dxa"/>
            <w:shd w:val="solid" w:color="C0C0C0" w:fill="FFFFFF"/>
          </w:tcPr>
          <w:p w14:paraId="447158D1" w14:textId="77777777" w:rsidR="006F3242" w:rsidRDefault="006F3242" w:rsidP="0042035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14:paraId="4B693273" w14:textId="77777777" w:rsidR="006F3242" w:rsidRPr="00153252" w:rsidRDefault="006F3242" w:rsidP="0042035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?</w:t>
            </w:r>
          </w:p>
        </w:tc>
        <w:tc>
          <w:tcPr>
            <w:tcW w:w="1199" w:type="dxa"/>
            <w:shd w:val="solid" w:color="C0C0C0" w:fill="FFFFFF"/>
          </w:tcPr>
          <w:p w14:paraId="1DC14E88" w14:textId="77777777" w:rsidR="006F3242" w:rsidRDefault="006F3242" w:rsidP="0042035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67" w:type="dxa"/>
            <w:shd w:val="solid" w:color="C0C0C0" w:fill="FFFFFF"/>
          </w:tcPr>
          <w:p w14:paraId="1BEE6856" w14:textId="77777777" w:rsidR="006F3242" w:rsidRPr="006F3242" w:rsidRDefault="006F3242" w:rsidP="0042035A">
            <w:pPr>
              <w:rPr>
                <w:sz w:val="28"/>
              </w:rPr>
            </w:pPr>
            <w:r>
              <w:rPr>
                <w:color w:val="000080"/>
              </w:rPr>
              <w:t>2</w:t>
            </w:r>
            <w:r>
              <w:rPr>
                <w:color w:val="FF0000"/>
                <w:sz w:val="32"/>
              </w:rPr>
              <w:sym w:font="Symbol" w:char="F0A9"/>
            </w:r>
          </w:p>
        </w:tc>
        <w:tc>
          <w:tcPr>
            <w:tcW w:w="1066" w:type="dxa"/>
            <w:shd w:val="solid" w:color="C0C0C0" w:fill="FFFFFF"/>
          </w:tcPr>
          <w:p w14:paraId="2425762C" w14:textId="77777777" w:rsidR="006F3242" w:rsidRPr="00BC4ADB" w:rsidRDefault="006F3242" w:rsidP="0042035A">
            <w:pPr>
              <w:rPr>
                <w:color w:val="FF0000"/>
              </w:rPr>
            </w:pPr>
            <w:r w:rsidRPr="00BC4ADB">
              <w:rPr>
                <w:color w:val="FF0000"/>
              </w:rPr>
              <w:t>X</w:t>
            </w:r>
          </w:p>
          <w:p w14:paraId="4C334209" w14:textId="77777777" w:rsidR="006F3242" w:rsidRDefault="006F3242" w:rsidP="0042035A">
            <w:pPr>
              <w:rPr>
                <w:color w:val="000080"/>
              </w:rPr>
            </w:pPr>
          </w:p>
        </w:tc>
      </w:tr>
    </w:tbl>
    <w:p w14:paraId="76DDE4A8" w14:textId="77777777" w:rsidR="006F3242" w:rsidRPr="00B635A7" w:rsidRDefault="006F3242" w:rsidP="00D831BB">
      <w:pPr>
        <w:rPr>
          <w:b/>
          <w:u w:val="single"/>
        </w:rPr>
      </w:pPr>
    </w:p>
    <w:p w14:paraId="3999FD6A" w14:textId="77777777" w:rsidR="006F3242" w:rsidRDefault="009624E1">
      <w:pPr>
        <w:rPr>
          <w:bCs/>
        </w:rPr>
      </w:pPr>
      <w:r w:rsidRPr="006F3242">
        <w:rPr>
          <w:bCs/>
        </w:rPr>
        <w:t xml:space="preserve">Quand le </w:t>
      </w:r>
      <w:proofErr w:type="spellStart"/>
      <w:r w:rsidRPr="006F3242">
        <w:rPr>
          <w:bCs/>
        </w:rPr>
        <w:t>texas</w:t>
      </w:r>
      <w:proofErr w:type="spellEnd"/>
      <w:r w:rsidRPr="006F3242">
        <w:rPr>
          <w:bCs/>
        </w:rPr>
        <w:t xml:space="preserve"> </w:t>
      </w:r>
      <w:r w:rsidR="000745AB" w:rsidRPr="006F3242">
        <w:rPr>
          <w:bCs/>
        </w:rPr>
        <w:t xml:space="preserve">majeur </w:t>
      </w:r>
      <w:r w:rsidRPr="006F3242">
        <w:rPr>
          <w:bCs/>
        </w:rPr>
        <w:t xml:space="preserve">est contré, </w:t>
      </w:r>
    </w:p>
    <w:p w14:paraId="639B9310" w14:textId="77777777" w:rsidR="006F3242" w:rsidRDefault="006F3242" w:rsidP="00FF5072">
      <w:pPr>
        <w:pStyle w:val="Pardeliste"/>
        <w:numPr>
          <w:ilvl w:val="0"/>
          <w:numId w:val="52"/>
        </w:numPr>
        <w:rPr>
          <w:bCs/>
        </w:rPr>
      </w:pPr>
      <w:r w:rsidRPr="006F3242">
        <w:rPr>
          <w:bCs/>
        </w:rPr>
        <w:t>2</w:t>
      </w:r>
      <w:r w:rsidRPr="006F3242">
        <w:rPr>
          <w:color w:val="0000FF"/>
        </w:rPr>
        <w:sym w:font="Symbol" w:char="F0AA"/>
      </w:r>
      <w:r w:rsidRPr="006F3242">
        <w:rPr>
          <w:bCs/>
        </w:rPr>
        <w:t xml:space="preserve"> : </w:t>
      </w:r>
      <w:r w:rsidR="009624E1" w:rsidRPr="006F3242">
        <w:rPr>
          <w:bCs/>
        </w:rPr>
        <w:t xml:space="preserve">fit et </w:t>
      </w:r>
      <w:r>
        <w:rPr>
          <w:bCs/>
        </w:rPr>
        <w:t>arrêt</w:t>
      </w:r>
      <w:r w:rsidR="009624E1" w:rsidRPr="006F3242">
        <w:rPr>
          <w:bCs/>
        </w:rPr>
        <w:t xml:space="preserve"> de la couleur contrée. </w:t>
      </w:r>
    </w:p>
    <w:p w14:paraId="6265B88F" w14:textId="77777777" w:rsidR="006F3242" w:rsidRPr="006F3242" w:rsidRDefault="006F3242" w:rsidP="00FF5072">
      <w:pPr>
        <w:pStyle w:val="Pardeliste"/>
        <w:numPr>
          <w:ilvl w:val="0"/>
          <w:numId w:val="52"/>
        </w:numPr>
        <w:rPr>
          <w:bCs/>
        </w:rPr>
      </w:pPr>
      <w:r w:rsidRPr="006F3242">
        <w:rPr>
          <w:bCs/>
          <w:color w:val="0000FF"/>
        </w:rPr>
        <w:t>XX</w:t>
      </w:r>
      <w:r>
        <w:rPr>
          <w:bCs/>
          <w:color w:val="0000FF"/>
          <w:sz w:val="28"/>
        </w:rPr>
        <w:t> </w:t>
      </w:r>
      <w:r w:rsidRPr="006F3242">
        <w:rPr>
          <w:bCs/>
        </w:rPr>
        <w:t xml:space="preserve">: </w:t>
      </w:r>
      <w:r w:rsidR="009624E1" w:rsidRPr="006F3242">
        <w:rPr>
          <w:bCs/>
        </w:rPr>
        <w:t xml:space="preserve">le fit sans </w:t>
      </w:r>
      <w:r w:rsidRPr="006F3242">
        <w:rPr>
          <w:bCs/>
        </w:rPr>
        <w:t>arrêt</w:t>
      </w:r>
      <w:r w:rsidR="009624E1" w:rsidRPr="006F3242">
        <w:rPr>
          <w:bCs/>
        </w:rPr>
        <w:t xml:space="preserve"> de la couleur contrée</w:t>
      </w:r>
    </w:p>
    <w:p w14:paraId="7366276E" w14:textId="77777777" w:rsidR="006F3242" w:rsidRPr="006F3242" w:rsidRDefault="006F3242" w:rsidP="00FF5072">
      <w:pPr>
        <w:pStyle w:val="Pardeliste"/>
        <w:numPr>
          <w:ilvl w:val="0"/>
          <w:numId w:val="52"/>
        </w:numPr>
        <w:rPr>
          <w:bCs/>
        </w:rPr>
      </w:pPr>
      <w:r w:rsidRPr="006F3242">
        <w:rPr>
          <w:bCs/>
          <w:color w:val="FF0000"/>
        </w:rPr>
        <w:t>3</w:t>
      </w:r>
      <w:r w:rsidRPr="006F3242">
        <w:rPr>
          <w:bCs/>
          <w:color w:val="FF0000"/>
        </w:rPr>
        <w:sym w:font="Symbol" w:char="F0A9"/>
      </w:r>
      <w:r>
        <w:rPr>
          <w:bCs/>
          <w:color w:val="FF0000"/>
        </w:rPr>
        <w:t xml:space="preserve"> : </w:t>
      </w:r>
      <w:r w:rsidR="00955559" w:rsidRPr="006F3242">
        <w:rPr>
          <w:bCs/>
        </w:rPr>
        <w:t>fit 4</w:t>
      </w:r>
      <w:r w:rsidR="00955559" w:rsidRPr="006F3242">
        <w:rPr>
          <w:bCs/>
          <w:vertAlign w:val="superscript"/>
        </w:rPr>
        <w:t>ème</w:t>
      </w:r>
      <w:r w:rsidR="00955559" w:rsidRPr="006F3242">
        <w:rPr>
          <w:bCs/>
        </w:rPr>
        <w:t xml:space="preserve"> sans arrêt </w:t>
      </w:r>
    </w:p>
    <w:p w14:paraId="31038CDD" w14:textId="77777777" w:rsidR="00B156A1" w:rsidRDefault="006F3242" w:rsidP="00FF5072">
      <w:pPr>
        <w:pStyle w:val="Pardeliste"/>
        <w:numPr>
          <w:ilvl w:val="0"/>
          <w:numId w:val="52"/>
        </w:numPr>
        <w:rPr>
          <w:bCs/>
        </w:rPr>
      </w:pPr>
      <w:r w:rsidRPr="006F3242">
        <w:rPr>
          <w:bCs/>
        </w:rPr>
        <w:t>3</w:t>
      </w:r>
      <w:r w:rsidRPr="006F3242">
        <w:rPr>
          <w:bCs/>
          <w:color w:val="0000FF"/>
        </w:rPr>
        <w:sym w:font="Symbol" w:char="F0AA"/>
      </w:r>
      <w:r>
        <w:rPr>
          <w:bCs/>
        </w:rPr>
        <w:t> </w:t>
      </w:r>
      <w:r w:rsidRPr="006F3242">
        <w:rPr>
          <w:bCs/>
        </w:rPr>
        <w:t>: avec</w:t>
      </w:r>
      <w:r w:rsidR="00955559" w:rsidRPr="006F3242">
        <w:rPr>
          <w:bCs/>
        </w:rPr>
        <w:t xml:space="preserve"> 4 cartes à</w:t>
      </w:r>
      <w:r w:rsidRPr="006F3242">
        <w:rPr>
          <w:bCs/>
        </w:rPr>
        <w:t xml:space="preserve"> </w:t>
      </w:r>
      <w:r w:rsidRPr="006F3242">
        <w:rPr>
          <w:bCs/>
          <w:color w:val="0000FF"/>
          <w:sz w:val="28"/>
        </w:rPr>
        <w:sym w:font="Symbol" w:char="F0AA"/>
      </w:r>
      <w:r w:rsidR="00955559" w:rsidRPr="006F3242">
        <w:rPr>
          <w:bCs/>
        </w:rPr>
        <w:t xml:space="preserve"> l’arrêt</w:t>
      </w:r>
      <w:r w:rsidRPr="006F3242">
        <w:rPr>
          <w:bCs/>
        </w:rPr>
        <w:t xml:space="preserve"> </w:t>
      </w:r>
      <w:r w:rsidRPr="006F3242">
        <w:rPr>
          <w:bCs/>
          <w:color w:val="FF0000"/>
          <w:sz w:val="28"/>
        </w:rPr>
        <w:sym w:font="Symbol" w:char="F0A9"/>
      </w:r>
      <w:r>
        <w:rPr>
          <w:bCs/>
        </w:rPr>
        <w:t xml:space="preserve"> </w:t>
      </w:r>
    </w:p>
    <w:p w14:paraId="703FD552" w14:textId="77777777" w:rsidR="00B156A1" w:rsidRDefault="00B156A1" w:rsidP="00B156A1">
      <w:pPr>
        <w:pStyle w:val="Pardeliste"/>
        <w:rPr>
          <w:bCs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199"/>
        <w:gridCol w:w="1467"/>
        <w:gridCol w:w="1066"/>
      </w:tblGrid>
      <w:tr w:rsidR="00B156A1" w14:paraId="02F7A59E" w14:textId="77777777" w:rsidTr="00AA6EFA">
        <w:trPr>
          <w:trHeight w:val="163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14:paraId="5BE79F3A" w14:textId="77777777" w:rsidR="00B156A1" w:rsidRPr="00153252" w:rsidRDefault="00B156A1" w:rsidP="0042035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shd w:val="solid" w:color="000080" w:fill="FFFFFF"/>
          </w:tcPr>
          <w:p w14:paraId="5FD45866" w14:textId="77777777" w:rsidR="00B156A1" w:rsidRPr="00153252" w:rsidRDefault="00B156A1" w:rsidP="0042035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67" w:type="dxa"/>
            <w:tcBorders>
              <w:bottom w:val="single" w:sz="6" w:space="0" w:color="000000"/>
            </w:tcBorders>
            <w:shd w:val="solid" w:color="000080" w:fill="FFFFFF"/>
          </w:tcPr>
          <w:p w14:paraId="70502335" w14:textId="77777777" w:rsidR="00B156A1" w:rsidRPr="00153252" w:rsidRDefault="00B156A1" w:rsidP="0042035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  <w:shd w:val="solid" w:color="000080" w:fill="FFFFFF"/>
          </w:tcPr>
          <w:p w14:paraId="4D63A682" w14:textId="77777777" w:rsidR="00B156A1" w:rsidRPr="00153252" w:rsidRDefault="00B156A1" w:rsidP="0042035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B156A1" w14:paraId="7AF67756" w14:textId="77777777" w:rsidTr="00AA6EFA">
        <w:trPr>
          <w:trHeight w:val="335"/>
        </w:trPr>
        <w:tc>
          <w:tcPr>
            <w:tcW w:w="1057" w:type="dxa"/>
            <w:shd w:val="solid" w:color="C0C0C0" w:fill="FFFFFF"/>
          </w:tcPr>
          <w:p w14:paraId="71995073" w14:textId="77777777" w:rsidR="00B156A1" w:rsidRDefault="00B156A1" w:rsidP="0042035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14:paraId="21B03282" w14:textId="77777777" w:rsidR="00B156A1" w:rsidRPr="00153252" w:rsidRDefault="00B156A1" w:rsidP="0042035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199" w:type="dxa"/>
            <w:shd w:val="solid" w:color="C0C0C0" w:fill="FFFFFF"/>
          </w:tcPr>
          <w:p w14:paraId="7F8E70D3" w14:textId="77777777" w:rsidR="00B156A1" w:rsidRDefault="00B156A1" w:rsidP="0042035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  <w:p w14:paraId="168B596C" w14:textId="77777777" w:rsidR="00B156A1" w:rsidRDefault="00B156A1" w:rsidP="0042035A">
            <w:pPr>
              <w:rPr>
                <w:color w:val="000080"/>
              </w:rPr>
            </w:pPr>
            <w:r>
              <w:rPr>
                <w:color w:val="000080"/>
              </w:rPr>
              <w:t xml:space="preserve">Passe          </w:t>
            </w:r>
          </w:p>
        </w:tc>
        <w:tc>
          <w:tcPr>
            <w:tcW w:w="1467" w:type="dxa"/>
            <w:shd w:val="solid" w:color="C0C0C0" w:fill="FFFFFF"/>
          </w:tcPr>
          <w:p w14:paraId="7AF246FE" w14:textId="77777777" w:rsidR="00B156A1" w:rsidRPr="00B156A1" w:rsidRDefault="00B156A1" w:rsidP="0042035A">
            <w:pPr>
              <w:rPr>
                <w:color w:val="FF0000"/>
              </w:rPr>
            </w:pPr>
            <w:r w:rsidRPr="00B156A1">
              <w:rPr>
                <w:color w:val="000080"/>
              </w:rPr>
              <w:t>2</w:t>
            </w:r>
            <w:r w:rsidRPr="00B156A1">
              <w:rPr>
                <w:color w:val="FF0000"/>
              </w:rPr>
              <w:sym w:font="Symbol" w:char="F0A9"/>
            </w:r>
          </w:p>
          <w:p w14:paraId="3B9A7868" w14:textId="77777777" w:rsidR="00B156A1" w:rsidRPr="00B156A1" w:rsidRDefault="00B156A1" w:rsidP="0042035A">
            <w:r>
              <w:rPr>
                <w:color w:val="FF0000"/>
                <w:sz w:val="32"/>
              </w:rPr>
              <w:t xml:space="preserve">  </w:t>
            </w:r>
            <w:r w:rsidRPr="00B156A1">
              <w:rPr>
                <w:color w:val="FF0000"/>
              </w:rPr>
              <w:t>?</w:t>
            </w:r>
          </w:p>
        </w:tc>
        <w:tc>
          <w:tcPr>
            <w:tcW w:w="1066" w:type="dxa"/>
            <w:shd w:val="solid" w:color="C0C0C0" w:fill="FFFFFF"/>
          </w:tcPr>
          <w:p w14:paraId="300A0A9E" w14:textId="77777777" w:rsidR="00B156A1" w:rsidRPr="00BC4ADB" w:rsidRDefault="00B156A1" w:rsidP="0042035A">
            <w:pPr>
              <w:rPr>
                <w:color w:val="FF0000"/>
              </w:rPr>
            </w:pPr>
            <w:r w:rsidRPr="00BC4ADB">
              <w:rPr>
                <w:color w:val="FF0000"/>
              </w:rPr>
              <w:t>X</w:t>
            </w:r>
          </w:p>
          <w:p w14:paraId="0C462B44" w14:textId="77777777" w:rsidR="00B156A1" w:rsidRDefault="00B156A1" w:rsidP="0042035A">
            <w:pPr>
              <w:rPr>
                <w:color w:val="000080"/>
              </w:rPr>
            </w:pPr>
          </w:p>
        </w:tc>
      </w:tr>
    </w:tbl>
    <w:p w14:paraId="5C4D21D1" w14:textId="77777777" w:rsidR="00B156A1" w:rsidRPr="00582CE3" w:rsidRDefault="00B156A1" w:rsidP="00582CE3">
      <w:pPr>
        <w:rPr>
          <w:bCs/>
        </w:rPr>
      </w:pPr>
    </w:p>
    <w:p w14:paraId="16172745" w14:textId="77777777" w:rsidR="00223F69" w:rsidRPr="00223F69" w:rsidRDefault="00B156A1" w:rsidP="00223F69">
      <w:pPr>
        <w:pStyle w:val="Pardeliste"/>
        <w:numPr>
          <w:ilvl w:val="0"/>
          <w:numId w:val="53"/>
        </w:numPr>
        <w:rPr>
          <w:bCs/>
        </w:rPr>
      </w:pPr>
      <w:r w:rsidRPr="00B156A1">
        <w:rPr>
          <w:bCs/>
          <w:color w:val="0070C0"/>
        </w:rPr>
        <w:t>XX</w:t>
      </w:r>
      <w:r>
        <w:rPr>
          <w:bCs/>
        </w:rPr>
        <w:t xml:space="preserve"> : </w:t>
      </w:r>
      <w:r w:rsidR="009624E1" w:rsidRPr="00F56203">
        <w:rPr>
          <w:b/>
          <w:bCs/>
        </w:rPr>
        <w:t>demande à l’ouvreur de rectifier</w:t>
      </w:r>
      <w:r w:rsidR="00955559" w:rsidRPr="00F56203">
        <w:rPr>
          <w:b/>
          <w:bCs/>
        </w:rPr>
        <w:t xml:space="preserve"> le </w:t>
      </w:r>
      <w:proofErr w:type="spellStart"/>
      <w:r w:rsidR="00955559" w:rsidRPr="00F56203">
        <w:rPr>
          <w:b/>
          <w:bCs/>
        </w:rPr>
        <w:t>texas</w:t>
      </w:r>
      <w:proofErr w:type="spellEnd"/>
      <w:r w:rsidR="00955559" w:rsidRPr="00B156A1">
        <w:rPr>
          <w:bCs/>
        </w:rPr>
        <w:t xml:space="preserve"> dans un premier temps avec soit une main faible </w:t>
      </w:r>
      <w:r w:rsidR="00223F69">
        <w:rPr>
          <w:bCs/>
        </w:rPr>
        <w:t xml:space="preserve">(sans bicolore), </w:t>
      </w:r>
      <w:r w:rsidR="00B635A7" w:rsidRPr="00B156A1">
        <w:rPr>
          <w:bCs/>
        </w:rPr>
        <w:t xml:space="preserve">soit une main </w:t>
      </w:r>
      <w:r w:rsidR="00F86828">
        <w:rPr>
          <w:bCs/>
        </w:rPr>
        <w:t>FM</w:t>
      </w:r>
      <w:r w:rsidR="00F56203">
        <w:rPr>
          <w:bCs/>
        </w:rPr>
        <w:t xml:space="preserve"> </w:t>
      </w:r>
      <w:r w:rsidR="00223F69">
        <w:rPr>
          <w:b/>
          <w:bCs/>
        </w:rPr>
        <w:t>sans</w:t>
      </w:r>
      <w:r w:rsidR="00F56203" w:rsidRPr="00223F69">
        <w:rPr>
          <w:b/>
          <w:bCs/>
        </w:rPr>
        <w:t xml:space="preserve"> unicolore </w:t>
      </w:r>
      <w:r w:rsidR="00F56203" w:rsidRPr="00223F69">
        <w:rPr>
          <w:b/>
          <w:bCs/>
          <w:color w:val="0000FF"/>
          <w:sz w:val="28"/>
        </w:rPr>
        <w:sym w:font="Symbol" w:char="F0AA"/>
      </w:r>
      <w:r w:rsidR="00223F69">
        <w:rPr>
          <w:b/>
          <w:bCs/>
        </w:rPr>
        <w:t>.</w:t>
      </w:r>
    </w:p>
    <w:p w14:paraId="114A3B77" w14:textId="77777777" w:rsidR="00AA6EFA" w:rsidRPr="00AA6EFA" w:rsidRDefault="00223F69" w:rsidP="00223F69">
      <w:pPr>
        <w:pStyle w:val="Pardeliste"/>
        <w:ind w:left="1494"/>
        <w:rPr>
          <w:bCs/>
          <w:i/>
          <w:color w:val="00B050"/>
        </w:rPr>
      </w:pPr>
      <w:r>
        <w:rPr>
          <w:bCs/>
          <w:color w:val="0070C0"/>
        </w:rPr>
        <w:t xml:space="preserve">      </w:t>
      </w:r>
      <w:r w:rsidR="00EF01B1" w:rsidRPr="00EF01B1">
        <w:sym w:font="Wingdings" w:char="F0E0"/>
      </w:r>
      <w:r w:rsidR="00AA6EFA">
        <w:t xml:space="preserve"> </w:t>
      </w:r>
      <w:r w:rsidR="00692C27" w:rsidRPr="00AA6EFA">
        <w:rPr>
          <w:bCs/>
          <w:i/>
          <w:color w:val="00B050"/>
        </w:rPr>
        <w:t>Si suivi de 3</w:t>
      </w:r>
      <w:r w:rsidR="00692C27" w:rsidRPr="00AA6EFA">
        <w:rPr>
          <w:i/>
          <w:color w:val="00B050"/>
          <w:sz w:val="28"/>
        </w:rPr>
        <w:sym w:font="Symbol" w:char="F0A9"/>
      </w:r>
      <w:r w:rsidR="00692C27" w:rsidRPr="00AA6EFA">
        <w:rPr>
          <w:bCs/>
          <w:i/>
          <w:color w:val="00B050"/>
        </w:rPr>
        <w:t xml:space="preserve"> = demande </w:t>
      </w:r>
      <w:r w:rsidR="00AA6EFA" w:rsidRPr="00AA6EFA">
        <w:rPr>
          <w:bCs/>
          <w:i/>
          <w:color w:val="00B050"/>
        </w:rPr>
        <w:t>de complément d’</w:t>
      </w:r>
      <w:r w:rsidR="00692C27" w:rsidRPr="00AA6EFA">
        <w:rPr>
          <w:bCs/>
          <w:i/>
          <w:color w:val="00B050"/>
        </w:rPr>
        <w:t xml:space="preserve">arrêt pour 3SA </w:t>
      </w:r>
      <w:r w:rsidR="00AA6EFA" w:rsidRPr="00AA6EFA">
        <w:rPr>
          <w:bCs/>
          <w:i/>
          <w:color w:val="00B050"/>
        </w:rPr>
        <w:t xml:space="preserve"> </w:t>
      </w:r>
    </w:p>
    <w:p w14:paraId="67D7FCF3" w14:textId="77777777" w:rsidR="00223F69" w:rsidRPr="00AA6EFA" w:rsidRDefault="00AA6EFA" w:rsidP="00AA6EFA">
      <w:pPr>
        <w:pStyle w:val="Pardeliste"/>
        <w:ind w:left="1494"/>
        <w:rPr>
          <w:bCs/>
          <w:i/>
          <w:color w:val="00B050"/>
        </w:rPr>
      </w:pPr>
      <w:r w:rsidRPr="00AA6EFA">
        <w:rPr>
          <w:color w:val="00B050"/>
        </w:rPr>
        <w:t xml:space="preserve">      </w:t>
      </w:r>
      <w:r w:rsidRPr="00AA6EFA">
        <w:rPr>
          <w:color w:val="00B050"/>
        </w:rPr>
        <w:sym w:font="Wingdings" w:char="F0E0"/>
      </w:r>
      <w:r w:rsidRPr="00AA6EFA">
        <w:rPr>
          <w:color w:val="00B050"/>
        </w:rPr>
        <w:t xml:space="preserve"> </w:t>
      </w:r>
      <w:r w:rsidRPr="00AA6EFA">
        <w:rPr>
          <w:bCs/>
          <w:i/>
          <w:color w:val="00B050"/>
        </w:rPr>
        <w:t>Si suivi de 3</w:t>
      </w:r>
      <w:r w:rsidRPr="00AA6EFA">
        <w:rPr>
          <w:i/>
          <w:color w:val="00B050"/>
          <w:sz w:val="32"/>
        </w:rPr>
        <w:sym w:font="Symbol" w:char="F0AA"/>
      </w:r>
      <w:r w:rsidRPr="00AA6EFA">
        <w:rPr>
          <w:bCs/>
          <w:i/>
          <w:color w:val="00B050"/>
        </w:rPr>
        <w:t xml:space="preserve"> = demande d’arrêt pour 3SA ou 4</w:t>
      </w:r>
      <w:r w:rsidRPr="00AA6EFA">
        <w:rPr>
          <w:i/>
          <w:color w:val="00B050"/>
          <w:sz w:val="28"/>
        </w:rPr>
        <w:sym w:font="Symbol" w:char="F0AA"/>
      </w:r>
      <w:r w:rsidRPr="00AA6EFA">
        <w:rPr>
          <w:bCs/>
          <w:i/>
          <w:color w:val="00B050"/>
        </w:rPr>
        <w:t xml:space="preserve"> (en 5/2)</w:t>
      </w:r>
    </w:p>
    <w:p w14:paraId="640FE35F" w14:textId="77777777" w:rsidR="00B156A1" w:rsidRDefault="00B156A1" w:rsidP="00FF5072">
      <w:pPr>
        <w:pStyle w:val="Pardeliste"/>
        <w:numPr>
          <w:ilvl w:val="0"/>
          <w:numId w:val="53"/>
        </w:numPr>
        <w:rPr>
          <w:bCs/>
        </w:rPr>
      </w:pPr>
      <w:r w:rsidRPr="00B156A1">
        <w:rPr>
          <w:bCs/>
        </w:rPr>
        <w:t>2</w:t>
      </w:r>
      <w:r>
        <w:rPr>
          <w:bCs/>
          <w:color w:val="0000FF"/>
          <w:sz w:val="28"/>
        </w:rPr>
        <w:sym w:font="Symbol" w:char="F0AA"/>
      </w:r>
      <w:r w:rsidRPr="00B156A1">
        <w:rPr>
          <w:bCs/>
        </w:rPr>
        <w:t xml:space="preserve"> : </w:t>
      </w:r>
      <w:r w:rsidR="00B635A7" w:rsidRPr="00B156A1">
        <w:rPr>
          <w:bCs/>
        </w:rPr>
        <w:t xml:space="preserve">La rectification directe du Texas par le répondant est propositionnelle avec 6 cartes </w:t>
      </w:r>
    </w:p>
    <w:p w14:paraId="50929F55" w14:textId="77777777" w:rsidR="00B156A1" w:rsidRDefault="00B156A1" w:rsidP="00FF5072">
      <w:pPr>
        <w:pStyle w:val="Pardeliste"/>
        <w:numPr>
          <w:ilvl w:val="0"/>
          <w:numId w:val="53"/>
        </w:numPr>
        <w:rPr>
          <w:bCs/>
        </w:rPr>
      </w:pPr>
      <w:r w:rsidRPr="00B156A1">
        <w:rPr>
          <w:bCs/>
        </w:rPr>
        <w:t>3</w:t>
      </w:r>
      <w:r>
        <w:rPr>
          <w:bCs/>
          <w:color w:val="0000FF"/>
          <w:sz w:val="28"/>
        </w:rPr>
        <w:sym w:font="Symbol" w:char="F0AA"/>
      </w:r>
      <w:r w:rsidRPr="00B156A1">
        <w:rPr>
          <w:bCs/>
        </w:rPr>
        <w:t xml:space="preserve"> : </w:t>
      </w:r>
      <w:r w:rsidR="00B635A7" w:rsidRPr="00B156A1">
        <w:rPr>
          <w:bCs/>
        </w:rPr>
        <w:t>montre un intér</w:t>
      </w:r>
      <w:r w:rsidR="00EF01B1">
        <w:rPr>
          <w:bCs/>
        </w:rPr>
        <w:t xml:space="preserve">êt au chelem avec un unicolore + contrôle </w:t>
      </w:r>
      <w:r w:rsidR="00EF01B1">
        <w:rPr>
          <w:bCs/>
          <w:color w:val="FF0000"/>
          <w:sz w:val="28"/>
        </w:rPr>
        <w:sym w:font="Symbol" w:char="F0A9"/>
      </w:r>
    </w:p>
    <w:p w14:paraId="23F76855" w14:textId="77777777" w:rsidR="00B156A1" w:rsidRDefault="00B156A1" w:rsidP="00FF5072">
      <w:pPr>
        <w:pStyle w:val="Pardeliste"/>
        <w:numPr>
          <w:ilvl w:val="0"/>
          <w:numId w:val="53"/>
        </w:numPr>
        <w:rPr>
          <w:bCs/>
        </w:rPr>
      </w:pPr>
      <w:r w:rsidRPr="00B156A1">
        <w:rPr>
          <w:bCs/>
        </w:rPr>
        <w:t>3</w:t>
      </w:r>
      <w:r w:rsidRPr="00B156A1">
        <w:rPr>
          <w:bCs/>
          <w:color w:val="008000"/>
        </w:rPr>
        <w:sym w:font="Symbol" w:char="F0A7"/>
      </w:r>
      <w:r w:rsidRPr="00B156A1">
        <w:rPr>
          <w:bCs/>
        </w:rPr>
        <w:t>/3</w:t>
      </w:r>
      <w:r w:rsidRPr="00B156A1">
        <w:rPr>
          <w:bCs/>
          <w:color w:val="FFC000"/>
        </w:rPr>
        <w:sym w:font="Symbol" w:char="F0A8"/>
      </w:r>
      <w:r w:rsidR="00F86828">
        <w:rPr>
          <w:bCs/>
          <w:color w:val="FFC000"/>
        </w:rPr>
        <w:t> </w:t>
      </w:r>
      <w:r w:rsidR="00F86828">
        <w:rPr>
          <w:bCs/>
        </w:rPr>
        <w:t>:</w:t>
      </w:r>
      <w:r w:rsidR="00B635A7" w:rsidRPr="00B156A1">
        <w:rPr>
          <w:bCs/>
        </w:rPr>
        <w:t xml:space="preserve"> propositionnelle 55 non forcing,</w:t>
      </w:r>
      <w:r>
        <w:rPr>
          <w:bCs/>
        </w:rPr>
        <w:t xml:space="preserve"> </w:t>
      </w:r>
    </w:p>
    <w:p w14:paraId="656A404C" w14:textId="77777777" w:rsidR="00B156A1" w:rsidRDefault="00B156A1" w:rsidP="00FF5072">
      <w:pPr>
        <w:pStyle w:val="Pardeliste"/>
        <w:numPr>
          <w:ilvl w:val="0"/>
          <w:numId w:val="53"/>
        </w:numPr>
        <w:rPr>
          <w:bCs/>
        </w:rPr>
      </w:pPr>
      <w:r w:rsidRPr="00692C27">
        <w:rPr>
          <w:bCs/>
        </w:rPr>
        <w:t>3</w:t>
      </w:r>
      <w:r w:rsidR="00692C27">
        <w:rPr>
          <w:bCs/>
          <w:color w:val="FF0000"/>
          <w:sz w:val="32"/>
        </w:rPr>
        <w:sym w:font="Symbol" w:char="F0A9"/>
      </w:r>
      <w:r w:rsidR="00692C27">
        <w:rPr>
          <w:bCs/>
          <w:color w:val="00B050"/>
          <w:sz w:val="28"/>
        </w:rPr>
        <w:t> </w:t>
      </w:r>
      <w:r w:rsidR="00692C27">
        <w:rPr>
          <w:bCs/>
          <w:color w:val="00B050"/>
        </w:rPr>
        <w:t xml:space="preserve">: </w:t>
      </w:r>
      <w:r w:rsidR="00692C27" w:rsidRPr="00692C27">
        <w:rPr>
          <w:bCs/>
        </w:rPr>
        <w:t xml:space="preserve">6 cartes </w:t>
      </w:r>
      <w:r w:rsidR="00692C27">
        <w:rPr>
          <w:bCs/>
          <w:color w:val="0000FF"/>
          <w:sz w:val="28"/>
        </w:rPr>
        <w:sym w:font="Symbol" w:char="F0AA"/>
      </w:r>
      <w:r w:rsidR="00692C27">
        <w:rPr>
          <w:bCs/>
          <w:color w:val="0000FF"/>
          <w:sz w:val="28"/>
        </w:rPr>
        <w:t xml:space="preserve"> </w:t>
      </w:r>
      <w:proofErr w:type="spellStart"/>
      <w:r w:rsidR="00692C27">
        <w:rPr>
          <w:bCs/>
        </w:rPr>
        <w:t>chelemisant</w:t>
      </w:r>
      <w:proofErr w:type="spellEnd"/>
      <w:r w:rsidR="00692C27">
        <w:rPr>
          <w:bCs/>
        </w:rPr>
        <w:t xml:space="preserve"> sans contrôle </w:t>
      </w:r>
      <w:r w:rsidR="00692C27">
        <w:rPr>
          <w:bCs/>
          <w:color w:val="FF0000"/>
          <w:sz w:val="28"/>
        </w:rPr>
        <w:sym w:font="Symbol" w:char="F0A9"/>
      </w:r>
    </w:p>
    <w:p w14:paraId="38317F06" w14:textId="77777777" w:rsidR="009624E1" w:rsidRDefault="00B635A7" w:rsidP="00FF5072">
      <w:pPr>
        <w:pStyle w:val="Pardeliste"/>
        <w:numPr>
          <w:ilvl w:val="0"/>
          <w:numId w:val="53"/>
        </w:numPr>
        <w:rPr>
          <w:bCs/>
        </w:rPr>
      </w:pPr>
      <w:r w:rsidRPr="00B156A1">
        <w:rPr>
          <w:bCs/>
        </w:rPr>
        <w:t xml:space="preserve"> </w:t>
      </w:r>
      <w:r w:rsidRPr="00F86828">
        <w:rPr>
          <w:bCs/>
          <w:color w:val="FF0000"/>
        </w:rPr>
        <w:t>2SA</w:t>
      </w:r>
      <w:r w:rsidR="00B156A1" w:rsidRPr="00F86828">
        <w:rPr>
          <w:bCs/>
          <w:color w:val="FF0000"/>
        </w:rPr>
        <w:t xml:space="preserve"> : </w:t>
      </w:r>
      <w:r w:rsidRPr="00F86828">
        <w:rPr>
          <w:bCs/>
          <w:color w:val="FF0000"/>
        </w:rPr>
        <w:t xml:space="preserve"> montre un 55 faible avec une mineure. </w:t>
      </w:r>
    </w:p>
    <w:p w14:paraId="5DE2D3BB" w14:textId="77777777" w:rsidR="00A00B93" w:rsidRPr="00F855FB" w:rsidRDefault="00B156A1" w:rsidP="00FF5072">
      <w:pPr>
        <w:pStyle w:val="Pardeliste"/>
        <w:numPr>
          <w:ilvl w:val="0"/>
          <w:numId w:val="53"/>
        </w:numPr>
        <w:rPr>
          <w:bCs/>
          <w:i/>
        </w:rPr>
      </w:pPr>
      <w:r>
        <w:rPr>
          <w:bCs/>
        </w:rPr>
        <w:t xml:space="preserve"> </w:t>
      </w:r>
      <w:r w:rsidRPr="00B156A1">
        <w:rPr>
          <w:bCs/>
          <w:i/>
        </w:rPr>
        <w:t>L’enchère de 2</w:t>
      </w:r>
      <w:r w:rsidRPr="00B156A1">
        <w:rPr>
          <w:bCs/>
          <w:i/>
          <w:color w:val="0000FF"/>
          <w:sz w:val="28"/>
        </w:rPr>
        <w:sym w:font="Symbol" w:char="F0AA"/>
      </w:r>
      <w:r w:rsidRPr="00B156A1">
        <w:rPr>
          <w:bCs/>
          <w:i/>
        </w:rPr>
        <w:t xml:space="preserve"> sur 2</w:t>
      </w:r>
      <w:r w:rsidRPr="00B156A1">
        <w:rPr>
          <w:bCs/>
          <w:i/>
          <w:color w:val="FFC000"/>
          <w:sz w:val="28"/>
        </w:rPr>
        <w:sym w:font="Symbol" w:char="F0A8"/>
      </w:r>
      <w:r w:rsidRPr="00B156A1">
        <w:rPr>
          <w:bCs/>
          <w:i/>
        </w:rPr>
        <w:t xml:space="preserve"> montre 5 </w:t>
      </w:r>
      <w:r w:rsidRPr="00B156A1">
        <w:rPr>
          <w:bCs/>
          <w:i/>
          <w:color w:val="0000FF"/>
          <w:sz w:val="28"/>
        </w:rPr>
        <w:sym w:font="Symbol" w:char="F0AA"/>
      </w:r>
      <w:r w:rsidRPr="00B156A1">
        <w:rPr>
          <w:bCs/>
          <w:i/>
        </w:rPr>
        <w:t xml:space="preserve"> </w:t>
      </w:r>
      <w:r>
        <w:rPr>
          <w:bCs/>
          <w:i/>
        </w:rPr>
        <w:t xml:space="preserve">/ </w:t>
      </w:r>
      <w:r w:rsidRPr="00B156A1">
        <w:rPr>
          <w:bCs/>
          <w:i/>
        </w:rPr>
        <w:t xml:space="preserve">5 </w:t>
      </w:r>
      <w:r w:rsidRPr="00B156A1">
        <w:rPr>
          <w:bCs/>
          <w:i/>
          <w:color w:val="FF0000"/>
        </w:rPr>
        <w:sym w:font="Symbol" w:char="F0A9"/>
      </w:r>
      <w:r w:rsidRPr="00B156A1">
        <w:rPr>
          <w:bCs/>
          <w:i/>
        </w:rPr>
        <w:t xml:space="preserve"> </w:t>
      </w:r>
      <w:r w:rsidR="00F855FB">
        <w:rPr>
          <w:bCs/>
          <w:i/>
        </w:rPr>
        <w:t>non forcing.</w:t>
      </w:r>
    </w:p>
    <w:p w14:paraId="61E1A2DE" w14:textId="77777777" w:rsidR="00A00B93" w:rsidRPr="00A00B93" w:rsidRDefault="009624E1" w:rsidP="00F0404E">
      <w:pPr>
        <w:pStyle w:val="Titre2"/>
      </w:pPr>
      <w:bookmarkStart w:id="94" w:name="_Toc468559103"/>
      <w:r>
        <w:t>Quand le SA est contré</w:t>
      </w:r>
      <w:bookmarkEnd w:id="94"/>
      <w:r w:rsidR="00F855FB"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75"/>
        <w:gridCol w:w="1560"/>
      </w:tblGrid>
      <w:tr w:rsidR="00F855FB" w14:paraId="48087BB8" w14:textId="77777777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8321B1B" w14:textId="77777777" w:rsidR="00F855FB" w:rsidRPr="00153252" w:rsidRDefault="00F855FB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shd w:val="solid" w:color="000080" w:fill="FFFFFF"/>
          </w:tcPr>
          <w:p w14:paraId="2546A956" w14:textId="77777777" w:rsidR="00F855FB" w:rsidRPr="00153252" w:rsidRDefault="00F855FB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solid" w:color="000080" w:fill="FFFFFF"/>
          </w:tcPr>
          <w:p w14:paraId="22DB0982" w14:textId="77777777" w:rsidR="00F855FB" w:rsidRPr="00153252" w:rsidRDefault="00F855FB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55FB" w14:paraId="4B823522" w14:textId="77777777" w:rsidTr="00B36C49">
        <w:tc>
          <w:tcPr>
            <w:tcW w:w="1101" w:type="dxa"/>
            <w:shd w:val="solid" w:color="C0C0C0" w:fill="FFFFFF"/>
          </w:tcPr>
          <w:p w14:paraId="087F243A" w14:textId="77777777" w:rsidR="00F855FB" w:rsidRPr="00153252" w:rsidRDefault="00F855FB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75" w:type="dxa"/>
            <w:shd w:val="solid" w:color="C0C0C0" w:fill="FFFFFF"/>
          </w:tcPr>
          <w:p w14:paraId="109D8B82" w14:textId="77777777" w:rsidR="00F855FB" w:rsidRDefault="00F855FB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</w:t>
            </w:r>
            <w:r w:rsidRPr="00F86828">
              <w:rPr>
                <w:color w:val="FF0000"/>
              </w:rPr>
              <w:t>X</w:t>
            </w:r>
          </w:p>
        </w:tc>
        <w:tc>
          <w:tcPr>
            <w:tcW w:w="1560" w:type="dxa"/>
            <w:shd w:val="solid" w:color="C0C0C0" w:fill="FFFFFF"/>
          </w:tcPr>
          <w:p w14:paraId="06FDA3D1" w14:textId="77777777" w:rsidR="00F855FB" w:rsidRPr="00153252" w:rsidRDefault="00F855FB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  ?</w:t>
            </w:r>
          </w:p>
        </w:tc>
      </w:tr>
    </w:tbl>
    <w:p w14:paraId="5D3D39A2" w14:textId="77777777" w:rsidR="00F855FB" w:rsidRPr="00F855FB" w:rsidRDefault="00F855FB" w:rsidP="00AA0E4B">
      <w:pPr>
        <w:numPr>
          <w:ilvl w:val="0"/>
          <w:numId w:val="11"/>
        </w:numPr>
        <w:tabs>
          <w:tab w:val="num" w:pos="360"/>
        </w:tabs>
        <w:ind w:left="360"/>
        <w:rPr>
          <w:b/>
          <w:bCs/>
          <w:u w:val="single"/>
        </w:rPr>
      </w:pPr>
      <w:r w:rsidRPr="00F86828">
        <w:rPr>
          <w:color w:val="00B050"/>
        </w:rPr>
        <w:t>P</w:t>
      </w:r>
      <w:r w:rsidR="00DC64C7" w:rsidRPr="00F86828">
        <w:rPr>
          <w:color w:val="00B050"/>
        </w:rPr>
        <w:t>asse</w:t>
      </w:r>
      <w:r w:rsidR="00DC64C7" w:rsidRPr="00DC64C7">
        <w:t xml:space="preserve"> pouvant aller jusqu’à 8 points d’honneur sans enchère. </w:t>
      </w:r>
    </w:p>
    <w:p w14:paraId="10D8E55B" w14:textId="77777777" w:rsidR="00E538D5" w:rsidRPr="00F855FB" w:rsidRDefault="00DC64C7" w:rsidP="00F86828">
      <w:pPr>
        <w:ind w:left="1776"/>
        <w:rPr>
          <w:b/>
          <w:bCs/>
          <w:i/>
          <w:u w:val="single"/>
        </w:rPr>
      </w:pPr>
      <w:r w:rsidRPr="00F855FB">
        <w:rPr>
          <w:i/>
        </w:rPr>
        <w:t>Le contre par la suite est alors d’appel.</w:t>
      </w:r>
    </w:p>
    <w:p w14:paraId="6BE37DF1" w14:textId="77777777" w:rsidR="00F855FB" w:rsidRDefault="00F855FB" w:rsidP="00AA0E4B">
      <w:pPr>
        <w:numPr>
          <w:ilvl w:val="0"/>
          <w:numId w:val="11"/>
        </w:numPr>
        <w:ind w:left="360"/>
      </w:pPr>
      <w:r w:rsidRPr="00F855FB">
        <w:rPr>
          <w:color w:val="002060"/>
        </w:rPr>
        <w:t>XX </w:t>
      </w:r>
      <w:r>
        <w:t>:</w:t>
      </w:r>
      <w:r w:rsidR="00DC64C7" w:rsidRPr="00DC64C7">
        <w:t xml:space="preserve">  du jeu, </w:t>
      </w:r>
      <w:r w:rsidR="00E538D5" w:rsidRPr="00DC64C7">
        <w:t>au moins l’enchère de 2SA</w:t>
      </w:r>
      <w:r w:rsidR="00F0404E">
        <w:t xml:space="preserve"> (8++ H)</w:t>
      </w:r>
    </w:p>
    <w:p w14:paraId="11637500" w14:textId="77777777" w:rsidR="00E538D5" w:rsidRPr="00F855FB" w:rsidRDefault="00DC64C7" w:rsidP="00F86828">
      <w:pPr>
        <w:ind w:left="1416"/>
        <w:rPr>
          <w:i/>
        </w:rPr>
      </w:pPr>
      <w:r w:rsidRPr="00F855FB">
        <w:rPr>
          <w:i/>
        </w:rPr>
        <w:t>Si le surcontre est suivi d’une couleur, l’enchère est forcing.</w:t>
      </w:r>
    </w:p>
    <w:p w14:paraId="2F8C2A96" w14:textId="77777777" w:rsidR="00E538D5" w:rsidRPr="00DC64C7" w:rsidRDefault="00E538D5" w:rsidP="00AA0E4B">
      <w:pPr>
        <w:numPr>
          <w:ilvl w:val="0"/>
          <w:numId w:val="11"/>
        </w:numPr>
        <w:ind w:left="360"/>
      </w:pPr>
      <w:r w:rsidRPr="00DC64C7">
        <w:t>2</w:t>
      </w:r>
      <w:r w:rsidR="00F855FB">
        <w:rPr>
          <w:color w:val="008000"/>
          <w:sz w:val="28"/>
        </w:rPr>
        <w:sym w:font="Symbol" w:char="F0A7"/>
      </w:r>
      <w:r w:rsidR="00F855FB">
        <w:t xml:space="preserve"> : </w:t>
      </w:r>
      <w:proofErr w:type="spellStart"/>
      <w:r w:rsidR="00F855FB">
        <w:t>stayman</w:t>
      </w:r>
      <w:proofErr w:type="spellEnd"/>
    </w:p>
    <w:p w14:paraId="2F4A8F11" w14:textId="77777777" w:rsidR="00E538D5" w:rsidRPr="00F0404E" w:rsidRDefault="00E538D5" w:rsidP="00AA0E4B">
      <w:pPr>
        <w:numPr>
          <w:ilvl w:val="0"/>
          <w:numId w:val="11"/>
        </w:numPr>
        <w:ind w:left="360"/>
        <w:rPr>
          <w:i/>
        </w:rPr>
      </w:pPr>
      <w:r w:rsidRPr="00DC64C7">
        <w:t>2</w:t>
      </w:r>
      <w:r w:rsidR="00F855FB">
        <w:rPr>
          <w:color w:val="FFC000"/>
          <w:sz w:val="28"/>
        </w:rPr>
        <w:sym w:font="Symbol" w:char="F0A8"/>
      </w:r>
      <w:r w:rsidRPr="00DC64C7">
        <w:t>/</w:t>
      </w:r>
      <w:r w:rsidR="00F855FB">
        <w:rPr>
          <w:color w:val="FF0000"/>
          <w:sz w:val="28"/>
        </w:rPr>
        <w:sym w:font="Symbol" w:char="F0A9"/>
      </w:r>
      <w:r w:rsidRPr="00DC64C7">
        <w:t>/</w:t>
      </w:r>
      <w:r w:rsidR="00F855FB">
        <w:rPr>
          <w:color w:val="0000FF"/>
          <w:sz w:val="28"/>
        </w:rPr>
        <w:sym w:font="Symbol" w:char="F0AA"/>
      </w:r>
      <w:r w:rsidRPr="00DC64C7">
        <w:t xml:space="preserve"> et 3</w:t>
      </w:r>
      <w:r w:rsidR="00F855FB">
        <w:rPr>
          <w:color w:val="008000"/>
          <w:sz w:val="28"/>
        </w:rPr>
        <w:sym w:font="Symbol" w:char="F0A7"/>
      </w:r>
      <w:r w:rsidRPr="00DC64C7">
        <w:t xml:space="preserve"> </w:t>
      </w:r>
      <w:proofErr w:type="spellStart"/>
      <w:r w:rsidRPr="00DC64C7">
        <w:t>texas</w:t>
      </w:r>
      <w:proofErr w:type="spellEnd"/>
      <w:r w:rsidRPr="00DC64C7">
        <w:t xml:space="preserve"> (</w:t>
      </w:r>
      <w:r w:rsidRPr="00F0404E">
        <w:rPr>
          <w:i/>
        </w:rPr>
        <w:t xml:space="preserve">le </w:t>
      </w:r>
      <w:proofErr w:type="spellStart"/>
      <w:r w:rsidRPr="00F0404E">
        <w:rPr>
          <w:i/>
        </w:rPr>
        <w:t>texas</w:t>
      </w:r>
      <w:proofErr w:type="spellEnd"/>
      <w:r w:rsidRPr="00F0404E">
        <w:rPr>
          <w:i/>
        </w:rPr>
        <w:t xml:space="preserve"> d’une couleur 5</w:t>
      </w:r>
      <w:r w:rsidRPr="00F0404E">
        <w:rPr>
          <w:i/>
          <w:vertAlign w:val="superscript"/>
        </w:rPr>
        <w:t>ème</w:t>
      </w:r>
      <w:r w:rsidRPr="00F0404E">
        <w:rPr>
          <w:i/>
        </w:rPr>
        <w:t xml:space="preserve"> précisée par le contre adverse indiquant un singleto</w:t>
      </w:r>
      <w:r w:rsidR="00F0404E">
        <w:rPr>
          <w:i/>
        </w:rPr>
        <w:t>n dans cette couleur ;</w:t>
      </w:r>
      <w:r w:rsidRPr="00F0404E">
        <w:rPr>
          <w:i/>
        </w:rPr>
        <w:t xml:space="preserve"> </w:t>
      </w:r>
      <w:r w:rsidR="00F0404E">
        <w:rPr>
          <w:i/>
        </w:rPr>
        <w:t>en revanche,</w:t>
      </w:r>
      <w:r w:rsidRPr="00F0404E">
        <w:rPr>
          <w:i/>
        </w:rPr>
        <w:t xml:space="preserve"> </w:t>
      </w:r>
      <w:proofErr w:type="spellStart"/>
      <w:r w:rsidRPr="00F0404E">
        <w:rPr>
          <w:i/>
        </w:rPr>
        <w:t>texas</w:t>
      </w:r>
      <w:proofErr w:type="spellEnd"/>
      <w:r w:rsidRPr="00F0404E">
        <w:rPr>
          <w:i/>
        </w:rPr>
        <w:t xml:space="preserve"> classique sur couleur 4</w:t>
      </w:r>
      <w:r w:rsidRPr="00F0404E">
        <w:rPr>
          <w:i/>
          <w:vertAlign w:val="superscript"/>
        </w:rPr>
        <w:t>ème</w:t>
      </w:r>
      <w:r w:rsidRPr="00F0404E">
        <w:rPr>
          <w:i/>
        </w:rPr>
        <w:t xml:space="preserve"> adverse)</w:t>
      </w:r>
      <w:r w:rsidR="00DC64C7" w:rsidRPr="00F0404E">
        <w:rPr>
          <w:i/>
        </w:rPr>
        <w:t xml:space="preserve"> avec développements inchangés ne tenant pas compte du contre. </w:t>
      </w:r>
    </w:p>
    <w:p w14:paraId="5A5F3918" w14:textId="77777777" w:rsidR="00F86828" w:rsidRPr="00DC64C7" w:rsidRDefault="00E538D5" w:rsidP="00AA6EFA">
      <w:pPr>
        <w:numPr>
          <w:ilvl w:val="0"/>
          <w:numId w:val="11"/>
        </w:numPr>
        <w:ind w:left="360"/>
      </w:pPr>
      <w:r w:rsidRPr="00DC64C7">
        <w:t>2SA bicolore mineur</w:t>
      </w:r>
    </w:p>
    <w:p w14:paraId="121E3739" w14:textId="77777777" w:rsidR="00A00B93" w:rsidRDefault="009624E1">
      <w:r w:rsidRPr="00DC64C7">
        <w:t>Lorsque le répondant passe, si l’enchère revient à l’ouvreur, il doit surcontrer avec une mineure de repli. Il peut, de la même façon, surcontrer un contre de réveil pour fournir la même indication</w:t>
      </w:r>
      <w:r w:rsidR="00F0404E">
        <w:t>.</w:t>
      </w:r>
    </w:p>
    <w:p w14:paraId="2C392F98" w14:textId="77777777" w:rsidR="00A00B93" w:rsidRPr="00A00B93" w:rsidRDefault="009624E1" w:rsidP="00C10C6D">
      <w:pPr>
        <w:pStyle w:val="Titre2"/>
      </w:pPr>
      <w:bookmarkStart w:id="95" w:name="_Toc468559104"/>
      <w:r>
        <w:lastRenderedPageBreak/>
        <w:t>Quand l’adversaire intervient sur 1SA</w:t>
      </w:r>
      <w:bookmarkEnd w:id="9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417"/>
        <w:gridCol w:w="1418"/>
      </w:tblGrid>
      <w:tr w:rsidR="00F0404E" w14:paraId="160237D7" w14:textId="77777777" w:rsidTr="00E538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8E3A24D" w14:textId="77777777"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solid" w:color="000080" w:fill="FFFFFF"/>
          </w:tcPr>
          <w:p w14:paraId="3FD633C6" w14:textId="77777777"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178CF791" w14:textId="77777777"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0404E" w14:paraId="6A2E5CBB" w14:textId="77777777" w:rsidTr="00E538D5">
        <w:tc>
          <w:tcPr>
            <w:tcW w:w="1101" w:type="dxa"/>
            <w:shd w:val="solid" w:color="C0C0C0" w:fill="FFFFFF"/>
          </w:tcPr>
          <w:p w14:paraId="6E24F57D" w14:textId="77777777" w:rsidR="00F0404E" w:rsidRPr="00153252" w:rsidRDefault="00F0404E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417" w:type="dxa"/>
            <w:shd w:val="solid" w:color="C0C0C0" w:fill="FFFFFF"/>
          </w:tcPr>
          <w:p w14:paraId="1AEABA11" w14:textId="77777777" w:rsidR="00F0404E" w:rsidRDefault="00F0404E" w:rsidP="00B36C49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 w:rsidR="004D7F70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 xml:space="preserve"> (Landy)</w:t>
            </w:r>
          </w:p>
        </w:tc>
        <w:tc>
          <w:tcPr>
            <w:tcW w:w="1418" w:type="dxa"/>
            <w:shd w:val="solid" w:color="C0C0C0" w:fill="FFFFFF"/>
          </w:tcPr>
          <w:p w14:paraId="39F0E92E" w14:textId="77777777" w:rsidR="00F0404E" w:rsidRPr="00153252" w:rsidRDefault="00F0404E" w:rsidP="00B36C49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0FA855AB" w14:textId="77777777" w:rsidR="00E538D5" w:rsidRPr="00123AAE" w:rsidRDefault="00F0404E" w:rsidP="00AA0E4B">
      <w:pPr>
        <w:numPr>
          <w:ilvl w:val="0"/>
          <w:numId w:val="12"/>
        </w:numPr>
      </w:pPr>
      <w:r w:rsidRPr="004D7F70">
        <w:rPr>
          <w:color w:val="FF0000"/>
        </w:rPr>
        <w:t>X</w:t>
      </w:r>
      <w:r>
        <w:t xml:space="preserve"> : </w:t>
      </w:r>
      <w:r w:rsidR="00E538D5" w:rsidRPr="00123AAE">
        <w:t xml:space="preserve"> une envie de punir</w:t>
      </w:r>
    </w:p>
    <w:p w14:paraId="47EB2B88" w14:textId="77777777" w:rsidR="00E538D5" w:rsidRPr="00123AAE" w:rsidRDefault="00E538D5" w:rsidP="00AA0E4B">
      <w:pPr>
        <w:numPr>
          <w:ilvl w:val="0"/>
          <w:numId w:val="12"/>
        </w:numPr>
      </w:pPr>
      <w:r w:rsidRPr="00123AAE">
        <w:t>2</w:t>
      </w:r>
      <w:r w:rsidR="00F0404E">
        <w:rPr>
          <w:color w:val="FFC000"/>
          <w:sz w:val="28"/>
        </w:rPr>
        <w:sym w:font="Symbol" w:char="F0A8"/>
      </w:r>
      <w:r w:rsidRPr="00123AAE">
        <w:t xml:space="preserve"> est naturel non forcing</w:t>
      </w:r>
    </w:p>
    <w:p w14:paraId="23F1D2E8" w14:textId="77777777" w:rsidR="00E538D5" w:rsidRPr="00123AAE" w:rsidRDefault="00E538D5" w:rsidP="00AA0E4B">
      <w:pPr>
        <w:numPr>
          <w:ilvl w:val="0"/>
          <w:numId w:val="12"/>
        </w:numPr>
      </w:pPr>
      <w:r w:rsidRPr="00123AAE">
        <w:t>2</w:t>
      </w:r>
      <w:r w:rsidR="00F0404E">
        <w:rPr>
          <w:color w:val="FF0000"/>
          <w:sz w:val="28"/>
        </w:rPr>
        <w:sym w:font="Symbol" w:char="F0A9"/>
      </w:r>
      <w:r w:rsidRPr="00123AAE">
        <w:t>/</w:t>
      </w:r>
      <w:r w:rsidR="00F0404E">
        <w:rPr>
          <w:color w:val="0000FF"/>
          <w:sz w:val="28"/>
        </w:rPr>
        <w:sym w:font="Symbol" w:char="F0AA"/>
      </w:r>
      <w:r w:rsidR="00F0404E">
        <w:t xml:space="preserve"> montre un arrêt</w:t>
      </w:r>
      <w:r w:rsidRPr="00123AAE">
        <w:t xml:space="preserve"> de la couleur nommée dans une main au moins propositionnelle</w:t>
      </w:r>
    </w:p>
    <w:p w14:paraId="0F34C13C" w14:textId="77777777" w:rsidR="00E538D5" w:rsidRPr="00123AAE" w:rsidRDefault="00E538D5" w:rsidP="00AA0E4B">
      <w:pPr>
        <w:numPr>
          <w:ilvl w:val="0"/>
          <w:numId w:val="12"/>
        </w:numPr>
      </w:pPr>
      <w:r w:rsidRPr="00123AAE">
        <w:t>2SA/3</w:t>
      </w:r>
      <w:r w:rsidR="00F0404E">
        <w:rPr>
          <w:color w:val="008000"/>
          <w:sz w:val="28"/>
        </w:rPr>
        <w:sym w:font="Symbol" w:char="F0A7"/>
      </w:r>
      <w:r w:rsidRPr="00123AAE">
        <w:t xml:space="preserve"> sont des </w:t>
      </w:r>
      <w:proofErr w:type="spellStart"/>
      <w:r w:rsidRPr="00123AAE">
        <w:t>texas</w:t>
      </w:r>
      <w:proofErr w:type="spellEnd"/>
      <w:r w:rsidRPr="00123AAE">
        <w:t xml:space="preserve"> </w:t>
      </w:r>
      <w:r w:rsidR="00F0404E">
        <w:rPr>
          <w:color w:val="008000"/>
          <w:sz w:val="28"/>
        </w:rPr>
        <w:sym w:font="Symbol" w:char="F0A7"/>
      </w:r>
      <w:r w:rsidRPr="00123AAE">
        <w:t>/</w:t>
      </w:r>
      <w:r w:rsidR="00F0404E">
        <w:rPr>
          <w:color w:val="FFC000"/>
          <w:sz w:val="28"/>
        </w:rPr>
        <w:sym w:font="Symbol" w:char="F0A8"/>
      </w:r>
    </w:p>
    <w:p w14:paraId="75E5E20D" w14:textId="77777777" w:rsidR="00E538D5" w:rsidRPr="00123AAE" w:rsidRDefault="00E538D5" w:rsidP="00AA0E4B">
      <w:pPr>
        <w:numPr>
          <w:ilvl w:val="0"/>
          <w:numId w:val="12"/>
        </w:numPr>
      </w:pPr>
      <w:r w:rsidRPr="00123AAE">
        <w:t>3</w:t>
      </w:r>
      <w:r w:rsidR="00F0404E">
        <w:rPr>
          <w:color w:val="FFC000"/>
          <w:sz w:val="28"/>
        </w:rPr>
        <w:sym w:font="Symbol" w:char="F0A8"/>
      </w:r>
      <w:r w:rsidRPr="00123AAE">
        <w:t xml:space="preserve"> montre 5</w:t>
      </w:r>
      <w:r w:rsidR="00F0404E">
        <w:rPr>
          <w:color w:val="FFC000"/>
          <w:sz w:val="28"/>
        </w:rPr>
        <w:sym w:font="Symbol" w:char="F0A8"/>
      </w:r>
      <w:r w:rsidRPr="00123AAE">
        <w:t xml:space="preserve"> 4 (ou 5) </w:t>
      </w:r>
      <w:r w:rsidR="00F0404E">
        <w:rPr>
          <w:color w:val="008000"/>
          <w:sz w:val="28"/>
        </w:rPr>
        <w:sym w:font="Symbol" w:char="F0A7"/>
      </w:r>
      <w:r w:rsidRPr="00123AAE">
        <w:t xml:space="preserve"> forcing de manche</w:t>
      </w:r>
    </w:p>
    <w:p w14:paraId="0F1E02F6" w14:textId="77777777" w:rsidR="009624E1" w:rsidRDefault="00E538D5" w:rsidP="00C10C6D">
      <w:pPr>
        <w:numPr>
          <w:ilvl w:val="0"/>
          <w:numId w:val="12"/>
        </w:numPr>
      </w:pPr>
      <w:r w:rsidRPr="00123AAE">
        <w:t>3</w:t>
      </w:r>
      <w:r w:rsidR="00F0404E">
        <w:rPr>
          <w:color w:val="FF0000"/>
          <w:sz w:val="28"/>
        </w:rPr>
        <w:sym w:font="Symbol" w:char="F0A9"/>
      </w:r>
      <w:r w:rsidRPr="00123AAE">
        <w:t>/</w:t>
      </w:r>
      <w:r w:rsidR="00F0404E">
        <w:rPr>
          <w:color w:val="0000FF"/>
          <w:sz w:val="28"/>
        </w:rPr>
        <w:sym w:font="Symbol" w:char="F0AA"/>
      </w:r>
      <w:r w:rsidRPr="00123AAE">
        <w:t xml:space="preserve"> montre un singleton forcing de manche avec 5</w:t>
      </w:r>
      <w:r w:rsidR="00F0404E">
        <w:rPr>
          <w:color w:val="008000"/>
          <w:sz w:val="28"/>
        </w:rPr>
        <w:sym w:font="Symbol" w:char="F0A7"/>
      </w:r>
      <w:r w:rsidRPr="00123AAE">
        <w:t>+4</w:t>
      </w:r>
      <w:r w:rsidR="00F0404E">
        <w:rPr>
          <w:color w:val="FFC000"/>
          <w:sz w:val="28"/>
        </w:rPr>
        <w:sym w:font="Symbol" w:char="F0A8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F0404E" w14:paraId="7038F383" w14:textId="77777777" w:rsidTr="00C84A8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D646320" w14:textId="77777777"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14:paraId="5F3B683D" w14:textId="77777777"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51ACD0C" w14:textId="77777777"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0404E" w14:paraId="58603E19" w14:textId="77777777" w:rsidTr="00C84A8A">
        <w:tc>
          <w:tcPr>
            <w:tcW w:w="1101" w:type="dxa"/>
            <w:shd w:val="solid" w:color="C0C0C0" w:fill="FFFFFF"/>
          </w:tcPr>
          <w:p w14:paraId="53E2E498" w14:textId="77777777" w:rsidR="00F0404E" w:rsidRPr="00153252" w:rsidRDefault="00F0404E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14:paraId="42688CBC" w14:textId="77777777" w:rsidR="00F0404E" w:rsidRDefault="00F0404E" w:rsidP="00B36C49">
            <w:pPr>
              <w:rPr>
                <w:color w:val="000080"/>
              </w:rPr>
            </w:pPr>
            <w:r>
              <w:rPr>
                <w:color w:val="000080"/>
              </w:rPr>
              <w:t>2X (Naturel)</w:t>
            </w:r>
          </w:p>
        </w:tc>
        <w:tc>
          <w:tcPr>
            <w:tcW w:w="1297" w:type="dxa"/>
            <w:shd w:val="solid" w:color="C0C0C0" w:fill="FFFFFF"/>
          </w:tcPr>
          <w:p w14:paraId="3FEBE941" w14:textId="77777777" w:rsidR="00F0404E" w:rsidRPr="00153252" w:rsidRDefault="00F0404E" w:rsidP="00B36C49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7F3B3CF7" w14:textId="77777777" w:rsidR="00C84A8A" w:rsidRPr="00123AAE" w:rsidRDefault="00F0404E" w:rsidP="00AA0E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b/>
          <w:bCs/>
          <w:u w:val="single"/>
        </w:rPr>
      </w:pPr>
      <w:r w:rsidRPr="00F0404E">
        <w:rPr>
          <w:bCs/>
          <w:color w:val="FF0000"/>
        </w:rPr>
        <w:t>X :</w:t>
      </w:r>
      <w:r w:rsidRPr="00F0404E">
        <w:rPr>
          <w:bCs/>
        </w:rPr>
        <w:t xml:space="preserve"> </w:t>
      </w:r>
      <w:r w:rsidR="00C84A8A" w:rsidRPr="00F0404E">
        <w:rPr>
          <w:bCs/>
        </w:rPr>
        <w:t xml:space="preserve"> </w:t>
      </w:r>
      <w:r w:rsidR="00C84A8A" w:rsidRPr="00123AAE">
        <w:rPr>
          <w:b/>
          <w:bCs/>
          <w:u w:val="single"/>
        </w:rPr>
        <w:t xml:space="preserve">d’appel </w:t>
      </w:r>
    </w:p>
    <w:p w14:paraId="1E9EC18D" w14:textId="77777777" w:rsidR="00C84A8A" w:rsidRPr="00123AAE" w:rsidRDefault="00DC480E" w:rsidP="00AA0E4B">
      <w:pPr>
        <w:numPr>
          <w:ilvl w:val="0"/>
          <w:numId w:val="13"/>
        </w:numPr>
        <w:ind w:left="360"/>
        <w:rPr>
          <w:b/>
          <w:bCs/>
          <w:u w:val="single"/>
        </w:rPr>
      </w:pPr>
      <w:r>
        <w:t xml:space="preserve">2Y : </w:t>
      </w:r>
      <w:r w:rsidR="00C84A8A" w:rsidRPr="00123AAE">
        <w:t>Les enchères au palier de 2 sont naturelles non forcing</w:t>
      </w:r>
    </w:p>
    <w:p w14:paraId="4B73EE67" w14:textId="77777777" w:rsidR="00C84A8A" w:rsidRPr="00123AAE" w:rsidRDefault="00C84A8A" w:rsidP="00AA0E4B">
      <w:pPr>
        <w:numPr>
          <w:ilvl w:val="0"/>
          <w:numId w:val="13"/>
        </w:numPr>
        <w:ind w:left="360"/>
        <w:rPr>
          <w:b/>
          <w:bCs/>
          <w:u w:val="single"/>
        </w:rPr>
      </w:pPr>
      <w:r w:rsidRPr="00123AAE">
        <w:t>2SA/3</w:t>
      </w:r>
      <w:r w:rsidR="00DC480E">
        <w:rPr>
          <w:color w:val="008000"/>
          <w:sz w:val="28"/>
        </w:rPr>
        <w:sym w:font="Symbol" w:char="F0A7"/>
      </w:r>
      <w:r w:rsidRPr="00123AAE">
        <w:t>/3</w:t>
      </w:r>
      <w:r w:rsidR="00DC480E">
        <w:rPr>
          <w:color w:val="FFC000"/>
          <w:sz w:val="28"/>
        </w:rPr>
        <w:sym w:font="Symbol" w:char="F0A8"/>
      </w:r>
      <w:r w:rsidRPr="00123AAE">
        <w:t>/3</w:t>
      </w:r>
      <w:r w:rsidR="00DC480E">
        <w:rPr>
          <w:color w:val="FF0000"/>
          <w:sz w:val="28"/>
        </w:rPr>
        <w:sym w:font="Symbol" w:char="F0A9"/>
      </w:r>
      <w:r w:rsidRPr="00123AAE">
        <w:t xml:space="preserve"> s</w:t>
      </w:r>
      <w:r w:rsidR="00582CE3">
        <w:t xml:space="preserve">ont des </w:t>
      </w:r>
      <w:proofErr w:type="spellStart"/>
      <w:r w:rsidR="00582CE3">
        <w:t>texas</w:t>
      </w:r>
      <w:proofErr w:type="spellEnd"/>
      <w:r w:rsidR="00582CE3">
        <w:t xml:space="preserve">  / </w:t>
      </w:r>
      <w:proofErr w:type="spellStart"/>
      <w:r w:rsidR="00DC480E">
        <w:t>texas</w:t>
      </w:r>
      <w:proofErr w:type="spellEnd"/>
      <w:r w:rsidR="00DC480E">
        <w:t xml:space="preserve"> impossible est un </w:t>
      </w:r>
      <w:proofErr w:type="spellStart"/>
      <w:r w:rsidR="00DC480E">
        <w:t>stayman</w:t>
      </w:r>
      <w:proofErr w:type="spellEnd"/>
      <w:r w:rsidR="00123AAE">
        <w:t xml:space="preserve"> irrégulier</w:t>
      </w:r>
    </w:p>
    <w:p w14:paraId="398DB764" w14:textId="77777777" w:rsidR="00A00B93" w:rsidRPr="00123AAE" w:rsidRDefault="00C84A8A" w:rsidP="00AA0E4B">
      <w:pPr>
        <w:numPr>
          <w:ilvl w:val="0"/>
          <w:numId w:val="13"/>
        </w:numPr>
        <w:ind w:left="360"/>
        <w:rPr>
          <w:b/>
          <w:bCs/>
          <w:u w:val="single"/>
        </w:rPr>
      </w:pPr>
      <w:r w:rsidRPr="00123AAE">
        <w:t>3</w:t>
      </w:r>
      <w:r w:rsidR="004D7F70">
        <w:rPr>
          <w:color w:val="0000FF"/>
          <w:sz w:val="28"/>
        </w:rPr>
        <w:sym w:font="Symbol" w:char="F0AA"/>
      </w:r>
      <w:r w:rsidRPr="00123AAE">
        <w:t xml:space="preserve"> </w:t>
      </w:r>
      <w:r w:rsidR="00123AAE" w:rsidRPr="00123AAE">
        <w:t>demande l’arrêt dans la couleur</w:t>
      </w:r>
    </w:p>
    <w:tbl>
      <w:tblPr>
        <w:tblpPr w:leftFromText="141" w:rightFromText="141" w:vertAnchor="text" w:horzAnchor="margin" w:tblpY="5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4D7F70" w14:paraId="2648ABEA" w14:textId="77777777" w:rsidTr="004D7F7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CC1463B" w14:textId="77777777"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14:paraId="6DB0032C" w14:textId="77777777"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476A29A" w14:textId="77777777"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D7F70" w:rsidRPr="00123AAE" w14:paraId="3E085388" w14:textId="77777777" w:rsidTr="004D7F70">
        <w:tc>
          <w:tcPr>
            <w:tcW w:w="1101" w:type="dxa"/>
            <w:shd w:val="solid" w:color="C0C0C0" w:fill="FFFFFF"/>
          </w:tcPr>
          <w:p w14:paraId="4CF7EBCD" w14:textId="77777777" w:rsidR="004D7F70" w:rsidRPr="00123AAE" w:rsidRDefault="004D7F70" w:rsidP="004D7F70">
            <w:pPr>
              <w:rPr>
                <w:b/>
                <w:bCs/>
              </w:rPr>
            </w:pPr>
            <w:r w:rsidRPr="00123AAE">
              <w:rPr>
                <w:b/>
                <w:bCs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14:paraId="5E1DEF5D" w14:textId="77777777" w:rsidR="004D7F70" w:rsidRPr="00123AAE" w:rsidRDefault="004D7F70" w:rsidP="004D7F70">
            <w:r w:rsidRPr="00123AAE">
              <w:t>2X (Texas)</w:t>
            </w:r>
          </w:p>
        </w:tc>
        <w:tc>
          <w:tcPr>
            <w:tcW w:w="1297" w:type="dxa"/>
            <w:shd w:val="solid" w:color="C0C0C0" w:fill="FFFFFF"/>
          </w:tcPr>
          <w:p w14:paraId="3D749F19" w14:textId="77777777" w:rsidR="004D7F70" w:rsidRPr="00123AAE" w:rsidRDefault="004D7F70" w:rsidP="004D7F70">
            <w:r w:rsidRPr="00123AAE">
              <w:t>?</w:t>
            </w:r>
          </w:p>
        </w:tc>
      </w:tr>
    </w:tbl>
    <w:p w14:paraId="60794CE4" w14:textId="77777777" w:rsidR="004D7F70" w:rsidRDefault="004D7F70" w:rsidP="00C84A8A"/>
    <w:p w14:paraId="2887A16B" w14:textId="77777777" w:rsidR="00DC480E" w:rsidRDefault="00C84A8A" w:rsidP="00C84A8A">
      <w:r w:rsidRPr="00123AAE">
        <w:t>Rectif</w:t>
      </w:r>
      <w:r w:rsidR="00DC480E">
        <w:t xml:space="preserve">ication : </w:t>
      </w:r>
      <w:proofErr w:type="spellStart"/>
      <w:r w:rsidRPr="00123AAE">
        <w:t>stayman</w:t>
      </w:r>
      <w:proofErr w:type="spellEnd"/>
      <w:r w:rsidRPr="00123AAE">
        <w:t xml:space="preserve">, </w:t>
      </w:r>
    </w:p>
    <w:p w14:paraId="7648507F" w14:textId="77777777" w:rsidR="004D7F70" w:rsidRDefault="00DC480E" w:rsidP="00C84A8A">
      <w:r w:rsidRPr="00DC480E">
        <w:rPr>
          <w:color w:val="FF0000"/>
        </w:rPr>
        <w:t>X</w:t>
      </w:r>
      <w:r w:rsidR="00C84A8A" w:rsidRPr="00123AAE">
        <w:t xml:space="preserve"> : 5 cartes dans couleur, et </w:t>
      </w:r>
      <w:proofErr w:type="spellStart"/>
      <w:r w:rsidR="00C84A8A" w:rsidRPr="00123AAE">
        <w:t>rubensohl</w:t>
      </w:r>
      <w:proofErr w:type="spellEnd"/>
      <w:r w:rsidR="00C84A8A" w:rsidRPr="00123AAE">
        <w:t xml:space="preserve"> </w:t>
      </w:r>
      <w:r>
        <w:t>(</w:t>
      </w:r>
      <w:r w:rsidRPr="00DC480E">
        <w:rPr>
          <w:i/>
        </w:rPr>
        <w:t>au-</w:t>
      </w:r>
      <w:r w:rsidR="00C84A8A" w:rsidRPr="00DC480E">
        <w:rPr>
          <w:i/>
        </w:rPr>
        <w:t>dessus</w:t>
      </w:r>
      <w:r>
        <w:t>)</w:t>
      </w:r>
    </w:p>
    <w:tbl>
      <w:tblPr>
        <w:tblpPr w:leftFromText="141" w:rightFromText="141" w:vertAnchor="text" w:horzAnchor="margin" w:tblpY="8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4D7F70" w14:paraId="5E684E44" w14:textId="77777777" w:rsidTr="004D7F7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F45150B" w14:textId="77777777"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14:paraId="2845190B" w14:textId="77777777"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DDE90DC" w14:textId="77777777"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D7F70" w14:paraId="5F4D5D48" w14:textId="77777777" w:rsidTr="004D7F70">
        <w:tc>
          <w:tcPr>
            <w:tcW w:w="1101" w:type="dxa"/>
            <w:shd w:val="solid" w:color="C0C0C0" w:fill="FFFFFF"/>
          </w:tcPr>
          <w:p w14:paraId="628F7AC4" w14:textId="77777777" w:rsidR="004D7F70" w:rsidRPr="00153252" w:rsidRDefault="004D7F70" w:rsidP="004D7F7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14:paraId="356598E8" w14:textId="77777777" w:rsidR="004D7F70" w:rsidRDefault="004D7F70" w:rsidP="004D7F70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 xml:space="preserve"> (Multi)</w:t>
            </w:r>
          </w:p>
        </w:tc>
        <w:tc>
          <w:tcPr>
            <w:tcW w:w="1297" w:type="dxa"/>
            <w:shd w:val="solid" w:color="C0C0C0" w:fill="FFFFFF"/>
          </w:tcPr>
          <w:p w14:paraId="15A7BEBF" w14:textId="77777777" w:rsidR="004D7F70" w:rsidRPr="00153252" w:rsidRDefault="004D7F70" w:rsidP="004D7F70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36008054" w14:textId="77777777" w:rsidR="00F86828" w:rsidRDefault="00F86828" w:rsidP="00214F0B">
      <w:pPr>
        <w:rPr>
          <w:color w:val="FF0000"/>
        </w:rPr>
      </w:pPr>
    </w:p>
    <w:p w14:paraId="4C47E2F1" w14:textId="77777777" w:rsidR="004D7F70" w:rsidRPr="00F86828" w:rsidRDefault="00DC480E" w:rsidP="00214F0B">
      <w:pPr>
        <w:rPr>
          <w:color w:val="00B050"/>
        </w:rPr>
      </w:pPr>
      <w:r w:rsidRPr="00DC480E">
        <w:rPr>
          <w:color w:val="FF0000"/>
        </w:rPr>
        <w:t>X</w:t>
      </w:r>
      <w:r w:rsidR="00C84A8A" w:rsidRPr="00123AAE">
        <w:t> : Appel promettant 4</w:t>
      </w:r>
      <w:r>
        <w:rPr>
          <w:color w:val="FF0000"/>
          <w:sz w:val="28"/>
        </w:rPr>
        <w:sym w:font="Symbol" w:char="F0A9"/>
      </w:r>
      <w:r>
        <w:rPr>
          <w:color w:val="FF0000"/>
          <w:sz w:val="28"/>
        </w:rPr>
        <w:t> </w:t>
      </w:r>
      <w:r>
        <w:t xml:space="preserve">; </w:t>
      </w:r>
      <w:r w:rsidR="00C84A8A" w:rsidRPr="00123AAE">
        <w:t>2</w:t>
      </w:r>
      <w:r>
        <w:rPr>
          <w:color w:val="FF0000"/>
          <w:sz w:val="28"/>
        </w:rPr>
        <w:sym w:font="Symbol" w:char="F0A9"/>
      </w:r>
      <w:r w:rsidR="00C84A8A" w:rsidRPr="00123AAE">
        <w:t>/2</w:t>
      </w:r>
      <w:r>
        <w:rPr>
          <w:color w:val="0000FF"/>
          <w:sz w:val="28"/>
        </w:rPr>
        <w:sym w:font="Symbol" w:char="F0AA"/>
      </w:r>
      <w:r w:rsidR="00C84A8A" w:rsidRPr="00123AAE">
        <w:t xml:space="preserve"> naturel faible, Reste </w:t>
      </w:r>
      <w:proofErr w:type="spellStart"/>
      <w:r w:rsidR="00C84A8A" w:rsidRPr="00123AAE">
        <w:t>Rubensohl</w:t>
      </w:r>
      <w:proofErr w:type="spellEnd"/>
      <w:r w:rsidR="00C84A8A" w:rsidRPr="00123AAE">
        <w:t xml:space="preserve"> </w:t>
      </w:r>
    </w:p>
    <w:p w14:paraId="7CDA1BE0" w14:textId="77777777" w:rsidR="00EF01B1" w:rsidRDefault="00DC480E" w:rsidP="00EF01B1">
      <w:pPr>
        <w:rPr>
          <w:sz w:val="28"/>
        </w:rPr>
      </w:pPr>
      <w:r w:rsidRPr="00DC480E">
        <w:rPr>
          <w:b/>
        </w:rPr>
        <w:t xml:space="preserve">Passe puis </w:t>
      </w:r>
      <w:r w:rsidRPr="00F86828">
        <w:rPr>
          <w:b/>
          <w:color w:val="FF0000"/>
        </w:rPr>
        <w:t>X</w:t>
      </w:r>
      <w:r>
        <w:rPr>
          <w:color w:val="00B050"/>
        </w:rPr>
        <w:t xml:space="preserve"> : </w:t>
      </w:r>
      <w:r w:rsidRPr="00DC480E">
        <w:t xml:space="preserve">d’appel sur les </w:t>
      </w:r>
      <w:r>
        <w:rPr>
          <w:color w:val="FF0000"/>
          <w:sz w:val="32"/>
        </w:rPr>
        <w:sym w:font="Symbol" w:char="F0A9"/>
      </w:r>
      <w:r>
        <w:t xml:space="preserve">, </w:t>
      </w:r>
      <w:r w:rsidRPr="00F86828">
        <w:rPr>
          <w:b/>
          <w:u w:val="single"/>
        </w:rPr>
        <w:t>punitif sur</w:t>
      </w:r>
      <w:r w:rsidR="00F86828" w:rsidRPr="00F86828">
        <w:rPr>
          <w:b/>
          <w:u w:val="single"/>
        </w:rPr>
        <w:t xml:space="preserve"> les</w:t>
      </w:r>
      <w:r w:rsidRPr="00F86828">
        <w:rPr>
          <w:b/>
          <w:u w:val="single"/>
        </w:rPr>
        <w:t xml:space="preserve"> </w:t>
      </w:r>
      <w:r w:rsidR="00582CE3" w:rsidRPr="00F86828">
        <w:rPr>
          <w:b/>
          <w:color w:val="0000FF"/>
          <w:sz w:val="32"/>
          <w:u w:val="single"/>
        </w:rPr>
        <w:sym w:font="Symbol" w:char="F0AA"/>
      </w:r>
      <w:r w:rsidR="00582CE3">
        <w:rPr>
          <w:sz w:val="28"/>
        </w:rPr>
        <w:t> </w:t>
      </w:r>
    </w:p>
    <w:p w14:paraId="566C68E5" w14:textId="77777777" w:rsidR="00DC480E" w:rsidRDefault="00EF01B1" w:rsidP="00EF01B1">
      <w:pPr>
        <w:rPr>
          <w:sz w:val="28"/>
        </w:rPr>
      </w:pPr>
      <w:r>
        <w:rPr>
          <w:b/>
          <w:color w:val="FF0000"/>
        </w:rPr>
        <w:t xml:space="preserve">   </w:t>
      </w:r>
      <w:r w:rsidRPr="00F86828">
        <w:rPr>
          <w:b/>
          <w:color w:val="FF0000"/>
        </w:rPr>
        <w:t>X</w:t>
      </w:r>
      <w:r>
        <w:rPr>
          <w:color w:val="00B050"/>
        </w:rPr>
        <w:t xml:space="preserve">    </w:t>
      </w:r>
      <w:r w:rsidRPr="00DC480E">
        <w:rPr>
          <w:b/>
        </w:rPr>
        <w:t>puis</w:t>
      </w:r>
      <w:r>
        <w:rPr>
          <w:b/>
        </w:rPr>
        <w:t xml:space="preserve"> </w:t>
      </w:r>
      <w:r w:rsidRPr="00F86828">
        <w:rPr>
          <w:b/>
          <w:color w:val="FF0000"/>
        </w:rPr>
        <w:t>X</w:t>
      </w:r>
      <w:r>
        <w:rPr>
          <w:color w:val="00B050"/>
        </w:rPr>
        <w:t xml:space="preserve"> : </w:t>
      </w:r>
      <w:r w:rsidRPr="00DC480E">
        <w:t xml:space="preserve">d’appel sur les </w:t>
      </w:r>
      <w:r>
        <w:rPr>
          <w:color w:val="0000FF"/>
          <w:sz w:val="36"/>
        </w:rPr>
        <w:sym w:font="Symbol" w:char="F0AA"/>
      </w:r>
      <w:r>
        <w:t xml:space="preserve">, </w:t>
      </w:r>
      <w:r w:rsidRPr="00F86828">
        <w:rPr>
          <w:b/>
          <w:u w:val="single"/>
        </w:rPr>
        <w:t xml:space="preserve">punitif sur les </w:t>
      </w:r>
      <w:r>
        <w:rPr>
          <w:b/>
          <w:color w:val="FF0000"/>
          <w:sz w:val="36"/>
          <w:u w:val="single"/>
        </w:rPr>
        <w:sym w:font="Symbol" w:char="F0A9"/>
      </w:r>
      <w:r>
        <w:rPr>
          <w:sz w:val="28"/>
        </w:rPr>
        <w:t> </w:t>
      </w:r>
    </w:p>
    <w:p w14:paraId="1800F13C" w14:textId="77777777" w:rsidR="00F86828" w:rsidRPr="004D7F70" w:rsidRDefault="00F86828" w:rsidP="00214F0B">
      <w:pPr>
        <w:rPr>
          <w:color w:val="00B05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DC480E" w14:paraId="20D19F3F" w14:textId="77777777" w:rsidTr="00D5789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7334EAE" w14:textId="77777777" w:rsidR="00DC480E" w:rsidRPr="00153252" w:rsidRDefault="00DC480E" w:rsidP="00D5789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14:paraId="065E58C8" w14:textId="77777777" w:rsidR="00DC480E" w:rsidRPr="00153252" w:rsidRDefault="00DC480E" w:rsidP="00D57890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C80B5F6" w14:textId="77777777" w:rsidR="00DC480E" w:rsidRPr="00153252" w:rsidRDefault="00DC480E" w:rsidP="00D5789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DC480E" w14:paraId="492B1437" w14:textId="77777777" w:rsidTr="00D57890">
        <w:tc>
          <w:tcPr>
            <w:tcW w:w="1101" w:type="dxa"/>
            <w:shd w:val="solid" w:color="C0C0C0" w:fill="FFFFFF"/>
          </w:tcPr>
          <w:p w14:paraId="24D6F78D" w14:textId="77777777" w:rsidR="00DC480E" w:rsidRPr="00153252" w:rsidRDefault="00DC480E" w:rsidP="00D5789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14:paraId="65E39085" w14:textId="77777777" w:rsidR="00DC480E" w:rsidRPr="00DC480E" w:rsidRDefault="00DC480E" w:rsidP="00D57890">
            <w:r>
              <w:rPr>
                <w:color w:val="000080"/>
              </w:rPr>
              <w:t>3</w:t>
            </w:r>
            <w:r>
              <w:rPr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62C3646" w14:textId="77777777" w:rsidR="00DC480E" w:rsidRPr="00153252" w:rsidRDefault="00DC480E" w:rsidP="00D57890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14B35454" w14:textId="77777777" w:rsidR="00214F0B" w:rsidRPr="00123AAE" w:rsidRDefault="00DC480E" w:rsidP="00FF5072">
      <w:pPr>
        <w:pStyle w:val="Pardeliste"/>
        <w:numPr>
          <w:ilvl w:val="0"/>
          <w:numId w:val="38"/>
        </w:numPr>
      </w:pPr>
      <w:r w:rsidRPr="00DC480E">
        <w:rPr>
          <w:color w:val="FF0000"/>
        </w:rPr>
        <w:t>X</w:t>
      </w:r>
      <w:r>
        <w:t> :</w:t>
      </w:r>
      <w:r w:rsidR="00214F0B" w:rsidRPr="00123AAE">
        <w:t xml:space="preserve"> d’appel</w:t>
      </w:r>
    </w:p>
    <w:p w14:paraId="3EB6E5E5" w14:textId="77777777" w:rsidR="00214F0B" w:rsidRPr="00123AAE" w:rsidRDefault="00214F0B" w:rsidP="00FF5072">
      <w:pPr>
        <w:pStyle w:val="Pardeliste"/>
        <w:numPr>
          <w:ilvl w:val="0"/>
          <w:numId w:val="38"/>
        </w:numPr>
      </w:pPr>
      <w:r w:rsidRPr="00123AAE">
        <w:t>3</w:t>
      </w:r>
      <w:r w:rsidR="00DC480E">
        <w:rPr>
          <w:color w:val="FFC000"/>
          <w:sz w:val="28"/>
        </w:rPr>
        <w:sym w:font="Symbol" w:char="F0A8"/>
      </w:r>
      <w:r w:rsidRPr="00123AAE">
        <w:t xml:space="preserve"> : Texas </w:t>
      </w:r>
      <w:r w:rsidR="00DC480E">
        <w:rPr>
          <w:color w:val="FF0000"/>
          <w:sz w:val="28"/>
        </w:rPr>
        <w:sym w:font="Symbol" w:char="F0A9"/>
      </w:r>
      <w:r w:rsidRPr="00123AAE">
        <w:t xml:space="preserve"> main au moins propositionnelle (rectif non forcing)</w:t>
      </w:r>
    </w:p>
    <w:p w14:paraId="099E51B2" w14:textId="77777777" w:rsidR="00214F0B" w:rsidRPr="00123AAE" w:rsidRDefault="00214F0B" w:rsidP="00FF5072">
      <w:pPr>
        <w:pStyle w:val="Pardeliste"/>
        <w:numPr>
          <w:ilvl w:val="0"/>
          <w:numId w:val="38"/>
        </w:numPr>
      </w:pPr>
      <w:r w:rsidRPr="00123AAE">
        <w:t>3</w:t>
      </w:r>
      <w:r w:rsidR="00DC480E">
        <w:rPr>
          <w:color w:val="FF0000"/>
          <w:sz w:val="28"/>
        </w:rPr>
        <w:sym w:font="Symbol" w:char="F0A9"/>
      </w:r>
      <w:r w:rsidRPr="00123AAE">
        <w:t xml:space="preserve"> : Texas </w:t>
      </w:r>
      <w:r w:rsidR="00582CE3">
        <w:rPr>
          <w:color w:val="0000FF"/>
          <w:sz w:val="28"/>
        </w:rPr>
        <w:sym w:font="Symbol" w:char="F0AA"/>
      </w:r>
      <w:r w:rsidRPr="00123AAE">
        <w:t xml:space="preserve"> main au moins propositionnelle (rectif non forcing)</w:t>
      </w:r>
    </w:p>
    <w:p w14:paraId="19B0C26D" w14:textId="77777777" w:rsidR="00214F0B" w:rsidRPr="00123AAE" w:rsidRDefault="00123AAE" w:rsidP="00FF5072">
      <w:pPr>
        <w:pStyle w:val="Pardeliste"/>
        <w:numPr>
          <w:ilvl w:val="0"/>
          <w:numId w:val="38"/>
        </w:numPr>
      </w:pPr>
      <w:r w:rsidRPr="00123AAE">
        <w:t>3</w:t>
      </w:r>
      <w:r w:rsidR="00DC480E">
        <w:rPr>
          <w:color w:val="0000FF"/>
          <w:sz w:val="28"/>
        </w:rPr>
        <w:sym w:font="Symbol" w:char="F0AA"/>
      </w:r>
      <w:r w:rsidRPr="00123AAE">
        <w:t> : demande d’arrêt</w:t>
      </w:r>
    </w:p>
    <w:p w14:paraId="2D1FA23F" w14:textId="77777777" w:rsidR="00214F0B" w:rsidRPr="00DC480E" w:rsidRDefault="00EC1002" w:rsidP="00FF5072">
      <w:pPr>
        <w:pStyle w:val="Pardeliste"/>
        <w:numPr>
          <w:ilvl w:val="0"/>
          <w:numId w:val="38"/>
        </w:numPr>
        <w:rPr>
          <w:b/>
          <w:highlight w:val="yellow"/>
        </w:rPr>
      </w:pPr>
      <w:r w:rsidRPr="00123AAE">
        <w:t>4</w:t>
      </w:r>
      <w:r w:rsidR="00DC480E">
        <w:rPr>
          <w:color w:val="008000"/>
          <w:sz w:val="28"/>
        </w:rPr>
        <w:sym w:font="Symbol" w:char="F0A7"/>
      </w:r>
      <w:r w:rsidRPr="00123AAE">
        <w:t>/4</w:t>
      </w:r>
      <w:r w:rsidR="00DC480E">
        <w:rPr>
          <w:color w:val="FFC000"/>
          <w:sz w:val="28"/>
        </w:rPr>
        <w:sym w:font="Symbol" w:char="F0A8"/>
      </w:r>
      <w:r w:rsidRPr="00123AAE">
        <w:t>/4</w:t>
      </w:r>
      <w:r w:rsidR="00DC480E">
        <w:rPr>
          <w:color w:val="FF0000"/>
          <w:sz w:val="28"/>
        </w:rPr>
        <w:sym w:font="Symbol" w:char="F0A9"/>
      </w:r>
      <w:r w:rsidRPr="00123AAE">
        <w:t> : Texas (</w:t>
      </w:r>
      <w:r w:rsidRPr="00DC480E">
        <w:rPr>
          <w:b/>
          <w:highlight w:val="yellow"/>
        </w:rPr>
        <w:t>attention à 4</w:t>
      </w:r>
      <w:r w:rsidR="00DC480E" w:rsidRPr="00DC480E">
        <w:rPr>
          <w:b/>
          <w:color w:val="FF0000"/>
          <w:sz w:val="28"/>
          <w:highlight w:val="yellow"/>
        </w:rPr>
        <w:sym w:font="Symbol" w:char="F0A9"/>
      </w:r>
      <w:r w:rsidR="00DC480E">
        <w:rPr>
          <w:b/>
          <w:color w:val="FF0000"/>
          <w:sz w:val="28"/>
          <w:highlight w:val="yellow"/>
        </w:rPr>
        <w:t xml:space="preserve"> </w:t>
      </w:r>
      <w:proofErr w:type="spellStart"/>
      <w:r w:rsidRPr="00DC480E">
        <w:rPr>
          <w:b/>
          <w:highlight w:val="yellow"/>
        </w:rPr>
        <w:t>texas</w:t>
      </w:r>
      <w:proofErr w:type="spellEnd"/>
      <w:r w:rsidRPr="00DC480E">
        <w:rPr>
          <w:b/>
          <w:highlight w:val="yellow"/>
        </w:rPr>
        <w:t xml:space="preserve"> </w:t>
      </w:r>
      <w:r w:rsidR="00DC480E" w:rsidRPr="00DC480E">
        <w:rPr>
          <w:b/>
          <w:color w:val="0000FF"/>
          <w:sz w:val="28"/>
          <w:highlight w:val="yellow"/>
        </w:rPr>
        <w:sym w:font="Symbol" w:char="F0AA"/>
      </w:r>
      <w:r w:rsidRPr="00DC480E">
        <w:rPr>
          <w:b/>
          <w:highlight w:val="yellow"/>
        </w:rPr>
        <w:t>)</w:t>
      </w:r>
    </w:p>
    <w:tbl>
      <w:tblPr>
        <w:tblpPr w:leftFromText="141" w:rightFromText="141" w:vertAnchor="text" w:horzAnchor="margin" w:tblpY="14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C10C6D" w14:paraId="1E08EFB7" w14:textId="77777777" w:rsidTr="00C10C6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1A00BC7" w14:textId="77777777" w:rsidR="00C10C6D" w:rsidRPr="00153252" w:rsidRDefault="00C10C6D" w:rsidP="00C10C6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14:paraId="63F0904E" w14:textId="77777777" w:rsidR="00C10C6D" w:rsidRPr="00153252" w:rsidRDefault="00C10C6D" w:rsidP="00C10C6D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EDCF753" w14:textId="77777777" w:rsidR="00C10C6D" w:rsidRPr="00153252" w:rsidRDefault="00C10C6D" w:rsidP="00C10C6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10C6D" w14:paraId="5B04A745" w14:textId="77777777" w:rsidTr="00C10C6D">
        <w:tc>
          <w:tcPr>
            <w:tcW w:w="1101" w:type="dxa"/>
            <w:shd w:val="solid" w:color="C0C0C0" w:fill="FFFFFF"/>
          </w:tcPr>
          <w:p w14:paraId="57E0FAAC" w14:textId="77777777" w:rsidR="00C10C6D" w:rsidRPr="00153252" w:rsidRDefault="00C10C6D" w:rsidP="00C10C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14:paraId="6CFD855A" w14:textId="77777777" w:rsidR="00C10C6D" w:rsidRPr="00DC480E" w:rsidRDefault="00C10C6D" w:rsidP="00C10C6D">
            <w:r>
              <w:rPr>
                <w:color w:val="000080"/>
              </w:rPr>
              <w:t>3</w:t>
            </w:r>
            <w:r>
              <w:rPr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4F1CAF9" w14:textId="77777777" w:rsidR="00C10C6D" w:rsidRPr="00153252" w:rsidRDefault="00C10C6D" w:rsidP="00C10C6D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5C91E2B9" w14:textId="77777777" w:rsidR="00123AAE" w:rsidRPr="00123AAE" w:rsidRDefault="00123AAE" w:rsidP="00123AAE"/>
    <w:p w14:paraId="63B3B92F" w14:textId="77777777" w:rsidR="00214F0B" w:rsidRDefault="00C10C6D" w:rsidP="00FF5072">
      <w:pPr>
        <w:pStyle w:val="Pardeliste"/>
        <w:numPr>
          <w:ilvl w:val="0"/>
          <w:numId w:val="39"/>
        </w:numPr>
      </w:pPr>
      <w:r w:rsidRPr="004D7F70">
        <w:rPr>
          <w:color w:val="FF0000"/>
        </w:rPr>
        <w:t>X</w:t>
      </w:r>
      <w:r>
        <w:t xml:space="preserve"> : </w:t>
      </w:r>
      <w:r w:rsidR="00214F0B">
        <w:t xml:space="preserve"> d’appel</w:t>
      </w:r>
    </w:p>
    <w:p w14:paraId="00D42216" w14:textId="77777777" w:rsidR="00214F0B" w:rsidRDefault="00214F0B" w:rsidP="00FF5072">
      <w:pPr>
        <w:pStyle w:val="Pardeliste"/>
        <w:numPr>
          <w:ilvl w:val="0"/>
          <w:numId w:val="39"/>
        </w:numPr>
      </w:pPr>
      <w:r>
        <w:t>3</w:t>
      </w:r>
      <w:r w:rsidR="00C10C6D">
        <w:rPr>
          <w:color w:val="FF0000"/>
          <w:sz w:val="28"/>
        </w:rPr>
        <w:sym w:font="Symbol" w:char="F0A9"/>
      </w:r>
      <w:r>
        <w:t> : Texas</w:t>
      </w:r>
      <w:r w:rsidR="00582CE3">
        <w:t xml:space="preserve"> 5</w:t>
      </w:r>
      <w:r>
        <w:t xml:space="preserve"> </w:t>
      </w:r>
      <w:r w:rsidR="00C10C6D">
        <w:rPr>
          <w:color w:val="0000FF"/>
          <w:sz w:val="28"/>
        </w:rPr>
        <w:sym w:font="Symbol" w:char="F0AA"/>
      </w:r>
      <w:r>
        <w:t xml:space="preserve"> </w:t>
      </w:r>
      <w:r w:rsidR="00C10C6D">
        <w:t>main au moins propositionnelle</w:t>
      </w:r>
    </w:p>
    <w:p w14:paraId="652C4995" w14:textId="77777777" w:rsidR="00214F0B" w:rsidRDefault="00214F0B" w:rsidP="00FF5072">
      <w:pPr>
        <w:pStyle w:val="Pardeliste"/>
        <w:numPr>
          <w:ilvl w:val="0"/>
          <w:numId w:val="39"/>
        </w:numPr>
      </w:pPr>
      <w:r>
        <w:t>3</w:t>
      </w:r>
      <w:r w:rsidR="00C10C6D">
        <w:rPr>
          <w:color w:val="0000FF"/>
          <w:sz w:val="28"/>
        </w:rPr>
        <w:sym w:font="Symbol" w:char="F0AA"/>
      </w:r>
      <w:r>
        <w:t xml:space="preserve"> : Texas </w:t>
      </w:r>
      <w:r w:rsidR="00C10C6D">
        <w:rPr>
          <w:color w:val="FF0000"/>
          <w:sz w:val="28"/>
        </w:rPr>
        <w:sym w:font="Symbol" w:char="F0A9"/>
      </w:r>
      <w:r>
        <w:t xml:space="preserve"> main FM</w:t>
      </w:r>
      <w:r w:rsidR="00C10C6D">
        <w:t xml:space="preserve"> </w:t>
      </w:r>
      <w:r w:rsidR="00C10C6D" w:rsidRPr="00582CE3">
        <w:t>5 cartes</w:t>
      </w:r>
      <w:r w:rsidR="00C10C6D" w:rsidRPr="00C10C6D">
        <w:rPr>
          <w:color w:val="00B050"/>
        </w:rPr>
        <w:t> </w:t>
      </w:r>
      <w:r w:rsidR="00F86828">
        <w:rPr>
          <w:color w:val="FF0000"/>
          <w:sz w:val="28"/>
        </w:rPr>
        <w:sym w:font="Symbol" w:char="F0A9"/>
      </w:r>
    </w:p>
    <w:p w14:paraId="6F0FBDAE" w14:textId="77777777" w:rsidR="00EC1002" w:rsidRPr="00123AAE" w:rsidRDefault="00EC1002" w:rsidP="00FF5072">
      <w:pPr>
        <w:pStyle w:val="Pardeliste"/>
        <w:numPr>
          <w:ilvl w:val="0"/>
          <w:numId w:val="39"/>
        </w:numPr>
        <w:rPr>
          <w:b/>
        </w:rPr>
      </w:pPr>
      <w:r w:rsidRPr="00123AAE">
        <w:rPr>
          <w:b/>
        </w:rPr>
        <w:t>4</w:t>
      </w:r>
      <w:r w:rsidR="00C10C6D">
        <w:rPr>
          <w:b/>
          <w:color w:val="008000"/>
          <w:sz w:val="28"/>
        </w:rPr>
        <w:sym w:font="Symbol" w:char="F0A7"/>
      </w:r>
      <w:r w:rsidRPr="00123AAE">
        <w:rPr>
          <w:b/>
        </w:rPr>
        <w:t xml:space="preserve"> : </w:t>
      </w:r>
      <w:r w:rsidRPr="00C10C6D">
        <w:t>Texas impossible avec main courte à</w:t>
      </w:r>
      <w:r w:rsidRPr="00123AAE">
        <w:rPr>
          <w:b/>
        </w:rPr>
        <w:t xml:space="preserve"> </w:t>
      </w:r>
      <w:r w:rsidR="00C10C6D">
        <w:rPr>
          <w:b/>
          <w:color w:val="FFC000"/>
          <w:sz w:val="28"/>
        </w:rPr>
        <w:sym w:font="Symbol" w:char="F0A8"/>
      </w:r>
      <w:r w:rsidR="00123AAE" w:rsidRPr="00123AAE">
        <w:rPr>
          <w:b/>
        </w:rPr>
        <w:t xml:space="preserve"> </w:t>
      </w:r>
      <w:r w:rsidRPr="00C10C6D">
        <w:t>de type</w:t>
      </w:r>
      <w:r w:rsidRPr="00123AAE">
        <w:rPr>
          <w:b/>
        </w:rPr>
        <w:t xml:space="preserve"> </w:t>
      </w:r>
      <w:r w:rsidRPr="00C10C6D">
        <w:rPr>
          <w:b/>
          <w:u w:val="single"/>
        </w:rPr>
        <w:t>5431 ou 4441</w:t>
      </w:r>
    </w:p>
    <w:p w14:paraId="49ECBEBC" w14:textId="77777777" w:rsidR="00EC1002" w:rsidRPr="00123AAE" w:rsidRDefault="00EC1002" w:rsidP="00FF5072">
      <w:pPr>
        <w:pStyle w:val="Pardeliste"/>
        <w:numPr>
          <w:ilvl w:val="0"/>
          <w:numId w:val="39"/>
        </w:numPr>
        <w:rPr>
          <w:b/>
        </w:rPr>
      </w:pPr>
      <w:r w:rsidRPr="00582CE3">
        <w:t>4</w:t>
      </w:r>
      <w:r w:rsidR="00582CE3">
        <w:rPr>
          <w:color w:val="FFC000"/>
          <w:sz w:val="32"/>
        </w:rPr>
        <w:sym w:font="Symbol" w:char="F0A8"/>
      </w:r>
      <w:r w:rsidR="00582CE3">
        <w:rPr>
          <w:sz w:val="28"/>
        </w:rPr>
        <w:t> :</w:t>
      </w:r>
      <w:r w:rsidR="00C10C6D" w:rsidRPr="00582CE3">
        <w:t xml:space="preserve">  6 cartes </w:t>
      </w:r>
      <w:r w:rsidR="00582CE3">
        <w:rPr>
          <w:color w:val="FF0000"/>
          <w:sz w:val="28"/>
        </w:rPr>
        <w:sym w:font="Symbol" w:char="F0A9"/>
      </w:r>
      <w:r w:rsidR="00582CE3">
        <w:t>..</w:t>
      </w:r>
      <w:r w:rsidR="00C10C6D" w:rsidRPr="00582CE3">
        <w:rPr>
          <w:b/>
        </w:rPr>
        <w:t xml:space="preserve"> </w:t>
      </w:r>
      <w:r w:rsidR="00C10C6D" w:rsidRPr="00C10C6D">
        <w:rPr>
          <w:b/>
          <w:color w:val="00B050"/>
        </w:rPr>
        <w:t>/</w:t>
      </w:r>
      <w:r w:rsidRPr="00123AAE">
        <w:rPr>
          <w:b/>
        </w:rPr>
        <w:t>4</w:t>
      </w:r>
      <w:r w:rsidR="00C10C6D">
        <w:rPr>
          <w:b/>
          <w:color w:val="FF0000"/>
          <w:sz w:val="28"/>
        </w:rPr>
        <w:sym w:font="Symbol" w:char="F0A9"/>
      </w:r>
      <w:r w:rsidRPr="00123AAE">
        <w:rPr>
          <w:b/>
        </w:rPr>
        <w:t>/4</w:t>
      </w:r>
      <w:r w:rsidR="00C10C6D">
        <w:rPr>
          <w:b/>
          <w:color w:val="0000FF"/>
          <w:sz w:val="28"/>
        </w:rPr>
        <w:sym w:font="Symbol" w:char="F0AA"/>
      </w:r>
      <w:r w:rsidRPr="00123AAE">
        <w:rPr>
          <w:b/>
        </w:rPr>
        <w:t> : Texas (attention à 4</w:t>
      </w:r>
      <w:r w:rsidR="00C10C6D">
        <w:rPr>
          <w:b/>
          <w:color w:val="FF0000"/>
          <w:sz w:val="28"/>
        </w:rPr>
        <w:sym w:font="Symbol" w:char="F0A9"/>
      </w:r>
      <w:r w:rsidRPr="00123AAE">
        <w:rPr>
          <w:b/>
        </w:rPr>
        <w:t xml:space="preserve"> </w:t>
      </w:r>
      <w:proofErr w:type="spellStart"/>
      <w:r w:rsidRPr="00123AAE">
        <w:rPr>
          <w:b/>
        </w:rPr>
        <w:t>texas</w:t>
      </w:r>
      <w:proofErr w:type="spellEnd"/>
      <w:r w:rsidRPr="00123AAE">
        <w:rPr>
          <w:b/>
        </w:rPr>
        <w:t xml:space="preserve"> </w:t>
      </w:r>
      <w:r w:rsidR="00C10C6D">
        <w:rPr>
          <w:b/>
          <w:color w:val="0000FF"/>
          <w:sz w:val="28"/>
        </w:rPr>
        <w:sym w:font="Symbol" w:char="F0AA"/>
      </w:r>
      <w:r w:rsidRPr="00123AAE">
        <w:rPr>
          <w:b/>
        </w:rPr>
        <w:t xml:space="preserve"> et 4</w:t>
      </w:r>
      <w:r w:rsidR="00582CE3">
        <w:rPr>
          <w:b/>
          <w:color w:val="0000FF"/>
          <w:sz w:val="28"/>
        </w:rPr>
        <w:sym w:font="Symbol" w:char="F0AA"/>
      </w:r>
      <w:r w:rsidRPr="00123AAE">
        <w:rPr>
          <w:b/>
        </w:rPr>
        <w:t xml:space="preserve"> </w:t>
      </w:r>
      <w:proofErr w:type="spellStart"/>
      <w:r w:rsidRPr="00123AAE">
        <w:rPr>
          <w:b/>
        </w:rPr>
        <w:t>texas</w:t>
      </w:r>
      <w:proofErr w:type="spellEnd"/>
      <w:r w:rsidRPr="00123AAE">
        <w:rPr>
          <w:b/>
        </w:rPr>
        <w:t xml:space="preserve"> </w:t>
      </w:r>
      <w:r w:rsidR="00C10C6D">
        <w:rPr>
          <w:b/>
          <w:color w:val="008000"/>
          <w:sz w:val="28"/>
        </w:rPr>
        <w:sym w:font="Symbol" w:char="F0A7"/>
      </w:r>
      <w:r w:rsidRPr="00123AAE">
        <w:rPr>
          <w:b/>
        </w:rPr>
        <w:t>)</w:t>
      </w:r>
    </w:p>
    <w:tbl>
      <w:tblPr>
        <w:tblpPr w:leftFromText="141" w:rightFromText="141" w:vertAnchor="text" w:horzAnchor="margin" w:tblpY="10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4D7F70" w14:paraId="40BB7C15" w14:textId="77777777" w:rsidTr="004D7F7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A5E1C53" w14:textId="77777777"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14:paraId="27715074" w14:textId="77777777"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12843BD" w14:textId="77777777"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D7F70" w14:paraId="0B25A06A" w14:textId="77777777" w:rsidTr="004D7F70">
        <w:tc>
          <w:tcPr>
            <w:tcW w:w="1101" w:type="dxa"/>
            <w:shd w:val="solid" w:color="C0C0C0" w:fill="FFFFFF"/>
          </w:tcPr>
          <w:p w14:paraId="739403F9" w14:textId="77777777" w:rsidR="004D7F70" w:rsidRPr="00153252" w:rsidRDefault="004D7F70" w:rsidP="004D7F7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14:paraId="10695934" w14:textId="77777777" w:rsidR="004D7F70" w:rsidRPr="00C10C6D" w:rsidRDefault="004D7F70" w:rsidP="004D7F70">
            <w:r>
              <w:rPr>
                <w:color w:val="000080"/>
              </w:rPr>
              <w:t>3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48FC92D" w14:textId="77777777" w:rsidR="004D7F70" w:rsidRPr="00153252" w:rsidRDefault="004D7F70" w:rsidP="004D7F70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3D87A68C" w14:textId="77777777" w:rsidR="00123AAE" w:rsidRPr="00EC1002" w:rsidRDefault="00123AAE" w:rsidP="00123AAE">
      <w:pPr>
        <w:pStyle w:val="Pardeliste"/>
        <w:ind w:left="360"/>
        <w:rPr>
          <w:b/>
          <w:color w:val="FF0000"/>
        </w:rPr>
      </w:pPr>
    </w:p>
    <w:p w14:paraId="180D30DD" w14:textId="77777777" w:rsidR="004D7F70" w:rsidRDefault="004D7F70" w:rsidP="004D7F70">
      <w:pPr>
        <w:pStyle w:val="Pardeliste"/>
      </w:pPr>
    </w:p>
    <w:p w14:paraId="4D184642" w14:textId="77777777" w:rsidR="00C10C6D" w:rsidRPr="00C10C6D" w:rsidRDefault="00C10C6D" w:rsidP="00FF5072">
      <w:pPr>
        <w:pStyle w:val="Pardeliste"/>
        <w:numPr>
          <w:ilvl w:val="0"/>
          <w:numId w:val="55"/>
        </w:numPr>
      </w:pPr>
      <w:r w:rsidRPr="004D7F70">
        <w:rPr>
          <w:color w:val="FF0000"/>
        </w:rPr>
        <w:t>X</w:t>
      </w:r>
      <w:r w:rsidR="00123AAE" w:rsidRPr="00C10C6D">
        <w:t xml:space="preserve"> d’appel</w:t>
      </w:r>
    </w:p>
    <w:p w14:paraId="374C1FC1" w14:textId="77777777" w:rsidR="00C10C6D" w:rsidRPr="00C10C6D" w:rsidRDefault="00EC1002" w:rsidP="00FF5072">
      <w:pPr>
        <w:pStyle w:val="Pardeliste"/>
        <w:numPr>
          <w:ilvl w:val="0"/>
          <w:numId w:val="54"/>
        </w:numPr>
        <w:rPr>
          <w:b/>
        </w:rPr>
      </w:pPr>
      <w:r w:rsidRPr="00C10C6D">
        <w:t>3</w:t>
      </w:r>
      <w:r w:rsidR="00C10C6D" w:rsidRPr="00C10C6D">
        <w:rPr>
          <w:color w:val="0000FF"/>
          <w:sz w:val="28"/>
        </w:rPr>
        <w:sym w:font="Symbol" w:char="F0AA"/>
      </w:r>
      <w:r w:rsidRPr="00C10C6D">
        <w:t xml:space="preserve"> sur 3</w:t>
      </w:r>
      <w:r w:rsidR="00C10C6D" w:rsidRPr="00C10C6D">
        <w:rPr>
          <w:color w:val="FF0000"/>
          <w:sz w:val="28"/>
        </w:rPr>
        <w:sym w:font="Symbol" w:char="F0A9"/>
      </w:r>
      <w:r w:rsidRPr="00C10C6D">
        <w:t xml:space="preserve"> est naturel forcing dans 5 cartes.</w:t>
      </w:r>
    </w:p>
    <w:p w14:paraId="7E6AF76A" w14:textId="77777777" w:rsidR="009624E1" w:rsidRPr="00C10C6D" w:rsidRDefault="00EC1002" w:rsidP="00FF5072">
      <w:pPr>
        <w:pStyle w:val="Pardeliste"/>
        <w:numPr>
          <w:ilvl w:val="0"/>
          <w:numId w:val="54"/>
        </w:numPr>
        <w:rPr>
          <w:b/>
        </w:rPr>
      </w:pPr>
      <w:r w:rsidRPr="00C10C6D">
        <w:t xml:space="preserve"> Toutes les enchères au palier de </w:t>
      </w:r>
      <w:r w:rsidRPr="00C10C6D">
        <w:rPr>
          <w:b/>
        </w:rPr>
        <w:t xml:space="preserve">4 sont en </w:t>
      </w:r>
      <w:proofErr w:type="spellStart"/>
      <w:r w:rsidRPr="00C10C6D">
        <w:rPr>
          <w:b/>
        </w:rPr>
        <w:t>texas</w:t>
      </w:r>
      <w:proofErr w:type="spellEnd"/>
      <w:r w:rsidRPr="00C10C6D">
        <w:t xml:space="preserve">, </w:t>
      </w:r>
      <w:r w:rsidRPr="00C10C6D">
        <w:rPr>
          <w:b/>
        </w:rPr>
        <w:t xml:space="preserve">le </w:t>
      </w:r>
      <w:proofErr w:type="spellStart"/>
      <w:r w:rsidRPr="00C10C6D">
        <w:rPr>
          <w:b/>
        </w:rPr>
        <w:t>texas</w:t>
      </w:r>
      <w:proofErr w:type="spellEnd"/>
      <w:r w:rsidRPr="00C10C6D">
        <w:rPr>
          <w:b/>
        </w:rPr>
        <w:t xml:space="preserve"> impossible montrant une main encourageante de chelem de type 5431 ou 4441</w:t>
      </w:r>
      <w:r w:rsidR="00C84A8A">
        <w:br w:type="page"/>
      </w:r>
    </w:p>
    <w:p w14:paraId="68A2A893" w14:textId="77777777" w:rsidR="00EC02F4" w:rsidRPr="00C10C6D" w:rsidRDefault="0069725C" w:rsidP="0069725C">
      <w:pPr>
        <w:pStyle w:val="Titre1"/>
        <w:numPr>
          <w:ilvl w:val="1"/>
          <w:numId w:val="1"/>
        </w:numPr>
        <w:jc w:val="center"/>
      </w:pPr>
      <w:bookmarkStart w:id="96" w:name="_Toc468559105"/>
      <w:r>
        <w:rPr>
          <w:bdr w:val="single" w:sz="4" w:space="0" w:color="auto"/>
        </w:rPr>
        <w:lastRenderedPageBreak/>
        <w:t>Séq</w:t>
      </w:r>
      <w:r w:rsidR="009624E1" w:rsidRPr="0069725C">
        <w:rPr>
          <w:bdr w:val="single" w:sz="4" w:space="0" w:color="auto"/>
        </w:rPr>
        <w:t>uences sur l’ouverture de 2</w:t>
      </w:r>
      <w:bookmarkEnd w:id="96"/>
      <w:r w:rsidR="00382D63" w:rsidRPr="00382D63">
        <w:rPr>
          <w:color w:val="008000"/>
          <w:sz w:val="36"/>
          <w:bdr w:val="single" w:sz="4" w:space="0" w:color="auto"/>
        </w:rPr>
        <w:sym w:font="Symbol" w:char="F0A7"/>
      </w:r>
    </w:p>
    <w:p w14:paraId="4329EE09" w14:textId="77777777" w:rsidR="007263BA" w:rsidRDefault="007263BA" w:rsidP="00EC02F4"/>
    <w:tbl>
      <w:tblPr>
        <w:tblpPr w:leftFromText="141" w:rightFromText="141" w:vertAnchor="text" w:horzAnchor="margin" w:tblpY="2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7263BA" w14:paraId="5D6546C9" w14:textId="77777777" w:rsidTr="007263BA">
        <w:trPr>
          <w:trHeight w:val="160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14:paraId="3A9DB8EB" w14:textId="77777777" w:rsidR="007263BA" w:rsidRPr="00153252" w:rsidRDefault="007263BA" w:rsidP="007263BA">
            <w:pPr>
              <w:rPr>
                <w:b/>
                <w:bCs/>
                <w:i/>
                <w:iCs/>
                <w:color w:val="FFFFFF"/>
              </w:rPr>
            </w:pPr>
            <w:bookmarkStart w:id="97" w:name="_Toc332302138"/>
            <w:bookmarkStart w:id="98" w:name="_Toc468559106"/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FCBED8E" w14:textId="77777777" w:rsidR="007263BA" w:rsidRPr="00153252" w:rsidRDefault="007263BA" w:rsidP="007263B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263BA" w:rsidRPr="00F62AC9" w14:paraId="1C45AC93" w14:textId="77777777" w:rsidTr="007263BA">
        <w:trPr>
          <w:trHeight w:val="379"/>
        </w:trPr>
        <w:tc>
          <w:tcPr>
            <w:tcW w:w="1057" w:type="dxa"/>
            <w:shd w:val="solid" w:color="C0C0C0" w:fill="FFFFFF"/>
          </w:tcPr>
          <w:p w14:paraId="115983EF" w14:textId="77777777" w:rsidR="007263BA" w:rsidRDefault="007263BA" w:rsidP="007263BA">
            <w:pPr>
              <w:rPr>
                <w:b/>
                <w:bCs/>
                <w:color w:val="008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  <w:p w14:paraId="3227256B" w14:textId="77777777" w:rsidR="007263BA" w:rsidRPr="007263BA" w:rsidRDefault="007263BA" w:rsidP="007263BA">
            <w:pPr>
              <w:rPr>
                <w:bCs/>
              </w:rPr>
            </w:pPr>
            <w:r>
              <w:rPr>
                <w:b/>
                <w:bCs/>
                <w:color w:val="008000"/>
                <w:sz w:val="28"/>
              </w:rPr>
              <w:t xml:space="preserve">  </w:t>
            </w:r>
            <w:r w:rsidRPr="007263BA">
              <w:rPr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22D33930" w14:textId="77777777" w:rsidR="007263BA" w:rsidRPr="00382D63" w:rsidRDefault="007263BA" w:rsidP="007263BA">
            <w:pPr>
              <w:jc w:val="center"/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bookmarkEnd w:id="97"/>
      <w:bookmarkEnd w:id="98"/>
    </w:tbl>
    <w:p w14:paraId="37FA377A" w14:textId="77777777" w:rsidR="007263BA" w:rsidRDefault="007263BA" w:rsidP="00EC02F4"/>
    <w:p w14:paraId="152F2661" w14:textId="77777777" w:rsidR="007246F8" w:rsidRDefault="007246F8" w:rsidP="00EC02F4">
      <w:r>
        <w:t xml:space="preserve">Relais Forcing de </w:t>
      </w:r>
      <w:r w:rsidR="00382D63">
        <w:t>Manche :</w:t>
      </w:r>
    </w:p>
    <w:p w14:paraId="4CE00FA9" w14:textId="77777777" w:rsidR="00382D63" w:rsidRDefault="00382D63" w:rsidP="00EC02F4"/>
    <w:p w14:paraId="4AC5979E" w14:textId="77777777" w:rsidR="00382D63" w:rsidRDefault="00382D63" w:rsidP="00EC02F4"/>
    <w:p w14:paraId="19565E58" w14:textId="77777777" w:rsidR="00AB60A7" w:rsidRDefault="00AB60A7" w:rsidP="00AA0E4B">
      <w:pPr>
        <w:numPr>
          <w:ilvl w:val="0"/>
          <w:numId w:val="16"/>
        </w:numPr>
      </w:pPr>
      <w:r>
        <w:t>2</w:t>
      </w:r>
      <w:r w:rsidR="00382D63">
        <w:rPr>
          <w:color w:val="FF0000"/>
          <w:sz w:val="28"/>
        </w:rPr>
        <w:sym w:font="Symbol" w:char="F0A9"/>
      </w:r>
      <w:r>
        <w:t>/</w:t>
      </w:r>
      <w:r w:rsidR="00382D63">
        <w:rPr>
          <w:color w:val="0000FF"/>
          <w:sz w:val="28"/>
        </w:rPr>
        <w:sym w:font="Symbol" w:char="F0AA"/>
      </w:r>
      <w:r>
        <w:t xml:space="preserve"> : Naturel </w:t>
      </w:r>
      <w:r w:rsidR="00382D63">
        <w:t>au moins 5</w:t>
      </w:r>
      <w:r w:rsidR="00382D63" w:rsidRPr="00382D63">
        <w:rPr>
          <w:vertAlign w:val="superscript"/>
        </w:rPr>
        <w:t>ème</w:t>
      </w:r>
      <w:r w:rsidR="00382D63">
        <w:t xml:space="preserve"> </w:t>
      </w:r>
    </w:p>
    <w:p w14:paraId="216E168F" w14:textId="77777777" w:rsidR="00AB60A7" w:rsidRDefault="00AB60A7" w:rsidP="00AA0E4B">
      <w:pPr>
        <w:numPr>
          <w:ilvl w:val="0"/>
          <w:numId w:val="16"/>
        </w:numPr>
      </w:pPr>
      <w:r>
        <w:t>2SA : Naturel FM</w:t>
      </w:r>
    </w:p>
    <w:p w14:paraId="17643575" w14:textId="77777777" w:rsidR="00AB60A7" w:rsidRDefault="00AB60A7" w:rsidP="00AA0E4B">
      <w:pPr>
        <w:numPr>
          <w:ilvl w:val="0"/>
          <w:numId w:val="16"/>
        </w:numPr>
      </w:pPr>
      <w:r>
        <w:t>3</w:t>
      </w:r>
      <w:r w:rsidR="00382D63">
        <w:rPr>
          <w:color w:val="008000"/>
          <w:sz w:val="28"/>
        </w:rPr>
        <w:sym w:font="Symbol" w:char="F0A7"/>
      </w:r>
      <w:r>
        <w:t>/</w:t>
      </w:r>
      <w:r w:rsidR="00382D63">
        <w:rPr>
          <w:color w:val="FFC000"/>
          <w:sz w:val="28"/>
        </w:rPr>
        <w:sym w:font="Symbol" w:char="F0A8"/>
      </w:r>
      <w:r>
        <w:t> : Naturel</w:t>
      </w:r>
      <w:r w:rsidR="00382D63">
        <w:t xml:space="preserve"> au moins 6</w:t>
      </w:r>
      <w:r w:rsidR="00382D63" w:rsidRPr="00382D63">
        <w:rPr>
          <w:vertAlign w:val="superscript"/>
        </w:rPr>
        <w:t>ème</w:t>
      </w:r>
      <w:r w:rsidR="00382D63">
        <w:t xml:space="preserve"> </w:t>
      </w:r>
    </w:p>
    <w:p w14:paraId="7A63843F" w14:textId="77777777" w:rsidR="00382D63" w:rsidRDefault="00AB60A7" w:rsidP="00AA0E4B">
      <w:pPr>
        <w:numPr>
          <w:ilvl w:val="0"/>
          <w:numId w:val="16"/>
        </w:numPr>
      </w:pPr>
      <w:r w:rsidRPr="00382D63">
        <w:t>3</w:t>
      </w:r>
      <w:r w:rsidR="00382D63" w:rsidRPr="00382D63">
        <w:rPr>
          <w:color w:val="FF0000"/>
        </w:rPr>
        <w:sym w:font="Symbol" w:char="F0A9"/>
      </w:r>
      <w:r w:rsidR="0043368F" w:rsidRPr="00382D63">
        <w:t> : 6</w:t>
      </w:r>
      <w:r w:rsidR="00382D63">
        <w:rPr>
          <w:color w:val="FF0000"/>
          <w:sz w:val="28"/>
        </w:rPr>
        <w:sym w:font="Symbol" w:char="F0A9"/>
      </w:r>
      <w:r w:rsidR="0043368F" w:rsidRPr="00382D63">
        <w:t xml:space="preserve"> et 4</w:t>
      </w:r>
      <w:r w:rsidR="00382D63">
        <w:rPr>
          <w:color w:val="0000FF"/>
          <w:sz w:val="28"/>
        </w:rPr>
        <w:sym w:font="Symbol" w:char="F0AA"/>
      </w:r>
    </w:p>
    <w:p w14:paraId="56D54E4F" w14:textId="77777777" w:rsidR="0043368F" w:rsidRPr="00382D63" w:rsidRDefault="0043368F" w:rsidP="00AA0E4B">
      <w:pPr>
        <w:numPr>
          <w:ilvl w:val="0"/>
          <w:numId w:val="16"/>
        </w:numPr>
      </w:pPr>
      <w:r w:rsidRPr="00382D63">
        <w:t>3</w:t>
      </w:r>
      <w:r w:rsidR="00382D63">
        <w:rPr>
          <w:color w:val="0000FF"/>
          <w:sz w:val="28"/>
        </w:rPr>
        <w:sym w:font="Symbol" w:char="F0AA"/>
      </w:r>
      <w:r w:rsidRPr="00382D63">
        <w:t> : 6</w:t>
      </w:r>
      <w:r w:rsidR="00382D63">
        <w:rPr>
          <w:color w:val="0000FF"/>
          <w:sz w:val="28"/>
        </w:rPr>
        <w:sym w:font="Symbol" w:char="F0AA"/>
      </w:r>
      <w:r w:rsidRPr="00382D63">
        <w:t xml:space="preserve"> et 4</w:t>
      </w:r>
      <w:r w:rsidR="00382D63">
        <w:rPr>
          <w:color w:val="FF0000"/>
          <w:sz w:val="28"/>
        </w:rPr>
        <w:sym w:font="Symbol" w:char="F0A9"/>
      </w:r>
    </w:p>
    <w:p w14:paraId="502A1C6B" w14:textId="77777777" w:rsidR="005C2FEC" w:rsidRPr="00382D63" w:rsidRDefault="008F5272" w:rsidP="00AA0E4B">
      <w:pPr>
        <w:numPr>
          <w:ilvl w:val="0"/>
          <w:numId w:val="16"/>
        </w:numPr>
      </w:pPr>
      <w:r w:rsidRPr="00382D63">
        <w:t>3SA : Bicolore mineur fort</w:t>
      </w:r>
      <w:r w:rsidR="007263BA">
        <w:t>,</w:t>
      </w:r>
      <w:r w:rsidR="00641AFA">
        <w:t xml:space="preserve"> </w:t>
      </w:r>
      <w:r w:rsidR="00F86828">
        <w:t>moins de 4 perdantes.</w:t>
      </w:r>
    </w:p>
    <w:p w14:paraId="7A91080A" w14:textId="77777777" w:rsidR="00AB60A7" w:rsidRPr="00382D63" w:rsidRDefault="00AB60A7" w:rsidP="00382D63">
      <w:pPr>
        <w:numPr>
          <w:ilvl w:val="0"/>
          <w:numId w:val="16"/>
        </w:numPr>
      </w:pPr>
      <w:r w:rsidRPr="00382D63">
        <w:t>4</w:t>
      </w:r>
      <w:r w:rsidR="00382D63">
        <w:rPr>
          <w:color w:val="008000"/>
          <w:sz w:val="28"/>
        </w:rPr>
        <w:sym w:font="Symbol" w:char="F0A7"/>
      </w:r>
      <w:r w:rsidRPr="00382D63">
        <w:t> : 5-5 m</w:t>
      </w:r>
      <w:r w:rsidR="00F86828">
        <w:t>ajeur</w:t>
      </w:r>
      <w:r w:rsidR="008F5272" w:rsidRPr="00382D63">
        <w:t xml:space="preserve"> courte à </w:t>
      </w:r>
      <w:r w:rsidR="00382D63">
        <w:rPr>
          <w:color w:val="008000"/>
          <w:sz w:val="28"/>
        </w:rPr>
        <w:sym w:font="Symbol" w:char="F0A7"/>
      </w:r>
    </w:p>
    <w:p w14:paraId="28EE594D" w14:textId="77777777" w:rsidR="00AB60A7" w:rsidRPr="00382D63" w:rsidRDefault="00AB60A7" w:rsidP="00AA0E4B">
      <w:pPr>
        <w:numPr>
          <w:ilvl w:val="0"/>
          <w:numId w:val="16"/>
        </w:numPr>
      </w:pPr>
      <w:r w:rsidRPr="00382D63">
        <w:t>4</w:t>
      </w:r>
      <w:r w:rsidR="00382D63">
        <w:rPr>
          <w:color w:val="FFC000"/>
          <w:sz w:val="28"/>
        </w:rPr>
        <w:sym w:font="Symbol" w:char="F0A8"/>
      </w:r>
      <w:r w:rsidRPr="00382D63">
        <w:t> : 5-5 m</w:t>
      </w:r>
      <w:r w:rsidR="00F86828">
        <w:t>ajeur</w:t>
      </w:r>
      <w:r w:rsidR="005A6A1C" w:rsidRPr="00382D63">
        <w:t xml:space="preserve"> coute à </w:t>
      </w:r>
      <w:r w:rsidR="00382D63">
        <w:rPr>
          <w:color w:val="FFC000"/>
          <w:sz w:val="28"/>
        </w:rPr>
        <w:sym w:font="Symbol" w:char="F0A8"/>
      </w:r>
    </w:p>
    <w:p w14:paraId="5AE4A794" w14:textId="77777777" w:rsidR="00AB60A7" w:rsidRPr="00382D63" w:rsidRDefault="00AB60A7" w:rsidP="00AA0E4B">
      <w:pPr>
        <w:numPr>
          <w:ilvl w:val="0"/>
          <w:numId w:val="16"/>
        </w:numPr>
      </w:pPr>
      <w:r w:rsidRPr="00382D63">
        <w:t>4</w:t>
      </w:r>
      <w:r w:rsidR="00382D63">
        <w:rPr>
          <w:color w:val="FF0000"/>
          <w:sz w:val="28"/>
        </w:rPr>
        <w:sym w:font="Symbol" w:char="F0A9"/>
      </w:r>
      <w:r w:rsidRPr="00382D63">
        <w:t>/</w:t>
      </w:r>
      <w:r w:rsidR="00382D63">
        <w:rPr>
          <w:color w:val="0000FF"/>
          <w:sz w:val="28"/>
        </w:rPr>
        <w:sym w:font="Symbol" w:char="F0AA"/>
      </w:r>
      <w:r w:rsidRPr="00382D63">
        <w:t xml:space="preserve"> : Main pas très forte en points </w:t>
      </w:r>
      <w:r w:rsidR="002E63D3" w:rsidRPr="00382D63">
        <w:t xml:space="preserve">(zone 15-18) </w:t>
      </w:r>
      <w:r w:rsidRPr="00382D63">
        <w:t>de 9 levées directes</w:t>
      </w:r>
      <w:r w:rsidR="00382D63">
        <w:t xml:space="preserve"> 7+</w:t>
      </w:r>
      <w:r w:rsidR="00382D63">
        <w:rPr>
          <w:color w:val="FF0000"/>
          <w:sz w:val="28"/>
        </w:rPr>
        <w:sym w:font="Symbol" w:char="F0A9"/>
      </w:r>
      <w:r w:rsidR="00382D63">
        <w:t>/</w:t>
      </w:r>
      <w:r w:rsidR="00382D63">
        <w:rPr>
          <w:color w:val="0000FF"/>
          <w:sz w:val="28"/>
        </w:rPr>
        <w:sym w:font="Symbol" w:char="F0AA"/>
      </w:r>
    </w:p>
    <w:tbl>
      <w:tblPr>
        <w:tblpPr w:leftFromText="141" w:rightFromText="141" w:vertAnchor="text" w:horzAnchor="margin" w:tblpY="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263BA" w14:paraId="69E74906" w14:textId="77777777" w:rsidTr="007263B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0FDB2FC" w14:textId="77777777" w:rsidR="007263BA" w:rsidRPr="00153252" w:rsidRDefault="007263BA" w:rsidP="007263B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FC81555" w14:textId="77777777" w:rsidR="007263BA" w:rsidRPr="00153252" w:rsidRDefault="007263BA" w:rsidP="007263B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263BA" w:rsidRPr="00F62AC9" w14:paraId="323ECA90" w14:textId="77777777" w:rsidTr="007263BA">
        <w:tc>
          <w:tcPr>
            <w:tcW w:w="1101" w:type="dxa"/>
            <w:shd w:val="solid" w:color="C0C0C0" w:fill="FFFFFF"/>
          </w:tcPr>
          <w:p w14:paraId="68E961CA" w14:textId="77777777" w:rsidR="007263BA" w:rsidRDefault="007263BA" w:rsidP="007263BA">
            <w:pPr>
              <w:rPr>
                <w:b/>
                <w:bCs/>
                <w:color w:val="008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  <w:p w14:paraId="5C5970D3" w14:textId="77777777" w:rsidR="007263BA" w:rsidRPr="007263BA" w:rsidRDefault="007263BA" w:rsidP="007263BA">
            <w:pPr>
              <w:rPr>
                <w:b/>
                <w:bCs/>
              </w:rPr>
            </w:pPr>
            <w:r>
              <w:rPr>
                <w:b/>
                <w:bCs/>
                <w:color w:val="008000"/>
                <w:sz w:val="16"/>
                <w:szCs w:val="16"/>
              </w:rPr>
              <w:t xml:space="preserve">   </w:t>
            </w:r>
            <w:r w:rsidRPr="007263BA">
              <w:rPr>
                <w:b/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6E4A44D0" w14:textId="77777777" w:rsidR="007263BA" w:rsidRPr="00262B2E" w:rsidRDefault="007263BA" w:rsidP="007263BA">
            <w:pPr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14:paraId="2DEDB87A" w14:textId="77777777" w:rsidR="00AB60A7" w:rsidRPr="00382D63" w:rsidRDefault="00AB60A7" w:rsidP="00EC02F4"/>
    <w:p w14:paraId="13CAE2B6" w14:textId="77777777" w:rsidR="00382D63" w:rsidRDefault="00382D63" w:rsidP="00EC02F4">
      <w:pPr>
        <w:rPr>
          <w:color w:val="FF0000"/>
        </w:rPr>
      </w:pPr>
    </w:p>
    <w:p w14:paraId="6968110B" w14:textId="77777777" w:rsidR="007246F8" w:rsidRPr="00382D63" w:rsidRDefault="007246F8" w:rsidP="00EC02F4">
      <w:r w:rsidRPr="00382D63">
        <w:t>Passe si 2 Fort</w:t>
      </w:r>
      <w:r w:rsidR="00382D63">
        <w:t xml:space="preserve"> Indéterminé</w:t>
      </w:r>
      <w:r w:rsidRPr="00382D63">
        <w:t xml:space="preserve"> à </w:t>
      </w:r>
      <w:r w:rsidR="00382D63">
        <w:rPr>
          <w:color w:val="FF0000"/>
          <w:sz w:val="28"/>
        </w:rPr>
        <w:sym w:font="Symbol" w:char="F0A9"/>
      </w:r>
      <w:r w:rsidR="005A6A1C" w:rsidRPr="00382D63">
        <w:t> :</w:t>
      </w:r>
    </w:p>
    <w:p w14:paraId="5862C449" w14:textId="77777777" w:rsidR="00382D63" w:rsidRDefault="00382D63" w:rsidP="00EC02F4"/>
    <w:p w14:paraId="601116EF" w14:textId="77777777" w:rsidR="005A6A1C" w:rsidRDefault="005A6A1C" w:rsidP="00FF5072">
      <w:pPr>
        <w:pStyle w:val="Pardeliste"/>
        <w:numPr>
          <w:ilvl w:val="0"/>
          <w:numId w:val="86"/>
        </w:numPr>
      </w:pPr>
      <w:r w:rsidRPr="00382D63">
        <w:t>2</w:t>
      </w:r>
      <w:r w:rsidR="00262B2E">
        <w:rPr>
          <w:color w:val="0000FF"/>
          <w:sz w:val="28"/>
        </w:rPr>
        <w:sym w:font="Symbol" w:char="F0AA"/>
      </w:r>
      <w:r w:rsidRPr="00382D63">
        <w:t> : Fort</w:t>
      </w:r>
      <w:r w:rsidR="00262B2E">
        <w:t xml:space="preserve"> Indéterminé</w:t>
      </w:r>
      <w:r w:rsidRPr="00382D63">
        <w:t xml:space="preserve"> à </w:t>
      </w:r>
      <w:r w:rsidR="00262B2E">
        <w:rPr>
          <w:color w:val="0000FF"/>
          <w:sz w:val="28"/>
        </w:rPr>
        <w:sym w:font="Symbol" w:char="F0AA"/>
      </w:r>
      <w:r w:rsidRPr="00382D63">
        <w:t xml:space="preserve"> </w:t>
      </w:r>
    </w:p>
    <w:p w14:paraId="0AA9B6AE" w14:textId="77777777" w:rsidR="00262B2E" w:rsidRPr="00262B2E" w:rsidRDefault="00262B2E" w:rsidP="00FF5072">
      <w:pPr>
        <w:pStyle w:val="Pardeliste"/>
        <w:numPr>
          <w:ilvl w:val="0"/>
          <w:numId w:val="86"/>
        </w:numPr>
      </w:pPr>
      <w:r>
        <w:t xml:space="preserve">2SA : </w:t>
      </w:r>
      <w:r w:rsidR="003510C9">
        <w:t>FM avec</w:t>
      </w:r>
      <w:r>
        <w:t xml:space="preserve"> 5 cartes </w:t>
      </w:r>
      <w:r>
        <w:rPr>
          <w:color w:val="FF0000"/>
          <w:sz w:val="28"/>
        </w:rPr>
        <w:sym w:font="Symbol" w:char="F0A9"/>
      </w:r>
      <w:r>
        <w:t xml:space="preserve"> ou 5 cartes </w:t>
      </w:r>
      <w:r>
        <w:rPr>
          <w:color w:val="0000FF"/>
          <w:sz w:val="28"/>
        </w:rPr>
        <w:sym w:font="Symbol" w:char="F0AA"/>
      </w:r>
      <w:r w:rsidR="003510C9" w:rsidRPr="007263BA">
        <w:rPr>
          <w:color w:val="0000FF"/>
          <w:sz w:val="28"/>
        </w:rPr>
        <w:t xml:space="preserve"> </w:t>
      </w:r>
      <w:r w:rsidR="003510C9" w:rsidRPr="003510C9">
        <w:t>ou jeu régulier</w:t>
      </w:r>
    </w:p>
    <w:p w14:paraId="2BD1DB3F" w14:textId="77777777" w:rsidR="005A6A1C" w:rsidRPr="00382D63" w:rsidRDefault="005A6A1C" w:rsidP="00FF5072">
      <w:pPr>
        <w:pStyle w:val="Pardeliste"/>
        <w:numPr>
          <w:ilvl w:val="0"/>
          <w:numId w:val="86"/>
        </w:numPr>
      </w:pPr>
      <w:r w:rsidRPr="00382D63">
        <w:t>3</w:t>
      </w:r>
      <w:r w:rsidR="00262B2E">
        <w:rPr>
          <w:color w:val="FF0000"/>
          <w:sz w:val="28"/>
        </w:rPr>
        <w:sym w:font="Symbol" w:char="F0A9"/>
      </w:r>
      <w:r w:rsidRPr="00382D63">
        <w:t xml:space="preserve"> : Unicolore </w:t>
      </w:r>
      <w:r w:rsidR="00262B2E">
        <w:rPr>
          <w:color w:val="FF0000"/>
          <w:sz w:val="28"/>
        </w:rPr>
        <w:sym w:font="Symbol" w:char="F0A9"/>
      </w:r>
      <w:r w:rsidR="00262B2E">
        <w:t xml:space="preserve"> au moins 6</w:t>
      </w:r>
      <w:r w:rsidR="00262B2E" w:rsidRPr="007263BA">
        <w:rPr>
          <w:vertAlign w:val="superscript"/>
        </w:rPr>
        <w:t>ème</w:t>
      </w:r>
      <w:r w:rsidR="00262B2E">
        <w:t xml:space="preserve"> </w:t>
      </w:r>
      <w:r w:rsidRPr="00382D63">
        <w:t>fort (dire 2SA avec 5</w:t>
      </w:r>
      <w:r w:rsidR="003510C9">
        <w:rPr>
          <w:color w:val="FF0000"/>
          <w:sz w:val="28"/>
        </w:rPr>
        <w:sym w:font="Symbol" w:char="F0A9"/>
      </w:r>
      <w:r w:rsidRPr="00382D63">
        <w:t>)</w:t>
      </w:r>
    </w:p>
    <w:p w14:paraId="2CD4D5E8" w14:textId="77777777" w:rsidR="005A6A1C" w:rsidRPr="00382D63" w:rsidRDefault="005A6A1C" w:rsidP="00FF5072">
      <w:pPr>
        <w:pStyle w:val="Pardeliste"/>
        <w:numPr>
          <w:ilvl w:val="0"/>
          <w:numId w:val="86"/>
        </w:numPr>
      </w:pPr>
      <w:r w:rsidRPr="00382D63">
        <w:t>3</w:t>
      </w:r>
      <w:r w:rsidR="00262B2E">
        <w:rPr>
          <w:color w:val="0000FF"/>
          <w:sz w:val="28"/>
        </w:rPr>
        <w:sym w:font="Symbol" w:char="F0AA"/>
      </w:r>
      <w:r w:rsidRPr="00382D63">
        <w:t xml:space="preserve"> : Unicolore </w:t>
      </w:r>
      <w:r w:rsidR="003510C9">
        <w:rPr>
          <w:color w:val="0000FF"/>
          <w:sz w:val="28"/>
        </w:rPr>
        <w:sym w:font="Symbol" w:char="F0AA"/>
      </w:r>
      <w:r w:rsidRPr="00382D63">
        <w:t xml:space="preserve"> </w:t>
      </w:r>
      <w:r w:rsidR="003510C9">
        <w:t>au moins 6</w:t>
      </w:r>
      <w:r w:rsidR="003510C9" w:rsidRPr="007263BA">
        <w:rPr>
          <w:vertAlign w:val="superscript"/>
        </w:rPr>
        <w:t>ème</w:t>
      </w:r>
      <w:r w:rsidR="003510C9">
        <w:t xml:space="preserve"> </w:t>
      </w:r>
      <w:r w:rsidRPr="00382D63">
        <w:t>fort (dire 2SA avec 5</w:t>
      </w:r>
      <w:r w:rsidR="003510C9">
        <w:rPr>
          <w:color w:val="0000FF"/>
          <w:sz w:val="28"/>
        </w:rPr>
        <w:sym w:font="Symbol" w:char="F0AA"/>
      </w:r>
      <w:r w:rsidRPr="00382D63">
        <w:t>)</w:t>
      </w:r>
    </w:p>
    <w:tbl>
      <w:tblPr>
        <w:tblpPr w:leftFromText="141" w:rightFromText="141" w:vertAnchor="text" w:horzAnchor="margin" w:tblpY="1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510C9" w14:paraId="0488D20C" w14:textId="77777777" w:rsidTr="003510C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C1EECD6" w14:textId="77777777" w:rsidR="003510C9" w:rsidRPr="00153252" w:rsidRDefault="003510C9" w:rsidP="003510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970B97D" w14:textId="77777777" w:rsidR="003510C9" w:rsidRPr="00153252" w:rsidRDefault="003510C9" w:rsidP="003510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10C9" w:rsidRPr="00F62AC9" w14:paraId="549BC3F0" w14:textId="77777777" w:rsidTr="003510C9">
        <w:tc>
          <w:tcPr>
            <w:tcW w:w="1101" w:type="dxa"/>
            <w:shd w:val="solid" w:color="C0C0C0" w:fill="FFFFFF"/>
          </w:tcPr>
          <w:p w14:paraId="0FEEBD7A" w14:textId="77777777" w:rsidR="003510C9" w:rsidRPr="003510C9" w:rsidRDefault="003510C9" w:rsidP="003510C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54E79DC0" w14:textId="77777777" w:rsidR="003510C9" w:rsidRPr="003510C9" w:rsidRDefault="003510C9" w:rsidP="003510C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76B8AB52" w14:textId="77777777" w:rsidR="005C2FEC" w:rsidRDefault="005C2FEC" w:rsidP="00EC02F4"/>
    <w:p w14:paraId="25916087" w14:textId="77777777" w:rsidR="007246F8" w:rsidRPr="005A6A1C" w:rsidRDefault="007246F8" w:rsidP="00EC02F4">
      <w:pPr>
        <w:rPr>
          <w:color w:val="FF0000"/>
        </w:rPr>
      </w:pPr>
      <w:r>
        <w:t xml:space="preserve">Passe si 2 Fort à </w:t>
      </w:r>
      <w:r w:rsidR="00E84C40">
        <w:rPr>
          <w:color w:val="0000FF"/>
          <w:sz w:val="28"/>
        </w:rPr>
        <w:sym w:font="Symbol" w:char="F0AA"/>
      </w:r>
      <w:r>
        <w:t xml:space="preserve"> et Forcing de Manche dans les autres cas</w:t>
      </w:r>
      <w:r w:rsidR="005A6A1C">
        <w:t xml:space="preserve"> </w:t>
      </w:r>
      <w:r w:rsidR="005A6A1C" w:rsidRPr="005A6A1C">
        <w:rPr>
          <w:color w:val="FF0000"/>
        </w:rPr>
        <w:t>(répondre 4♥ avec un 2 Fort</w:t>
      </w:r>
      <w:r w:rsidR="003510C9">
        <w:rPr>
          <w:color w:val="FF0000"/>
        </w:rPr>
        <w:t xml:space="preserve"> Indéterminé</w:t>
      </w:r>
      <w:r w:rsidR="005A6A1C" w:rsidRPr="005A6A1C">
        <w:rPr>
          <w:color w:val="FF0000"/>
        </w:rPr>
        <w:t xml:space="preserve"> à ♥)</w:t>
      </w:r>
    </w:p>
    <w:tbl>
      <w:tblPr>
        <w:tblpPr w:leftFromText="141" w:rightFromText="141" w:vertAnchor="text" w:horzAnchor="margin" w:tblpY="12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3510C9" w14:paraId="0542256F" w14:textId="77777777" w:rsidTr="003510C9">
        <w:trPr>
          <w:trHeight w:val="124"/>
        </w:trPr>
        <w:tc>
          <w:tcPr>
            <w:tcW w:w="735" w:type="dxa"/>
            <w:tcBorders>
              <w:bottom w:val="single" w:sz="6" w:space="0" w:color="000000"/>
            </w:tcBorders>
            <w:shd w:val="solid" w:color="000080" w:fill="FFFFFF"/>
          </w:tcPr>
          <w:p w14:paraId="5530D8B5" w14:textId="77777777" w:rsidR="003510C9" w:rsidRPr="00153252" w:rsidRDefault="003510C9" w:rsidP="003510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solid" w:color="000080" w:fill="FFFFFF"/>
          </w:tcPr>
          <w:p w14:paraId="4DF68466" w14:textId="77777777" w:rsidR="003510C9" w:rsidRPr="00153252" w:rsidRDefault="003510C9" w:rsidP="003510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10C9" w:rsidRPr="00F62AC9" w14:paraId="0893F294" w14:textId="77777777" w:rsidTr="003510C9">
        <w:trPr>
          <w:trHeight w:val="364"/>
        </w:trPr>
        <w:tc>
          <w:tcPr>
            <w:tcW w:w="735" w:type="dxa"/>
            <w:shd w:val="solid" w:color="C0C0C0" w:fill="FFFFFF"/>
          </w:tcPr>
          <w:p w14:paraId="55A2C7C6" w14:textId="77777777" w:rsidR="003510C9" w:rsidRDefault="003510C9" w:rsidP="003510C9">
            <w:pPr>
              <w:rPr>
                <w:b/>
                <w:bCs/>
                <w:color w:val="008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  <w:p w14:paraId="60D6D676" w14:textId="77777777" w:rsidR="003510C9" w:rsidRPr="003510C9" w:rsidRDefault="003510C9" w:rsidP="003510C9">
            <w:pPr>
              <w:rPr>
                <w:b/>
                <w:bCs/>
              </w:rPr>
            </w:pPr>
            <w:r w:rsidRPr="003510C9">
              <w:rPr>
                <w:b/>
                <w:bCs/>
              </w:rPr>
              <w:t>3</w:t>
            </w:r>
            <w:r w:rsidRPr="003510C9">
              <w:rPr>
                <w:b/>
                <w:bCs/>
                <w:color w:val="008000"/>
              </w:rPr>
              <w:sym w:font="Symbol" w:char="F0A7"/>
            </w:r>
            <w:r w:rsidRPr="003510C9">
              <w:rPr>
                <w:b/>
                <w:bCs/>
              </w:rPr>
              <w:t>*</w:t>
            </w:r>
          </w:p>
        </w:tc>
        <w:tc>
          <w:tcPr>
            <w:tcW w:w="866" w:type="dxa"/>
            <w:shd w:val="solid" w:color="C0C0C0" w:fill="FFFFFF"/>
          </w:tcPr>
          <w:p w14:paraId="2CEE5D69" w14:textId="77777777" w:rsidR="003510C9" w:rsidRDefault="003510C9" w:rsidP="003510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  <w:p w14:paraId="4F82583D" w14:textId="77777777" w:rsidR="003510C9" w:rsidRDefault="003510C9" w:rsidP="003510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?</w:t>
            </w:r>
          </w:p>
          <w:p w14:paraId="568006DB" w14:textId="77777777" w:rsidR="003510C9" w:rsidRPr="00F62AC9" w:rsidRDefault="003510C9" w:rsidP="003510C9">
            <w:pPr>
              <w:rPr>
                <w:b/>
                <w:bCs/>
                <w:color w:val="000000"/>
              </w:rPr>
            </w:pPr>
          </w:p>
        </w:tc>
      </w:tr>
    </w:tbl>
    <w:p w14:paraId="2ECDC446" w14:textId="77777777" w:rsidR="005C2FEC" w:rsidRDefault="005C2FEC" w:rsidP="00EC02F4"/>
    <w:p w14:paraId="26EF8739" w14:textId="77777777" w:rsidR="003510C9" w:rsidRDefault="002E63D3" w:rsidP="007246F8">
      <w:pPr>
        <w:rPr>
          <w:color w:val="FF0000"/>
        </w:rPr>
      </w:pPr>
      <w:r w:rsidRPr="003510C9">
        <w:t xml:space="preserve">Zone faible </w:t>
      </w:r>
      <w:r w:rsidR="00E252F4" w:rsidRPr="003510C9">
        <w:rPr>
          <w:color w:val="FF0000"/>
        </w:rPr>
        <w:t>FM</w:t>
      </w:r>
      <w:r w:rsidR="00E252F4" w:rsidRPr="003510C9">
        <w:t xml:space="preserve"> avec moins de </w:t>
      </w:r>
      <w:r w:rsidR="003510C9">
        <w:t>5-</w:t>
      </w:r>
      <w:r w:rsidR="00E252F4" w:rsidRPr="003510C9">
        <w:t xml:space="preserve">H et 44 </w:t>
      </w:r>
      <w:r w:rsidR="00E252F4" w:rsidRPr="00CE1394">
        <w:t>Majeur</w:t>
      </w:r>
      <w:r w:rsidR="00E252F4" w:rsidRPr="003510C9">
        <w:t xml:space="preserve"> ou 53 ou 54 ou 55</w:t>
      </w:r>
      <w:r w:rsidR="00FD3B82" w:rsidRPr="003510C9">
        <w:t>.</w:t>
      </w:r>
      <w:r w:rsidR="00FD3B82">
        <w:rPr>
          <w:color w:val="FF0000"/>
        </w:rPr>
        <w:t xml:space="preserve"> </w:t>
      </w:r>
    </w:p>
    <w:p w14:paraId="4E236EB9" w14:textId="77777777" w:rsidR="003510C9" w:rsidRPr="003510C9" w:rsidRDefault="002E63D3" w:rsidP="007246F8">
      <w:r w:rsidRPr="003510C9">
        <w:rPr>
          <w:u w:val="single"/>
        </w:rPr>
        <w:t xml:space="preserve">Le partenaire nomme sa majeure </w:t>
      </w:r>
      <w:r w:rsidR="000F3302" w:rsidRPr="003510C9">
        <w:rPr>
          <w:u w:val="single"/>
        </w:rPr>
        <w:t>au moins 5</w:t>
      </w:r>
      <w:r w:rsidRPr="003510C9">
        <w:rPr>
          <w:u w:val="single"/>
          <w:vertAlign w:val="superscript"/>
        </w:rPr>
        <w:t>ème</w:t>
      </w:r>
      <w:r w:rsidR="003510C9" w:rsidRPr="003510C9">
        <w:t xml:space="preserve"> o</w:t>
      </w:r>
      <w:r w:rsidRPr="003510C9">
        <w:t xml:space="preserve">u </w:t>
      </w:r>
    </w:p>
    <w:p w14:paraId="405B80F4" w14:textId="77777777" w:rsidR="00CE1394" w:rsidRDefault="003510C9" w:rsidP="007246F8">
      <w:r w:rsidRPr="003510C9">
        <w:t>Relaie</w:t>
      </w:r>
      <w:r w:rsidR="002E63D3" w:rsidRPr="003510C9">
        <w:t xml:space="preserve"> à 3</w:t>
      </w:r>
      <w:r>
        <w:rPr>
          <w:color w:val="008000"/>
          <w:sz w:val="28"/>
        </w:rPr>
        <w:sym w:font="Symbol" w:char="F0A7"/>
      </w:r>
      <w:r w:rsidR="002E63D3" w:rsidRPr="003510C9">
        <w:t xml:space="preserve"> </w:t>
      </w:r>
      <w:r w:rsidR="000F3302" w:rsidRPr="003510C9">
        <w:t>sans majeure 5</w:t>
      </w:r>
      <w:r w:rsidR="000F3302" w:rsidRPr="003510C9">
        <w:rPr>
          <w:vertAlign w:val="superscript"/>
        </w:rPr>
        <w:t>ème</w:t>
      </w:r>
      <w:r w:rsidR="000F3302" w:rsidRPr="003510C9">
        <w:t xml:space="preserve"> ou avec </w:t>
      </w:r>
      <w:r w:rsidR="00F654D3" w:rsidRPr="003510C9">
        <w:t xml:space="preserve">un </w:t>
      </w:r>
      <w:r w:rsidR="000F3302" w:rsidRPr="003510C9">
        <w:t xml:space="preserve">54 majeur </w:t>
      </w:r>
      <w:r w:rsidR="002E63D3" w:rsidRPr="003510C9">
        <w:t>pour</w:t>
      </w:r>
      <w:r>
        <w:t> :</w:t>
      </w:r>
    </w:p>
    <w:p w14:paraId="116EF100" w14:textId="77777777" w:rsidR="007263BA" w:rsidRPr="003510C9" w:rsidRDefault="007263BA" w:rsidP="007246F8"/>
    <w:p w14:paraId="6820571A" w14:textId="77777777" w:rsidR="007263BA" w:rsidRDefault="002E63D3" w:rsidP="007263BA">
      <w:pPr>
        <w:numPr>
          <w:ilvl w:val="0"/>
          <w:numId w:val="15"/>
        </w:numPr>
        <w:rPr>
          <w:i/>
        </w:rPr>
      </w:pPr>
      <w:r w:rsidRPr="003510C9">
        <w:t>3</w:t>
      </w:r>
      <w:r w:rsidR="003510C9">
        <w:rPr>
          <w:color w:val="FFC000"/>
          <w:sz w:val="32"/>
        </w:rPr>
        <w:sym w:font="Symbol" w:char="F0A8"/>
      </w:r>
      <w:r w:rsidRPr="003510C9">
        <w:t xml:space="preserve"> : </w:t>
      </w:r>
      <w:r w:rsidR="009A61BD" w:rsidRPr="003510C9">
        <w:t xml:space="preserve">54 </w:t>
      </w:r>
      <w:r w:rsidR="007263BA" w:rsidRPr="003510C9">
        <w:t>Majeur,</w:t>
      </w:r>
      <w:r w:rsidR="007263BA">
        <w:t xml:space="preserve"> l’ouvreur dira :</w:t>
      </w:r>
    </w:p>
    <w:p w14:paraId="3BBA72F0" w14:textId="77777777" w:rsidR="007246F8" w:rsidRPr="007263BA" w:rsidRDefault="009A61BD" w:rsidP="007263BA">
      <w:pPr>
        <w:rPr>
          <w:i/>
        </w:rPr>
      </w:pPr>
      <w:r w:rsidRPr="003510C9">
        <w:t>(</w:t>
      </w:r>
      <w:r w:rsidRPr="007263BA">
        <w:rPr>
          <w:i/>
        </w:rPr>
        <w:t>3</w:t>
      </w:r>
      <w:r w:rsidR="003510C9">
        <w:rPr>
          <w:i/>
          <w:color w:val="FF0000"/>
          <w:sz w:val="28"/>
        </w:rPr>
        <w:sym w:font="Symbol" w:char="F0A9"/>
      </w:r>
      <w:r w:rsidRPr="007263BA">
        <w:rPr>
          <w:i/>
        </w:rPr>
        <w:t xml:space="preserve"> au moins 3</w:t>
      </w:r>
      <w:r w:rsidR="003510C9" w:rsidRPr="007263BA">
        <w:rPr>
          <w:i/>
        </w:rPr>
        <w:t xml:space="preserve"> cartes </w:t>
      </w:r>
      <w:r w:rsidR="003510C9">
        <w:rPr>
          <w:i/>
          <w:color w:val="FF0000"/>
          <w:sz w:val="28"/>
        </w:rPr>
        <w:sym w:font="Symbol" w:char="F0A9"/>
      </w:r>
      <w:r w:rsidRPr="007263BA">
        <w:rPr>
          <w:i/>
        </w:rPr>
        <w:t xml:space="preserve"> sur lequel 3SA montre 5</w:t>
      </w:r>
      <w:r w:rsidR="003510C9">
        <w:rPr>
          <w:i/>
          <w:color w:val="0000FF"/>
          <w:sz w:val="28"/>
        </w:rPr>
        <w:sym w:font="Symbol" w:char="F0AA"/>
      </w:r>
      <w:r w:rsidRPr="007263BA">
        <w:rPr>
          <w:i/>
        </w:rPr>
        <w:t xml:space="preserve"> et 4</w:t>
      </w:r>
      <w:r w:rsidR="003510C9">
        <w:rPr>
          <w:i/>
          <w:color w:val="FF0000"/>
          <w:sz w:val="28"/>
        </w:rPr>
        <w:sym w:font="Symbol" w:char="F0A9"/>
      </w:r>
      <w:r w:rsidR="007263BA">
        <w:rPr>
          <w:i/>
          <w:color w:val="FF0000"/>
          <w:sz w:val="28"/>
        </w:rPr>
        <w:t> </w:t>
      </w:r>
      <w:r w:rsidR="007263BA">
        <w:rPr>
          <w:i/>
        </w:rPr>
        <w:t xml:space="preserve">; </w:t>
      </w:r>
      <w:r w:rsidRPr="007263BA">
        <w:rPr>
          <w:i/>
        </w:rPr>
        <w:t>3</w:t>
      </w:r>
      <w:r w:rsidR="003510C9">
        <w:rPr>
          <w:i/>
          <w:color w:val="0000FF"/>
          <w:sz w:val="28"/>
        </w:rPr>
        <w:sym w:font="Symbol" w:char="F0AA"/>
      </w:r>
      <w:r w:rsidRPr="007263BA">
        <w:rPr>
          <w:i/>
        </w:rPr>
        <w:t xml:space="preserve"> au moins 3</w:t>
      </w:r>
      <w:r w:rsidR="003510C9" w:rsidRPr="007263BA">
        <w:rPr>
          <w:i/>
        </w:rPr>
        <w:t xml:space="preserve"> cartes </w:t>
      </w:r>
      <w:r w:rsidR="003510C9">
        <w:rPr>
          <w:i/>
          <w:color w:val="0000FF"/>
          <w:sz w:val="28"/>
        </w:rPr>
        <w:sym w:font="Symbol" w:char="F0AA"/>
      </w:r>
      <w:r w:rsidR="0096654A" w:rsidRPr="007263BA">
        <w:rPr>
          <w:i/>
          <w:color w:val="0000FF"/>
          <w:sz w:val="28"/>
        </w:rPr>
        <w:t xml:space="preserve"> </w:t>
      </w:r>
      <w:r w:rsidR="007263BA">
        <w:rPr>
          <w:i/>
          <w:color w:val="0000FF"/>
          <w:sz w:val="28"/>
        </w:rPr>
        <w:t xml:space="preserve">      </w:t>
      </w:r>
      <w:r w:rsidR="0096654A" w:rsidRPr="007263BA">
        <w:rPr>
          <w:i/>
        </w:rPr>
        <w:t>sans 3</w:t>
      </w:r>
      <w:r w:rsidR="007263BA">
        <w:rPr>
          <w:i/>
        </w:rPr>
        <w:t xml:space="preserve"> </w:t>
      </w:r>
      <w:r w:rsidR="0096654A" w:rsidRPr="007263BA">
        <w:rPr>
          <w:i/>
        </w:rPr>
        <w:t xml:space="preserve">cartes </w:t>
      </w:r>
      <w:r w:rsidR="0096654A">
        <w:rPr>
          <w:i/>
          <w:color w:val="FF0000"/>
          <w:sz w:val="28"/>
        </w:rPr>
        <w:sym w:font="Symbol" w:char="F0A9"/>
      </w:r>
      <w:r w:rsidRPr="007263BA">
        <w:rPr>
          <w:i/>
        </w:rPr>
        <w:t xml:space="preserve"> sur lequel 3SA montre 5</w:t>
      </w:r>
      <w:r w:rsidR="003510C9">
        <w:rPr>
          <w:i/>
          <w:color w:val="FF0000"/>
          <w:sz w:val="28"/>
        </w:rPr>
        <w:sym w:font="Symbol" w:char="F0A9"/>
      </w:r>
      <w:r w:rsidRPr="007263BA">
        <w:rPr>
          <w:i/>
        </w:rPr>
        <w:t xml:space="preserve"> et 4</w:t>
      </w:r>
      <w:r w:rsidR="003510C9">
        <w:rPr>
          <w:i/>
          <w:color w:val="0000FF"/>
          <w:sz w:val="28"/>
        </w:rPr>
        <w:sym w:font="Symbol" w:char="F0AA"/>
      </w:r>
      <w:r w:rsidR="007263BA">
        <w:rPr>
          <w:i/>
          <w:color w:val="0000FF"/>
          <w:sz w:val="28"/>
        </w:rPr>
        <w:t> </w:t>
      </w:r>
      <w:r w:rsidR="007263BA" w:rsidRPr="007263BA">
        <w:t>;</w:t>
      </w:r>
      <w:r w:rsidRPr="007263BA">
        <w:rPr>
          <w:i/>
        </w:rPr>
        <w:t xml:space="preserve"> et 4</w:t>
      </w:r>
      <w:r w:rsidR="003510C9">
        <w:rPr>
          <w:i/>
          <w:color w:val="FF0000"/>
          <w:sz w:val="28"/>
        </w:rPr>
        <w:sym w:font="Symbol" w:char="F0A9"/>
      </w:r>
      <w:r w:rsidRPr="007263BA">
        <w:rPr>
          <w:i/>
        </w:rPr>
        <w:t>/4</w:t>
      </w:r>
      <w:r w:rsidR="003510C9">
        <w:rPr>
          <w:i/>
          <w:color w:val="0000FF"/>
          <w:sz w:val="28"/>
        </w:rPr>
        <w:sym w:font="Symbol" w:char="F0AA"/>
      </w:r>
      <w:r w:rsidRPr="007263BA">
        <w:rPr>
          <w:i/>
        </w:rPr>
        <w:t xml:space="preserve"> direct </w:t>
      </w:r>
      <w:r w:rsidR="007263BA">
        <w:rPr>
          <w:i/>
        </w:rPr>
        <w:t>PLJ</w:t>
      </w:r>
      <w:r w:rsidRPr="007263BA">
        <w:rPr>
          <w:i/>
        </w:rPr>
        <w:t>)</w:t>
      </w:r>
    </w:p>
    <w:p w14:paraId="7AD829A4" w14:textId="77777777" w:rsidR="007246F8" w:rsidRPr="003510C9" w:rsidRDefault="000F3302" w:rsidP="00AA0E4B">
      <w:pPr>
        <w:numPr>
          <w:ilvl w:val="0"/>
          <w:numId w:val="15"/>
        </w:numPr>
      </w:pPr>
      <w:r w:rsidRPr="003510C9">
        <w:t>3</w:t>
      </w:r>
      <w:r w:rsidR="003510C9">
        <w:rPr>
          <w:color w:val="FF0000"/>
          <w:sz w:val="28"/>
        </w:rPr>
        <w:sym w:font="Symbol" w:char="F0A9"/>
      </w:r>
      <w:r w:rsidRPr="003510C9">
        <w:t>: 5</w:t>
      </w:r>
      <w:r w:rsidR="003510C9">
        <w:rPr>
          <w:color w:val="0000FF"/>
          <w:sz w:val="28"/>
        </w:rPr>
        <w:sym w:font="Symbol" w:char="F0AA"/>
      </w:r>
      <w:r w:rsidRPr="003510C9">
        <w:t xml:space="preserve"> et 3</w:t>
      </w:r>
      <w:r w:rsidR="003510C9">
        <w:rPr>
          <w:color w:val="FF0000"/>
          <w:sz w:val="28"/>
        </w:rPr>
        <w:sym w:font="Symbol" w:char="F0A9"/>
      </w:r>
    </w:p>
    <w:p w14:paraId="51C26B38" w14:textId="77777777" w:rsidR="000F3302" w:rsidRPr="003510C9" w:rsidRDefault="000F3302" w:rsidP="00AA0E4B">
      <w:pPr>
        <w:numPr>
          <w:ilvl w:val="0"/>
          <w:numId w:val="15"/>
        </w:numPr>
      </w:pPr>
      <w:r w:rsidRPr="003510C9">
        <w:t>3</w:t>
      </w:r>
      <w:r w:rsidR="003510C9">
        <w:rPr>
          <w:color w:val="0000FF"/>
          <w:sz w:val="28"/>
        </w:rPr>
        <w:sym w:font="Symbol" w:char="F0AA"/>
      </w:r>
      <w:r w:rsidRPr="003510C9">
        <w:t> : 5</w:t>
      </w:r>
      <w:r w:rsidR="003510C9">
        <w:rPr>
          <w:color w:val="FF0000"/>
          <w:sz w:val="28"/>
        </w:rPr>
        <w:sym w:font="Symbol" w:char="F0A9"/>
      </w:r>
      <w:r w:rsidRPr="003510C9">
        <w:t xml:space="preserve"> et 3</w:t>
      </w:r>
      <w:r w:rsidR="003510C9">
        <w:rPr>
          <w:color w:val="0000FF"/>
          <w:sz w:val="28"/>
        </w:rPr>
        <w:sym w:font="Symbol" w:char="F0AA"/>
      </w:r>
    </w:p>
    <w:p w14:paraId="2A9819E3" w14:textId="77777777" w:rsidR="007246F8" w:rsidRPr="003510C9" w:rsidRDefault="00F654D3" w:rsidP="00AA0E4B">
      <w:pPr>
        <w:numPr>
          <w:ilvl w:val="0"/>
          <w:numId w:val="15"/>
        </w:numPr>
      </w:pPr>
      <w:r w:rsidRPr="003510C9">
        <w:t>3SA : 4</w:t>
      </w:r>
      <w:r w:rsidR="003510C9">
        <w:rPr>
          <w:color w:val="FF0000"/>
          <w:sz w:val="28"/>
        </w:rPr>
        <w:sym w:font="Symbol" w:char="F0A9"/>
      </w:r>
      <w:r w:rsidRPr="003510C9">
        <w:t xml:space="preserve"> et 4</w:t>
      </w:r>
      <w:r w:rsidR="003510C9">
        <w:rPr>
          <w:color w:val="0000FF"/>
          <w:sz w:val="28"/>
        </w:rPr>
        <w:sym w:font="Symbol" w:char="F0AA"/>
      </w:r>
    </w:p>
    <w:p w14:paraId="2825EB70" w14:textId="77777777" w:rsidR="001A09D0" w:rsidRPr="003510C9" w:rsidRDefault="00F654D3" w:rsidP="00F654D3">
      <w:pPr>
        <w:numPr>
          <w:ilvl w:val="0"/>
          <w:numId w:val="15"/>
        </w:numPr>
      </w:pPr>
      <w:r w:rsidRPr="003510C9">
        <w:t>4</w:t>
      </w:r>
      <w:r w:rsidR="003510C9">
        <w:rPr>
          <w:color w:val="008000"/>
          <w:sz w:val="28"/>
        </w:rPr>
        <w:sym w:font="Symbol" w:char="F0A7"/>
      </w:r>
      <w:r w:rsidR="003510C9">
        <w:t>,</w:t>
      </w:r>
      <w:r w:rsidRPr="003510C9">
        <w:t xml:space="preserve"> 4</w:t>
      </w:r>
      <w:r w:rsidR="003510C9">
        <w:rPr>
          <w:color w:val="FFC000"/>
          <w:sz w:val="28"/>
        </w:rPr>
        <w:sym w:font="Symbol" w:char="F0A8"/>
      </w:r>
      <w:r w:rsidRPr="003510C9">
        <w:t> : Singleton</w:t>
      </w:r>
      <w:r w:rsidR="003510C9">
        <w:t xml:space="preserve"> </w:t>
      </w:r>
      <w:r w:rsidR="003510C9">
        <w:rPr>
          <w:color w:val="008000"/>
          <w:sz w:val="28"/>
        </w:rPr>
        <w:sym w:font="Symbol" w:char="F0A7"/>
      </w:r>
      <w:r w:rsidR="003510C9">
        <w:t>/</w:t>
      </w:r>
      <w:r w:rsidR="003510C9">
        <w:rPr>
          <w:color w:val="FFC000"/>
          <w:sz w:val="28"/>
        </w:rPr>
        <w:sym w:font="Symbol" w:char="F0A8"/>
      </w:r>
      <w:r w:rsidRPr="003510C9">
        <w:t xml:space="preserve"> avec 55 majeur</w:t>
      </w:r>
    </w:p>
    <w:tbl>
      <w:tblPr>
        <w:tblpPr w:leftFromText="141" w:rightFromText="141" w:vertAnchor="text" w:horzAnchor="margin" w:tblpY="12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740"/>
      </w:tblGrid>
      <w:tr w:rsidR="00CE1394" w14:paraId="1BFD06D6" w14:textId="77777777" w:rsidTr="00CE139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1C5F696" w14:textId="77777777" w:rsidR="00CE1394" w:rsidRPr="00153252" w:rsidRDefault="00CE1394" w:rsidP="00CE13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  <w:shd w:val="solid" w:color="000080" w:fill="FFFFFF"/>
          </w:tcPr>
          <w:p w14:paraId="3291BC99" w14:textId="77777777" w:rsidR="00CE1394" w:rsidRPr="00153252" w:rsidRDefault="00CE1394" w:rsidP="00CE13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E1394" w:rsidRPr="00F62AC9" w14:paraId="013A5AA6" w14:textId="77777777" w:rsidTr="00CE1394">
        <w:tc>
          <w:tcPr>
            <w:tcW w:w="1101" w:type="dxa"/>
            <w:shd w:val="solid" w:color="C0C0C0" w:fill="FFFFFF"/>
          </w:tcPr>
          <w:p w14:paraId="54FBFDA2" w14:textId="77777777" w:rsidR="00CE1394" w:rsidRPr="00CE1394" w:rsidRDefault="00CE1394" w:rsidP="00CE13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446" w:type="dxa"/>
            <w:shd w:val="solid" w:color="C0C0C0" w:fill="FFFFFF"/>
          </w:tcPr>
          <w:p w14:paraId="623E0B0A" w14:textId="77777777" w:rsidR="00CE1394" w:rsidRPr="00CE1394" w:rsidRDefault="00CE1394" w:rsidP="00CE13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36B447E1" w14:textId="77777777" w:rsidR="001A09D0" w:rsidRDefault="001A09D0" w:rsidP="00F654D3"/>
    <w:p w14:paraId="3D3657B5" w14:textId="77777777" w:rsidR="00CE1394" w:rsidRDefault="00CE1394" w:rsidP="00EC02F4"/>
    <w:p w14:paraId="68CF9F4E" w14:textId="77777777" w:rsidR="005C2FEC" w:rsidRDefault="00F654D3" w:rsidP="00EC02F4">
      <w:r w:rsidRPr="00CE1394">
        <w:t>Unicolore 6</w:t>
      </w:r>
      <w:r w:rsidRPr="00CE1394">
        <w:rPr>
          <w:vertAlign w:val="superscript"/>
        </w:rPr>
        <w:t>ème</w:t>
      </w:r>
      <w:r w:rsidRPr="00CE1394">
        <w:t xml:space="preserve"> commandé par 2 GH</w:t>
      </w:r>
    </w:p>
    <w:tbl>
      <w:tblPr>
        <w:tblpPr w:leftFromText="141" w:rightFromText="141" w:vertAnchor="text" w:horzAnchor="margin" w:tblpY="16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446"/>
      </w:tblGrid>
      <w:tr w:rsidR="00CE1394" w14:paraId="7F3AAF90" w14:textId="77777777" w:rsidTr="007263B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01F6A67" w14:textId="77777777" w:rsidR="00CE1394" w:rsidRPr="00153252" w:rsidRDefault="00CE1394" w:rsidP="00CE13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  <w:shd w:val="solid" w:color="000080" w:fill="FFFFFF"/>
          </w:tcPr>
          <w:p w14:paraId="50419695" w14:textId="77777777" w:rsidR="00CE1394" w:rsidRPr="00153252" w:rsidRDefault="00CE1394" w:rsidP="00CE13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E1394" w:rsidRPr="00F62AC9" w14:paraId="59388BED" w14:textId="77777777" w:rsidTr="007263BA">
        <w:tc>
          <w:tcPr>
            <w:tcW w:w="1101" w:type="dxa"/>
            <w:shd w:val="solid" w:color="C0C0C0" w:fill="FFFFFF"/>
          </w:tcPr>
          <w:p w14:paraId="096E22F3" w14:textId="77777777" w:rsidR="00CE1394" w:rsidRPr="00CE1394" w:rsidRDefault="00CE1394" w:rsidP="00CE13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446" w:type="dxa"/>
            <w:shd w:val="solid" w:color="C0C0C0" w:fill="FFFFFF"/>
          </w:tcPr>
          <w:p w14:paraId="613F6CA9" w14:textId="77777777" w:rsidR="00CE1394" w:rsidRPr="00CE1394" w:rsidRDefault="007263BA" w:rsidP="00CE13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CE1394">
              <w:rPr>
                <w:b/>
                <w:bCs/>
                <w:color w:val="000000"/>
              </w:rPr>
              <w:t>4</w:t>
            </w:r>
            <w:r w:rsidR="00CE1394">
              <w:rPr>
                <w:b/>
                <w:bCs/>
                <w:color w:val="FF0000"/>
                <w:sz w:val="28"/>
              </w:rPr>
              <w:sym w:font="Symbol" w:char="F0A9"/>
            </w:r>
            <w:r w:rsidR="00CE1394">
              <w:rPr>
                <w:b/>
                <w:bCs/>
                <w:color w:val="000000"/>
              </w:rPr>
              <w:t>/4</w:t>
            </w:r>
            <w:r w:rsidR="00CE1394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695CD897" w14:textId="77777777" w:rsidR="009A61BD" w:rsidRDefault="009A61BD" w:rsidP="00EC02F4"/>
    <w:p w14:paraId="29EDFC5D" w14:textId="77777777" w:rsidR="00CE1394" w:rsidRDefault="00CE1394" w:rsidP="00EC02F4"/>
    <w:p w14:paraId="29F737A8" w14:textId="77777777" w:rsidR="00EC02F4" w:rsidRPr="0096654A" w:rsidRDefault="00F654D3" w:rsidP="00EC02F4">
      <w:pPr>
        <w:rPr>
          <w:vertAlign w:val="superscript"/>
        </w:rPr>
      </w:pPr>
      <w:r>
        <w:t>Unicolore 6</w:t>
      </w:r>
      <w:r w:rsidRPr="00F654D3">
        <w:rPr>
          <w:vertAlign w:val="superscript"/>
        </w:rPr>
        <w:t>ème</w:t>
      </w:r>
      <w:r w:rsidR="00CE1394">
        <w:t xml:space="preserve"> plein (ARD</w:t>
      </w:r>
      <w:r w:rsidR="0096654A">
        <w:t>V</w:t>
      </w:r>
      <w:r>
        <w:t xml:space="preserve"> 6</w:t>
      </w:r>
      <w:r w:rsidRPr="00F654D3">
        <w:rPr>
          <w:vertAlign w:val="superscript"/>
        </w:rPr>
        <w:t>ème</w:t>
      </w:r>
      <w:r w:rsidR="0096654A">
        <w:rPr>
          <w:vertAlign w:val="superscript"/>
        </w:rPr>
        <w:t xml:space="preserve"> </w:t>
      </w:r>
      <w:r>
        <w:t>)</w:t>
      </w:r>
    </w:p>
    <w:p w14:paraId="0C1EE088" w14:textId="77777777" w:rsidR="009A61BD" w:rsidRPr="00CE1394" w:rsidRDefault="009A61BD" w:rsidP="00BC75EE">
      <w:pPr>
        <w:pStyle w:val="Titre2"/>
        <w:spacing w:before="0" w:after="0"/>
      </w:pPr>
      <w:bookmarkStart w:id="99" w:name="_Toc468559107"/>
      <w:r>
        <w:lastRenderedPageBreak/>
        <w:t>Séquences 2</w:t>
      </w:r>
      <w:r w:rsidR="00CE1394">
        <w:rPr>
          <w:color w:val="008000"/>
          <w:sz w:val="32"/>
        </w:rPr>
        <w:sym w:font="Symbol" w:char="F0A7"/>
      </w:r>
      <w:r w:rsidR="00CE1394">
        <w:rPr>
          <w:color w:val="008000"/>
          <w:sz w:val="32"/>
        </w:rPr>
        <w:t xml:space="preserve"> </w:t>
      </w:r>
      <w:r>
        <w:t>-</w:t>
      </w:r>
      <w:r w:rsidR="00CE1394">
        <w:t xml:space="preserve"> </w:t>
      </w:r>
      <w:r>
        <w:t>2</w:t>
      </w:r>
      <w:r w:rsidR="00CE1394">
        <w:rPr>
          <w:color w:val="FFC000"/>
          <w:sz w:val="32"/>
        </w:rPr>
        <w:sym w:font="Symbol" w:char="F0A8"/>
      </w:r>
      <w:r w:rsidR="00CE1394">
        <w:rPr>
          <w:color w:val="FFC000"/>
          <w:sz w:val="32"/>
        </w:rPr>
        <w:t xml:space="preserve"> </w:t>
      </w:r>
      <w:r>
        <w:t>-</w:t>
      </w:r>
      <w:r w:rsidR="00BC75EE">
        <w:t xml:space="preserve"> </w:t>
      </w:r>
      <w:r>
        <w:t>2</w:t>
      </w:r>
      <w:bookmarkEnd w:id="99"/>
      <w:r w:rsidR="00BC75EE" w:rsidRPr="00C32A30">
        <w:rPr>
          <w:sz w:val="32"/>
        </w:rPr>
        <w:t>M</w:t>
      </w:r>
    </w:p>
    <w:tbl>
      <w:tblPr>
        <w:tblpPr w:leftFromText="141" w:rightFromText="141" w:vertAnchor="text" w:horzAnchor="margin" w:tblpY="18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BC75EE" w14:paraId="0F6412BA" w14:textId="77777777" w:rsidTr="00BC75EE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798733D" w14:textId="77777777" w:rsidR="00BC75EE" w:rsidRPr="00153252" w:rsidRDefault="00BC75EE" w:rsidP="00BC75E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E89969E" w14:textId="77777777" w:rsidR="00BC75EE" w:rsidRPr="00153252" w:rsidRDefault="00BC75EE" w:rsidP="00BC75E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C75EE" w:rsidRPr="00F62AC9" w14:paraId="4628624A" w14:textId="77777777" w:rsidTr="00BC75EE">
        <w:tc>
          <w:tcPr>
            <w:tcW w:w="1101" w:type="dxa"/>
            <w:shd w:val="solid" w:color="C0C0C0" w:fill="FFFFFF"/>
          </w:tcPr>
          <w:p w14:paraId="0D2F2F8F" w14:textId="77777777" w:rsidR="00BC75EE" w:rsidRPr="00CE1394" w:rsidRDefault="00BC75EE" w:rsidP="00BC75E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6402716" w14:textId="77777777" w:rsidR="00BC75EE" w:rsidRPr="00CE1394" w:rsidRDefault="00BC75EE" w:rsidP="00BC75E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BC75EE" w:rsidRPr="00F62AC9" w14:paraId="50213701" w14:textId="77777777" w:rsidTr="00BC75EE">
        <w:tc>
          <w:tcPr>
            <w:tcW w:w="1101" w:type="dxa"/>
            <w:shd w:val="solid" w:color="C0C0C0" w:fill="FFFFFF"/>
          </w:tcPr>
          <w:p w14:paraId="164F8EEC" w14:textId="77777777" w:rsidR="00BC75EE" w:rsidRPr="00CE1394" w:rsidRDefault="00BC75EE" w:rsidP="00BC75E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052AA5A4" w14:textId="77777777" w:rsidR="00BC75EE" w:rsidRDefault="00BC75EE" w:rsidP="00BC75E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25480492" w14:textId="77777777" w:rsidR="009A61BD" w:rsidRDefault="009A61BD" w:rsidP="00EC02F4"/>
    <w:p w14:paraId="56E41B65" w14:textId="77777777" w:rsidR="00BC75EE" w:rsidRDefault="00BC75EE" w:rsidP="00BC75EE">
      <w:pPr>
        <w:pStyle w:val="Pardeliste"/>
        <w:ind w:left="1636"/>
      </w:pPr>
    </w:p>
    <w:p w14:paraId="07FBE10A" w14:textId="77777777" w:rsidR="00BC75EE" w:rsidRDefault="00BC75EE" w:rsidP="00BC75EE">
      <w:pPr>
        <w:pStyle w:val="Pardeliste"/>
        <w:ind w:left="1636"/>
      </w:pPr>
    </w:p>
    <w:p w14:paraId="64F4ECF6" w14:textId="77777777" w:rsidR="00BC75EE" w:rsidRDefault="00BC75EE" w:rsidP="00BC75EE">
      <w:pPr>
        <w:pStyle w:val="Pardeliste"/>
        <w:ind w:left="1636"/>
      </w:pPr>
    </w:p>
    <w:p w14:paraId="23337947" w14:textId="77777777" w:rsidR="00BC75EE" w:rsidRDefault="00BC75EE" w:rsidP="00BC75EE">
      <w:pPr>
        <w:pStyle w:val="Pardeliste"/>
        <w:ind w:left="1636"/>
      </w:pPr>
    </w:p>
    <w:p w14:paraId="08C05F74" w14:textId="77777777" w:rsidR="002D70FE" w:rsidRDefault="002D70FE" w:rsidP="00FF5072">
      <w:pPr>
        <w:pStyle w:val="Pardeliste"/>
        <w:numPr>
          <w:ilvl w:val="0"/>
          <w:numId w:val="56"/>
        </w:numPr>
      </w:pPr>
      <w:r>
        <w:t>2</w:t>
      </w:r>
      <w:r w:rsidR="00CE1394">
        <w:rPr>
          <w:color w:val="0000FF"/>
          <w:sz w:val="28"/>
        </w:rPr>
        <w:sym w:font="Symbol" w:char="F0AA"/>
      </w:r>
      <w:r>
        <w:t> : Relais (voir développements ci-dessous)</w:t>
      </w:r>
    </w:p>
    <w:p w14:paraId="571AA3A1" w14:textId="77777777" w:rsidR="002D70FE" w:rsidRPr="00CE1394" w:rsidRDefault="002D70FE" w:rsidP="00FF5072">
      <w:pPr>
        <w:pStyle w:val="Pardeliste"/>
        <w:numPr>
          <w:ilvl w:val="0"/>
          <w:numId w:val="56"/>
        </w:numPr>
      </w:pPr>
      <w:r w:rsidRPr="00CE1394">
        <w:t>2SA : au moins 5</w:t>
      </w:r>
      <w:r w:rsidR="00CE1394">
        <w:t xml:space="preserve"> cartes </w:t>
      </w:r>
      <w:r w:rsidR="00CE1394">
        <w:rPr>
          <w:color w:val="0000FF"/>
          <w:sz w:val="28"/>
        </w:rPr>
        <w:sym w:font="Symbol" w:char="F0AA"/>
      </w:r>
      <w:r w:rsidRPr="00CE1394">
        <w:t xml:space="preserve"> sans 3</w:t>
      </w:r>
      <w:r w:rsidR="0096654A">
        <w:rPr>
          <w:color w:val="FF0000"/>
          <w:sz w:val="28"/>
        </w:rPr>
        <w:sym w:font="Symbol" w:char="F0A9"/>
      </w:r>
      <w:r w:rsidR="00CE1394">
        <w:t>, 8HL et+</w:t>
      </w:r>
    </w:p>
    <w:p w14:paraId="3404440F" w14:textId="77777777" w:rsidR="002D70FE" w:rsidRPr="00CE1394" w:rsidRDefault="002D70FE" w:rsidP="00FF5072">
      <w:pPr>
        <w:pStyle w:val="Pardeliste"/>
        <w:numPr>
          <w:ilvl w:val="0"/>
          <w:numId w:val="56"/>
        </w:numPr>
      </w:pPr>
      <w:r w:rsidRPr="00CE1394">
        <w:t>3</w:t>
      </w:r>
      <w:r w:rsidR="00CE1394">
        <w:rPr>
          <w:color w:val="008000"/>
          <w:sz w:val="28"/>
        </w:rPr>
        <w:sym w:font="Symbol" w:char="F0A7"/>
      </w:r>
      <w:r w:rsidRPr="00CE1394">
        <w:t>/3</w:t>
      </w:r>
      <w:r w:rsidR="00CE1394">
        <w:rPr>
          <w:color w:val="FFC000"/>
          <w:sz w:val="28"/>
        </w:rPr>
        <w:sym w:font="Symbol" w:char="F0A8"/>
      </w:r>
      <w:r w:rsidRPr="00CE1394">
        <w:t> : au moins 5</w:t>
      </w:r>
      <w:r w:rsidR="00CE1394">
        <w:rPr>
          <w:color w:val="008000"/>
          <w:sz w:val="28"/>
        </w:rPr>
        <w:sym w:font="Symbol" w:char="F0A7"/>
      </w:r>
      <w:r w:rsidR="00CE1394">
        <w:t>/</w:t>
      </w:r>
      <w:r w:rsidRPr="00CE1394">
        <w:t>5</w:t>
      </w:r>
      <w:r w:rsidR="00CE1394">
        <w:rPr>
          <w:color w:val="FFC000"/>
          <w:sz w:val="28"/>
        </w:rPr>
        <w:sym w:font="Symbol" w:char="F0A8"/>
      </w:r>
      <w:r w:rsidRPr="00CE1394">
        <w:t xml:space="preserve"> (si 5 cartes plus de 8H sinon au moins 6 cartes</w:t>
      </w:r>
      <w:r w:rsidR="00FD3B82" w:rsidRPr="00CE1394">
        <w:t xml:space="preserve"> et pas 3 cartes à </w:t>
      </w:r>
      <w:r w:rsidR="00CE1394">
        <w:rPr>
          <w:color w:val="FF0000"/>
          <w:sz w:val="28"/>
        </w:rPr>
        <w:sym w:font="Symbol" w:char="F0A9"/>
      </w:r>
      <w:r w:rsidRPr="00CE1394">
        <w:t>)</w:t>
      </w:r>
    </w:p>
    <w:p w14:paraId="22B3D4DC" w14:textId="77777777" w:rsidR="002D70FE" w:rsidRPr="00CE1394" w:rsidRDefault="002D70FE" w:rsidP="00FF5072">
      <w:pPr>
        <w:pStyle w:val="Pardeliste"/>
        <w:numPr>
          <w:ilvl w:val="0"/>
          <w:numId w:val="56"/>
        </w:numPr>
      </w:pPr>
      <w:r w:rsidRPr="00CE1394">
        <w:t>3</w:t>
      </w:r>
      <w:r w:rsidR="00CE1394">
        <w:rPr>
          <w:color w:val="FF0000"/>
          <w:sz w:val="28"/>
        </w:rPr>
        <w:sym w:font="Symbol" w:char="F0A9"/>
      </w:r>
      <w:r w:rsidRPr="00CE1394">
        <w:t> : Fit</w:t>
      </w:r>
      <w:r w:rsidR="00CE1394">
        <w:t xml:space="preserve"> </w:t>
      </w:r>
      <w:r w:rsidR="00CE1394">
        <w:rPr>
          <w:color w:val="FF0000"/>
          <w:sz w:val="28"/>
        </w:rPr>
        <w:sym w:font="Symbol" w:char="F0A9"/>
      </w:r>
      <w:r w:rsidRPr="00CE1394">
        <w:t xml:space="preserve"> intérêt au chelem en face d’un 2 fort indéterminé</w:t>
      </w:r>
      <w:r w:rsidR="00FD3B82" w:rsidRPr="00CE1394">
        <w:t xml:space="preserve"> (</w:t>
      </w:r>
      <w:r w:rsidR="00FD3B82" w:rsidRPr="00CE1394">
        <w:rPr>
          <w:i/>
        </w:rPr>
        <w:t>avec un 5332 et un 2 fort indéterminé l’ouvreur donne un coup de frein à 3SA</w:t>
      </w:r>
      <w:r w:rsidR="00FD3B82" w:rsidRPr="00CE1394">
        <w:t>)</w:t>
      </w:r>
    </w:p>
    <w:p w14:paraId="67F9B47E" w14:textId="77777777" w:rsidR="002D70FE" w:rsidRPr="00CE1394" w:rsidRDefault="002D70FE" w:rsidP="00FF5072">
      <w:pPr>
        <w:pStyle w:val="Pardeliste"/>
        <w:numPr>
          <w:ilvl w:val="0"/>
          <w:numId w:val="56"/>
        </w:numPr>
      </w:pPr>
      <w:r w:rsidRPr="00CE1394">
        <w:t>3</w:t>
      </w:r>
      <w:r w:rsidR="00CD73ED">
        <w:rPr>
          <w:color w:val="0000FF"/>
          <w:sz w:val="28"/>
        </w:rPr>
        <w:sym w:font="Symbol" w:char="F0AA"/>
      </w:r>
      <w:r w:rsidRPr="00CE1394">
        <w:t>/4</w:t>
      </w:r>
      <w:r w:rsidR="00CD73ED">
        <w:rPr>
          <w:color w:val="008000"/>
          <w:sz w:val="28"/>
        </w:rPr>
        <w:sym w:font="Symbol" w:char="F0A7"/>
      </w:r>
      <w:r w:rsidRPr="00CE1394">
        <w:t>/4</w:t>
      </w:r>
      <w:r w:rsidR="00CD73ED">
        <w:rPr>
          <w:color w:val="FFC000"/>
          <w:sz w:val="28"/>
        </w:rPr>
        <w:sym w:font="Symbol" w:char="F0A8"/>
      </w:r>
      <w:r w:rsidRPr="00CE1394">
        <w:t xml:space="preserve"> : </w:t>
      </w:r>
      <w:proofErr w:type="spellStart"/>
      <w:r w:rsidRPr="00CE1394">
        <w:t>splinter</w:t>
      </w:r>
      <w:proofErr w:type="spellEnd"/>
      <w:r w:rsidRPr="00CE1394">
        <w:t xml:space="preserve"> avec intérêt au chelem en face d’un 2 fort indéterminé si pas de points perdus</w:t>
      </w:r>
    </w:p>
    <w:p w14:paraId="718E24EE" w14:textId="77777777" w:rsidR="002D70FE" w:rsidRDefault="002D70FE" w:rsidP="00FF5072">
      <w:pPr>
        <w:pStyle w:val="Pardeliste"/>
        <w:numPr>
          <w:ilvl w:val="0"/>
          <w:numId w:val="56"/>
        </w:numPr>
      </w:pPr>
      <w:r w:rsidRPr="00CE1394">
        <w:t xml:space="preserve">3SA : Singleton </w:t>
      </w:r>
      <w:r w:rsidR="00CD73ED">
        <w:rPr>
          <w:color w:val="FF0000"/>
          <w:sz w:val="28"/>
        </w:rPr>
        <w:sym w:font="Symbol" w:char="F0A9"/>
      </w:r>
      <w:r w:rsidRPr="00CE1394">
        <w:t xml:space="preserve"> et moins de 8H</w:t>
      </w:r>
    </w:p>
    <w:p w14:paraId="752BB286" w14:textId="77777777" w:rsidR="00CD73ED" w:rsidRPr="00CE1394" w:rsidRDefault="00CD73ED" w:rsidP="00FF5072">
      <w:pPr>
        <w:pStyle w:val="Pardeliste"/>
        <w:numPr>
          <w:ilvl w:val="0"/>
          <w:numId w:val="56"/>
        </w:numPr>
      </w:pPr>
      <w:r w:rsidRPr="00437791">
        <w:t>4</w:t>
      </w:r>
      <w:r w:rsidRPr="00437791">
        <w:rPr>
          <w:rFonts w:ascii="Arial" w:hAnsi="Arial" w:cs="Arial"/>
          <w:color w:val="FF0000"/>
        </w:rPr>
        <w:t>♥</w:t>
      </w:r>
      <w:r>
        <w:rPr>
          <w:rFonts w:ascii="Arial" w:hAnsi="Arial" w:cs="Arial"/>
          <w:color w:val="FF0000"/>
        </w:rPr>
        <w:t> </w:t>
      </w:r>
      <w:r w:rsidRPr="00CD73ED">
        <w:rPr>
          <w:rFonts w:ascii="Arial" w:hAnsi="Arial" w:cs="Arial"/>
        </w:rPr>
        <w:t xml:space="preserve">: </w:t>
      </w:r>
      <w:r w:rsidRPr="00437791">
        <w:tab/>
        <w:t>Ultra minimum avec 3</w:t>
      </w:r>
      <w:r>
        <w:t xml:space="preserve"> cartes </w:t>
      </w:r>
      <w:r w:rsidRPr="00437791">
        <w:rPr>
          <w:rFonts w:ascii="Arial" w:hAnsi="Arial" w:cs="Arial"/>
          <w:color w:val="FF0000"/>
        </w:rPr>
        <w:t>♥</w:t>
      </w:r>
    </w:p>
    <w:tbl>
      <w:tblPr>
        <w:tblpPr w:leftFromText="141" w:rightFromText="141" w:vertAnchor="text" w:horzAnchor="page" w:tblpX="2811" w:tblpY="1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D73ED" w14:paraId="43194DD5" w14:textId="77777777" w:rsidTr="00CD73E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86CA675" w14:textId="77777777" w:rsidR="00CD73ED" w:rsidRPr="00153252" w:rsidRDefault="00CD73ED" w:rsidP="00CD73E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B3AA002" w14:textId="77777777" w:rsidR="00CD73ED" w:rsidRPr="00153252" w:rsidRDefault="00CD73ED" w:rsidP="00CD73E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D73ED" w:rsidRPr="00F62AC9" w14:paraId="1A3A481A" w14:textId="77777777" w:rsidTr="00CD73ED">
        <w:tc>
          <w:tcPr>
            <w:tcW w:w="1101" w:type="dxa"/>
            <w:shd w:val="solid" w:color="C0C0C0" w:fill="FFFFFF"/>
          </w:tcPr>
          <w:p w14:paraId="3CCBCDCE" w14:textId="77777777" w:rsidR="00CD73ED" w:rsidRPr="00CD73ED" w:rsidRDefault="00CD73ED" w:rsidP="00CD73E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71A3211D" w14:textId="77777777" w:rsidR="00CD73ED" w:rsidRPr="00CD73ED" w:rsidRDefault="00CD73ED" w:rsidP="00CD73E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CD73ED" w:rsidRPr="00F62AC9" w14:paraId="1D868C0C" w14:textId="77777777" w:rsidTr="00CD73ED">
        <w:tc>
          <w:tcPr>
            <w:tcW w:w="1101" w:type="dxa"/>
            <w:shd w:val="solid" w:color="C0C0C0" w:fill="FFFFFF"/>
          </w:tcPr>
          <w:p w14:paraId="48ECDCF2" w14:textId="77777777" w:rsidR="00CD73ED" w:rsidRPr="00CD73ED" w:rsidRDefault="00CD73ED" w:rsidP="00CD73E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  <w:p w14:paraId="41E4FF0A" w14:textId="77777777" w:rsidR="00CD73ED" w:rsidRDefault="00CD73ED" w:rsidP="00CD73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?</w:t>
            </w:r>
          </w:p>
        </w:tc>
        <w:tc>
          <w:tcPr>
            <w:tcW w:w="1297" w:type="dxa"/>
            <w:shd w:val="solid" w:color="C0C0C0" w:fill="FFFFFF"/>
          </w:tcPr>
          <w:p w14:paraId="0918F548" w14:textId="77777777" w:rsidR="00CD73ED" w:rsidRPr="00CD73ED" w:rsidRDefault="00CD73ED" w:rsidP="00CD73E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4DB76760" w14:textId="77777777" w:rsidR="002D70FE" w:rsidRDefault="002D70FE" w:rsidP="00EC02F4"/>
    <w:p w14:paraId="10059E80" w14:textId="77777777" w:rsidR="00CD73ED" w:rsidRDefault="00CD73ED" w:rsidP="00CD73ED">
      <w:pPr>
        <w:ind w:firstLine="708"/>
      </w:pPr>
    </w:p>
    <w:p w14:paraId="429E590F" w14:textId="77777777" w:rsidR="00CD73ED" w:rsidRDefault="00CD73ED" w:rsidP="00CD73ED">
      <w:r>
        <w:t xml:space="preserve">                       </w:t>
      </w:r>
    </w:p>
    <w:p w14:paraId="4FCB7601" w14:textId="77777777" w:rsidR="009A61BD" w:rsidRDefault="00CD73ED" w:rsidP="00CD73ED">
      <w:r>
        <w:t xml:space="preserve">            </w:t>
      </w:r>
      <w:r w:rsidR="009A61BD">
        <w:t xml:space="preserve">Relais pour réponse </w:t>
      </w:r>
    </w:p>
    <w:p w14:paraId="4B7AF13C" w14:textId="77777777" w:rsidR="00CD73ED" w:rsidRDefault="00CD73ED" w:rsidP="00EC02F4"/>
    <w:p w14:paraId="468561B7" w14:textId="77777777" w:rsidR="00CD73ED" w:rsidRDefault="00CD73ED" w:rsidP="00EC02F4"/>
    <w:p w14:paraId="060277EF" w14:textId="77777777" w:rsidR="009A61BD" w:rsidRDefault="009A61BD" w:rsidP="00FF5072">
      <w:pPr>
        <w:pStyle w:val="Pardeliste"/>
        <w:numPr>
          <w:ilvl w:val="0"/>
          <w:numId w:val="57"/>
        </w:numPr>
      </w:pPr>
      <w:r>
        <w:t xml:space="preserve">2SA : Fort Indéterminé à </w:t>
      </w:r>
      <w:r w:rsidR="00CD73ED">
        <w:rPr>
          <w:color w:val="FF0000"/>
          <w:sz w:val="28"/>
        </w:rPr>
        <w:sym w:font="Symbol" w:char="F0A9"/>
      </w:r>
    </w:p>
    <w:p w14:paraId="27BFC61F" w14:textId="77777777" w:rsidR="009A61BD" w:rsidRDefault="009A61BD" w:rsidP="00FF5072">
      <w:pPr>
        <w:pStyle w:val="Pardeliste"/>
        <w:numPr>
          <w:ilvl w:val="0"/>
          <w:numId w:val="57"/>
        </w:numPr>
      </w:pPr>
      <w:r>
        <w:t>3</w:t>
      </w:r>
      <w:r w:rsidR="00CD73ED">
        <w:rPr>
          <w:color w:val="008000"/>
          <w:sz w:val="28"/>
        </w:rPr>
        <w:sym w:font="Symbol" w:char="F0A7"/>
      </w:r>
      <w:r>
        <w:t>/ 3</w:t>
      </w:r>
      <w:r w:rsidR="00CD73ED">
        <w:rPr>
          <w:color w:val="FFC000"/>
          <w:sz w:val="28"/>
        </w:rPr>
        <w:sym w:font="Symbol" w:char="F0A8"/>
      </w:r>
      <w:r>
        <w:t> : FM avec 5</w:t>
      </w:r>
      <w:r w:rsidR="00CD73ED">
        <w:rPr>
          <w:color w:val="FF0000"/>
          <w:sz w:val="28"/>
        </w:rPr>
        <w:sym w:font="Symbol" w:char="F0A9"/>
      </w:r>
      <w:r>
        <w:t xml:space="preserve"> et 4</w:t>
      </w:r>
      <w:r w:rsidR="00CD73ED">
        <w:rPr>
          <w:color w:val="008000"/>
          <w:sz w:val="28"/>
        </w:rPr>
        <w:sym w:font="Symbol" w:char="F0A7"/>
      </w:r>
      <w:r>
        <w:t>/</w:t>
      </w:r>
      <w:r w:rsidR="00CD73ED">
        <w:rPr>
          <w:color w:val="FFC000"/>
          <w:sz w:val="28"/>
        </w:rPr>
        <w:sym w:font="Symbol" w:char="F0A8"/>
      </w:r>
    </w:p>
    <w:p w14:paraId="032052E1" w14:textId="77777777" w:rsidR="009A61BD" w:rsidRDefault="009A61BD" w:rsidP="00FF5072">
      <w:pPr>
        <w:pStyle w:val="Pardeliste"/>
        <w:numPr>
          <w:ilvl w:val="0"/>
          <w:numId w:val="57"/>
        </w:numPr>
      </w:pPr>
      <w:r>
        <w:t>3</w:t>
      </w:r>
      <w:r w:rsidR="00CD73ED">
        <w:rPr>
          <w:color w:val="FF0000"/>
          <w:sz w:val="28"/>
        </w:rPr>
        <w:sym w:font="Symbol" w:char="F0A9"/>
      </w:r>
      <w:r>
        <w:t> : Unicolore FM</w:t>
      </w:r>
    </w:p>
    <w:p w14:paraId="0A183D63" w14:textId="77777777" w:rsidR="009A61BD" w:rsidRDefault="009A61BD" w:rsidP="00FF5072">
      <w:pPr>
        <w:pStyle w:val="Pardeliste"/>
        <w:numPr>
          <w:ilvl w:val="0"/>
          <w:numId w:val="57"/>
        </w:numPr>
      </w:pPr>
      <w:r>
        <w:t>3</w:t>
      </w:r>
      <w:r w:rsidR="00BC75EE">
        <w:rPr>
          <w:color w:val="0000FF"/>
          <w:sz w:val="28"/>
        </w:rPr>
        <w:sym w:font="Symbol" w:char="F0AA"/>
      </w:r>
      <w:r>
        <w:t> : FM avec 5</w:t>
      </w:r>
      <w:r w:rsidR="00BC75EE">
        <w:rPr>
          <w:color w:val="FF0000"/>
          <w:sz w:val="28"/>
        </w:rPr>
        <w:sym w:font="Symbol" w:char="F0A9"/>
      </w:r>
      <w:r>
        <w:t xml:space="preserve"> et 4</w:t>
      </w:r>
      <w:r w:rsidR="00BC75EE">
        <w:rPr>
          <w:color w:val="0000FF"/>
          <w:sz w:val="28"/>
        </w:rPr>
        <w:sym w:font="Symbol" w:char="F0AA"/>
      </w:r>
    </w:p>
    <w:p w14:paraId="5EF7A28E" w14:textId="77777777" w:rsidR="009A61BD" w:rsidRPr="00CD73ED" w:rsidRDefault="009A61BD" w:rsidP="00FF5072">
      <w:pPr>
        <w:pStyle w:val="Pardeliste"/>
        <w:numPr>
          <w:ilvl w:val="0"/>
          <w:numId w:val="57"/>
        </w:numPr>
        <w:rPr>
          <w:color w:val="FF0000"/>
        </w:rPr>
      </w:pPr>
      <w:r>
        <w:t xml:space="preserve">3SA : </w:t>
      </w:r>
      <w:r w:rsidR="00BE31F4">
        <w:t>non Forcing</w:t>
      </w:r>
      <w:r w:rsidR="00582CE3">
        <w:t xml:space="preserve"> </w:t>
      </w:r>
      <w:r w:rsidR="002D70FE" w:rsidRPr="00BC75EE">
        <w:t>avec 5332 ou 6322 avec 6</w:t>
      </w:r>
      <w:r w:rsidR="002D70FE" w:rsidRPr="00BC75EE">
        <w:rPr>
          <w:vertAlign w:val="superscript"/>
        </w:rPr>
        <w:t>ème</w:t>
      </w:r>
      <w:r w:rsidR="00582CE3">
        <w:t xml:space="preserve"> laid</w:t>
      </w:r>
      <w:r w:rsidR="002D70FE" w:rsidRPr="00BC75EE">
        <w:t xml:space="preserve"> </w:t>
      </w:r>
      <w:r w:rsidR="00E252F4" w:rsidRPr="00BC75EE">
        <w:t>(zone limitée à 25H)</w:t>
      </w:r>
    </w:p>
    <w:p w14:paraId="5D241D22" w14:textId="77777777" w:rsidR="002D70FE" w:rsidRDefault="002D70FE" w:rsidP="00FF5072">
      <w:pPr>
        <w:pStyle w:val="Pardeliste"/>
        <w:numPr>
          <w:ilvl w:val="0"/>
          <w:numId w:val="57"/>
        </w:numPr>
      </w:pPr>
      <w:r>
        <w:t>4</w:t>
      </w:r>
      <w:r w:rsidR="00BC75EE">
        <w:rPr>
          <w:color w:val="008000"/>
          <w:sz w:val="28"/>
        </w:rPr>
        <w:sym w:font="Symbol" w:char="F0A7"/>
      </w:r>
      <w:r>
        <w:t>/4</w:t>
      </w:r>
      <w:r w:rsidR="00BC75EE">
        <w:rPr>
          <w:color w:val="FFC000"/>
          <w:sz w:val="28"/>
        </w:rPr>
        <w:sym w:font="Symbol" w:char="F0A8"/>
      </w:r>
      <w:r>
        <w:t xml:space="preserve"> : </w:t>
      </w:r>
      <w:proofErr w:type="spellStart"/>
      <w:r>
        <w:t>Splinter</w:t>
      </w:r>
      <w:proofErr w:type="spellEnd"/>
      <w:r>
        <w:t xml:space="preserve"> </w:t>
      </w:r>
      <w:r w:rsidR="00BC75EE">
        <w:rPr>
          <w:color w:val="008000"/>
          <w:sz w:val="28"/>
        </w:rPr>
        <w:sym w:font="Symbol" w:char="F0A7"/>
      </w:r>
      <w:r w:rsidR="00BC75EE">
        <w:t>/</w:t>
      </w:r>
      <w:r w:rsidR="00BC75EE">
        <w:rPr>
          <w:color w:val="FFC000"/>
          <w:sz w:val="28"/>
        </w:rPr>
        <w:sym w:font="Symbol" w:char="F0A8"/>
      </w:r>
      <w:r w:rsidR="00BC75EE">
        <w:t xml:space="preserve"> </w:t>
      </w:r>
      <w:r>
        <w:t>avec unicolore 7</w:t>
      </w:r>
      <w:r w:rsidRPr="00CD73ED">
        <w:rPr>
          <w:vertAlign w:val="superscript"/>
        </w:rPr>
        <w:t>ème</w:t>
      </w:r>
      <w:r>
        <w:t xml:space="preserve"> et 9 levées de jeu</w:t>
      </w:r>
      <w:r w:rsidR="00BC75EE">
        <w:t xml:space="preserve"> (7321)</w:t>
      </w:r>
    </w:p>
    <w:p w14:paraId="4D7E800F" w14:textId="77777777" w:rsidR="001A09D0" w:rsidRPr="00BC75EE" w:rsidRDefault="001A09D0" w:rsidP="00FF5072">
      <w:pPr>
        <w:pStyle w:val="Pardeliste"/>
        <w:numPr>
          <w:ilvl w:val="0"/>
          <w:numId w:val="57"/>
        </w:numPr>
        <w:rPr>
          <w:color w:val="FF0000"/>
        </w:rPr>
      </w:pPr>
      <w:r w:rsidRPr="00BC75EE">
        <w:rPr>
          <w:color w:val="FF0000"/>
        </w:rPr>
        <w:t>4</w:t>
      </w:r>
      <w:r w:rsidR="00BC75EE" w:rsidRPr="00BC75EE">
        <w:rPr>
          <w:color w:val="FF0000"/>
          <w:sz w:val="28"/>
        </w:rPr>
        <w:sym w:font="Symbol" w:char="F0A9"/>
      </w:r>
      <w:r w:rsidRPr="00BC75EE">
        <w:rPr>
          <w:color w:val="FF0000"/>
        </w:rPr>
        <w:t xml:space="preserve"> : </w:t>
      </w:r>
      <w:proofErr w:type="spellStart"/>
      <w:r w:rsidRPr="00BC75EE">
        <w:rPr>
          <w:color w:val="FF0000"/>
        </w:rPr>
        <w:t>Splinter</w:t>
      </w:r>
      <w:proofErr w:type="spellEnd"/>
      <w:r w:rsidRPr="00BC75EE">
        <w:rPr>
          <w:color w:val="FF0000"/>
        </w:rPr>
        <w:t xml:space="preserve"> </w:t>
      </w:r>
      <w:r w:rsidR="00BC75EE">
        <w:rPr>
          <w:color w:val="0000FF"/>
          <w:sz w:val="28"/>
        </w:rPr>
        <w:sym w:font="Symbol" w:char="F0AA"/>
      </w:r>
      <w:r w:rsidRPr="00BC75EE">
        <w:rPr>
          <w:color w:val="FF0000"/>
        </w:rPr>
        <w:t xml:space="preserve"> avec unic</w:t>
      </w:r>
      <w:r w:rsidR="00BC75EE">
        <w:rPr>
          <w:color w:val="FF0000"/>
        </w:rPr>
        <w:t>o</w:t>
      </w:r>
      <w:r w:rsidRPr="00BC75EE">
        <w:rPr>
          <w:color w:val="FF0000"/>
        </w:rPr>
        <w:t>lore 7</w:t>
      </w:r>
      <w:r w:rsidRPr="00BC75EE">
        <w:rPr>
          <w:color w:val="FF0000"/>
          <w:vertAlign w:val="superscript"/>
        </w:rPr>
        <w:t>ème</w:t>
      </w:r>
      <w:r w:rsidRPr="00BC75EE">
        <w:rPr>
          <w:color w:val="FF0000"/>
        </w:rPr>
        <w:t xml:space="preserve"> et 9 levées de jeu</w:t>
      </w:r>
      <w:r w:rsidR="00BC75EE">
        <w:rPr>
          <w:color w:val="FF0000"/>
        </w:rPr>
        <w:t xml:space="preserve"> 17 (32)</w:t>
      </w:r>
    </w:p>
    <w:p w14:paraId="0903B012" w14:textId="77777777" w:rsidR="002D70FE" w:rsidRDefault="00E252F4" w:rsidP="00FF5072">
      <w:pPr>
        <w:pStyle w:val="Pardeliste"/>
        <w:numPr>
          <w:ilvl w:val="0"/>
          <w:numId w:val="57"/>
        </w:numPr>
      </w:pPr>
      <w:r w:rsidRPr="00BC75EE">
        <w:t xml:space="preserve">4SA : BW à 5 </w:t>
      </w:r>
      <w:r w:rsidR="00BC75EE" w:rsidRPr="00BC75EE">
        <w:t>clés</w:t>
      </w:r>
      <w:r w:rsidRPr="00BC75EE">
        <w:t xml:space="preserve"> à </w:t>
      </w:r>
      <w:r w:rsidR="00BC75EE">
        <w:rPr>
          <w:color w:val="FF0000"/>
          <w:sz w:val="28"/>
        </w:rPr>
        <w:sym w:font="Symbol" w:char="F0A9"/>
      </w:r>
      <w:r w:rsidRPr="00BC75EE">
        <w:t xml:space="preserve"> </w:t>
      </w:r>
    </w:p>
    <w:p w14:paraId="6D86563D" w14:textId="77777777" w:rsidR="00BC75EE" w:rsidRDefault="00BC75EE" w:rsidP="00BC75EE">
      <w:pPr>
        <w:pStyle w:val="Pardeliste"/>
        <w:ind w:left="192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D70FE" w14:paraId="0C33DA29" w14:textId="77777777" w:rsidTr="0045285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5A748BC" w14:textId="77777777" w:rsidR="002D70FE" w:rsidRPr="00153252" w:rsidRDefault="002D70FE" w:rsidP="0045285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D9E47C4" w14:textId="77777777" w:rsidR="002D70FE" w:rsidRPr="00153252" w:rsidRDefault="002D70FE" w:rsidP="0045285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D70FE" w:rsidRPr="00F62AC9" w14:paraId="5BC7C678" w14:textId="77777777" w:rsidTr="00452850">
        <w:tc>
          <w:tcPr>
            <w:tcW w:w="1101" w:type="dxa"/>
            <w:shd w:val="solid" w:color="C0C0C0" w:fill="FFFFFF"/>
          </w:tcPr>
          <w:p w14:paraId="3C4513F6" w14:textId="77777777" w:rsidR="002D70FE" w:rsidRPr="00BC75EE" w:rsidRDefault="002D70FE" w:rsidP="00452850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BC75EE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411B9FA1" w14:textId="77777777" w:rsidR="002D70FE" w:rsidRPr="00BC75EE" w:rsidRDefault="002D70FE" w:rsidP="00452850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BC75EE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2D70FE" w:rsidRPr="00F62AC9" w14:paraId="3B97C6FB" w14:textId="77777777" w:rsidTr="00452850">
        <w:tc>
          <w:tcPr>
            <w:tcW w:w="1101" w:type="dxa"/>
            <w:shd w:val="solid" w:color="C0C0C0" w:fill="FFFFFF"/>
          </w:tcPr>
          <w:p w14:paraId="1A15C16A" w14:textId="77777777" w:rsidR="002D70FE" w:rsidRPr="00BC75EE" w:rsidRDefault="002D70FE" w:rsidP="00452850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BC75EE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4FA9AE7D" w14:textId="77777777" w:rsidR="002D70FE" w:rsidRDefault="002D70FE" w:rsidP="004528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48B94F4B" w14:textId="77777777" w:rsidR="00E34024" w:rsidRDefault="00E34024" w:rsidP="00E34024">
      <w:pPr>
        <w:pStyle w:val="Pardeliste"/>
        <w:ind w:left="1636"/>
        <w:rPr>
          <w:sz w:val="22"/>
          <w:szCs w:val="22"/>
        </w:rPr>
      </w:pPr>
    </w:p>
    <w:p w14:paraId="0823CE5C" w14:textId="77777777" w:rsidR="002D70FE" w:rsidRPr="00BC75EE" w:rsidRDefault="00FD3B82" w:rsidP="00FF5072">
      <w:pPr>
        <w:pStyle w:val="Par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>2SA : Relais (voir développements ci-dessous)</w:t>
      </w:r>
    </w:p>
    <w:p w14:paraId="60B0584A" w14:textId="77777777" w:rsidR="00FD3B82" w:rsidRPr="00BC75EE" w:rsidRDefault="00FD3B82" w:rsidP="00FF5072">
      <w:pPr>
        <w:pStyle w:val="Par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>3</w:t>
      </w:r>
      <w:r w:rsidR="00BC75EE">
        <w:rPr>
          <w:color w:val="008000"/>
          <w:szCs w:val="22"/>
        </w:rPr>
        <w:sym w:font="Symbol" w:char="F0A7"/>
      </w:r>
      <w:r w:rsidRPr="00BC75EE">
        <w:rPr>
          <w:sz w:val="22"/>
          <w:szCs w:val="22"/>
        </w:rPr>
        <w:t>/3</w:t>
      </w:r>
      <w:r w:rsidR="00BC75EE">
        <w:rPr>
          <w:color w:val="FFC000"/>
          <w:szCs w:val="22"/>
        </w:rPr>
        <w:sym w:font="Symbol" w:char="F0A8"/>
      </w:r>
      <w:r w:rsidRPr="00BC75EE">
        <w:rPr>
          <w:sz w:val="22"/>
          <w:szCs w:val="22"/>
        </w:rPr>
        <w:t>/3</w:t>
      </w:r>
      <w:r w:rsidR="00BC75EE">
        <w:rPr>
          <w:color w:val="FF0000"/>
          <w:szCs w:val="22"/>
        </w:rPr>
        <w:sym w:font="Symbol" w:char="F0A9"/>
      </w:r>
      <w:r w:rsidRPr="00BC75EE">
        <w:rPr>
          <w:sz w:val="22"/>
          <w:szCs w:val="22"/>
        </w:rPr>
        <w:t> : au moins 5</w:t>
      </w:r>
      <w:r w:rsidR="00BC75EE">
        <w:rPr>
          <w:color w:val="008000"/>
          <w:szCs w:val="22"/>
        </w:rPr>
        <w:sym w:font="Symbol" w:char="F0A7"/>
      </w:r>
      <w:r w:rsidRPr="00BC75EE">
        <w:rPr>
          <w:sz w:val="22"/>
          <w:szCs w:val="22"/>
        </w:rPr>
        <w:t>/5</w:t>
      </w:r>
      <w:r w:rsidR="00BC75EE">
        <w:rPr>
          <w:color w:val="FFC000"/>
          <w:szCs w:val="22"/>
        </w:rPr>
        <w:sym w:font="Symbol" w:char="F0A8"/>
      </w:r>
      <w:r w:rsidRPr="00BC75EE">
        <w:rPr>
          <w:sz w:val="22"/>
          <w:szCs w:val="22"/>
        </w:rPr>
        <w:t>/5</w:t>
      </w:r>
      <w:r w:rsidR="00BC75EE">
        <w:rPr>
          <w:color w:val="FF0000"/>
          <w:szCs w:val="22"/>
        </w:rPr>
        <w:sym w:font="Symbol" w:char="F0A9"/>
      </w:r>
      <w:r w:rsidRPr="00BC75EE">
        <w:rPr>
          <w:sz w:val="22"/>
          <w:szCs w:val="22"/>
        </w:rPr>
        <w:t xml:space="preserve"> (5 cartes plus de 8H sinon </w:t>
      </w:r>
      <w:r w:rsidR="00BC75EE">
        <w:rPr>
          <w:sz w:val="22"/>
          <w:szCs w:val="22"/>
        </w:rPr>
        <w:t>ou</w:t>
      </w:r>
      <w:r w:rsidRPr="00BC75EE">
        <w:rPr>
          <w:sz w:val="22"/>
          <w:szCs w:val="22"/>
        </w:rPr>
        <w:t xml:space="preserve"> 6 cartes et pas 3 cartes à </w:t>
      </w:r>
      <w:r w:rsidR="00E34024">
        <w:rPr>
          <w:color w:val="0000FF"/>
          <w:szCs w:val="22"/>
        </w:rPr>
        <w:sym w:font="Symbol" w:char="F0AA"/>
      </w:r>
      <w:r w:rsidRPr="00BC75EE">
        <w:rPr>
          <w:sz w:val="22"/>
          <w:szCs w:val="22"/>
        </w:rPr>
        <w:t>)</w:t>
      </w:r>
    </w:p>
    <w:p w14:paraId="683809EA" w14:textId="77777777" w:rsidR="002D70FE" w:rsidRPr="00BC75EE" w:rsidRDefault="00FD3B82" w:rsidP="00FF5072">
      <w:pPr>
        <w:pStyle w:val="Par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>3</w:t>
      </w:r>
      <w:r w:rsidR="00BC75EE">
        <w:rPr>
          <w:color w:val="0000FF"/>
          <w:szCs w:val="22"/>
        </w:rPr>
        <w:sym w:font="Symbol" w:char="F0AA"/>
      </w:r>
      <w:r w:rsidRPr="00BC75EE">
        <w:rPr>
          <w:sz w:val="22"/>
          <w:szCs w:val="22"/>
        </w:rPr>
        <w:t xml:space="preserve"> : Fit </w:t>
      </w:r>
      <w:r w:rsidR="00E34024">
        <w:rPr>
          <w:color w:val="0000FF"/>
          <w:szCs w:val="22"/>
        </w:rPr>
        <w:sym w:font="Symbol" w:char="F0AA"/>
      </w:r>
      <w:r w:rsidRPr="00BC75EE">
        <w:rPr>
          <w:sz w:val="22"/>
          <w:szCs w:val="22"/>
        </w:rPr>
        <w:t xml:space="preserve"> intérêt au chelem en face d’un 2 </w:t>
      </w:r>
      <w:r w:rsidR="00E34024">
        <w:rPr>
          <w:sz w:val="22"/>
          <w:szCs w:val="22"/>
        </w:rPr>
        <w:t>FI</w:t>
      </w:r>
      <w:r w:rsidRPr="00BC75EE">
        <w:rPr>
          <w:sz w:val="22"/>
          <w:szCs w:val="22"/>
        </w:rPr>
        <w:t xml:space="preserve"> (</w:t>
      </w:r>
      <w:r w:rsidRPr="00E34024">
        <w:rPr>
          <w:i/>
          <w:sz w:val="22"/>
          <w:szCs w:val="22"/>
        </w:rPr>
        <w:t xml:space="preserve">ouvreur </w:t>
      </w:r>
      <w:r w:rsidR="00E34024" w:rsidRPr="00E34024">
        <w:rPr>
          <w:i/>
          <w:sz w:val="22"/>
          <w:szCs w:val="22"/>
        </w:rPr>
        <w:sym w:font="Wingdings" w:char="F0E0"/>
      </w:r>
      <w:r w:rsidR="00E34024">
        <w:rPr>
          <w:i/>
          <w:sz w:val="22"/>
          <w:szCs w:val="22"/>
        </w:rPr>
        <w:t xml:space="preserve"> </w:t>
      </w:r>
      <w:r w:rsidRPr="00E34024">
        <w:rPr>
          <w:i/>
          <w:sz w:val="22"/>
          <w:szCs w:val="22"/>
        </w:rPr>
        <w:t>coup de frein à 3SA</w:t>
      </w:r>
      <w:r w:rsidR="00E34024" w:rsidRPr="00E34024">
        <w:rPr>
          <w:i/>
          <w:sz w:val="22"/>
          <w:szCs w:val="22"/>
        </w:rPr>
        <w:t> : 5332 FI</w:t>
      </w:r>
      <w:r w:rsidRPr="00BC75EE">
        <w:rPr>
          <w:sz w:val="22"/>
          <w:szCs w:val="22"/>
        </w:rPr>
        <w:t>)</w:t>
      </w:r>
    </w:p>
    <w:p w14:paraId="48E13996" w14:textId="77777777" w:rsidR="00FD3B82" w:rsidRPr="00BC75EE" w:rsidRDefault="00FD3B82" w:rsidP="00FF5072">
      <w:pPr>
        <w:pStyle w:val="Par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 xml:space="preserve">3SA : Singleton </w:t>
      </w:r>
      <w:r w:rsidR="00E34024">
        <w:rPr>
          <w:color w:val="0000FF"/>
          <w:szCs w:val="22"/>
        </w:rPr>
        <w:sym w:font="Symbol" w:char="F0AA"/>
      </w:r>
      <w:r w:rsidRPr="00BC75EE">
        <w:rPr>
          <w:sz w:val="22"/>
          <w:szCs w:val="22"/>
        </w:rPr>
        <w:t xml:space="preserve"> et moins de 8H</w:t>
      </w:r>
    </w:p>
    <w:p w14:paraId="036B18B2" w14:textId="77777777" w:rsidR="00FD3B82" w:rsidRDefault="00FD3B82" w:rsidP="00FF5072">
      <w:pPr>
        <w:pStyle w:val="Par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>4</w:t>
      </w:r>
      <w:r w:rsidR="00E34024">
        <w:rPr>
          <w:color w:val="008000"/>
          <w:szCs w:val="22"/>
        </w:rPr>
        <w:sym w:font="Symbol" w:char="F0A7"/>
      </w:r>
      <w:r w:rsidRPr="00BC75EE">
        <w:rPr>
          <w:sz w:val="22"/>
          <w:szCs w:val="22"/>
        </w:rPr>
        <w:t>/4</w:t>
      </w:r>
      <w:r w:rsidR="00E34024">
        <w:rPr>
          <w:color w:val="FFC000"/>
          <w:szCs w:val="22"/>
        </w:rPr>
        <w:sym w:font="Symbol" w:char="F0A8"/>
      </w:r>
      <w:r w:rsidRPr="00BC75EE">
        <w:rPr>
          <w:sz w:val="22"/>
          <w:szCs w:val="22"/>
        </w:rPr>
        <w:t>/4</w:t>
      </w:r>
      <w:r w:rsidR="00E34024">
        <w:rPr>
          <w:color w:val="FF0000"/>
          <w:szCs w:val="22"/>
        </w:rPr>
        <w:sym w:font="Symbol" w:char="F0A9"/>
      </w:r>
      <w:r w:rsidRPr="00BC75EE">
        <w:rPr>
          <w:sz w:val="22"/>
          <w:szCs w:val="22"/>
        </w:rPr>
        <w:t xml:space="preserve"> : </w:t>
      </w:r>
      <w:proofErr w:type="spellStart"/>
      <w:r w:rsidRPr="00BC75EE">
        <w:rPr>
          <w:sz w:val="22"/>
          <w:szCs w:val="22"/>
        </w:rPr>
        <w:t>splinter</w:t>
      </w:r>
      <w:proofErr w:type="spellEnd"/>
      <w:r w:rsidRPr="00BC75EE">
        <w:rPr>
          <w:sz w:val="22"/>
          <w:szCs w:val="22"/>
        </w:rPr>
        <w:t xml:space="preserve"> </w:t>
      </w:r>
      <w:r w:rsidR="00E34024">
        <w:rPr>
          <w:sz w:val="22"/>
          <w:szCs w:val="22"/>
        </w:rPr>
        <w:t xml:space="preserve">/ </w:t>
      </w:r>
      <w:r w:rsidRPr="00BC75EE">
        <w:rPr>
          <w:sz w:val="22"/>
          <w:szCs w:val="22"/>
        </w:rPr>
        <w:t>intérêt au chelem en face d’un 2 fort indéterminé si pas de points perdus</w:t>
      </w:r>
    </w:p>
    <w:p w14:paraId="3E9F190A" w14:textId="77777777" w:rsidR="00E34024" w:rsidRDefault="00E34024" w:rsidP="00E34024">
      <w:pPr>
        <w:rPr>
          <w:sz w:val="22"/>
          <w:szCs w:val="22"/>
        </w:rPr>
      </w:pPr>
    </w:p>
    <w:p w14:paraId="78906D32" w14:textId="77777777" w:rsidR="00E34024" w:rsidRDefault="00E34024" w:rsidP="00E34024">
      <w:pPr>
        <w:rPr>
          <w:sz w:val="22"/>
          <w:szCs w:val="22"/>
        </w:rPr>
      </w:pPr>
    </w:p>
    <w:p w14:paraId="57BA0BD4" w14:textId="77777777" w:rsidR="00E34024" w:rsidRPr="00E34024" w:rsidRDefault="00E34024" w:rsidP="00E34024">
      <w:pPr>
        <w:rPr>
          <w:sz w:val="22"/>
          <w:szCs w:val="22"/>
        </w:rPr>
      </w:pPr>
    </w:p>
    <w:tbl>
      <w:tblPr>
        <w:tblpPr w:leftFromText="141" w:rightFromText="141" w:vertAnchor="text" w:horzAnchor="page" w:tblpX="2061" w:tblpY="18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34024" w14:paraId="0BE94B1B" w14:textId="77777777" w:rsidTr="00E3402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76496D0" w14:textId="77777777" w:rsidR="00E34024" w:rsidRPr="00153252" w:rsidRDefault="00E34024" w:rsidP="00E3402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8FA7864" w14:textId="77777777" w:rsidR="00E34024" w:rsidRPr="00153252" w:rsidRDefault="00E34024" w:rsidP="00E3402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34024" w:rsidRPr="00F62AC9" w14:paraId="39BC5B8C" w14:textId="77777777" w:rsidTr="00E34024">
        <w:tc>
          <w:tcPr>
            <w:tcW w:w="1101" w:type="dxa"/>
            <w:shd w:val="solid" w:color="C0C0C0" w:fill="FFFFFF"/>
          </w:tcPr>
          <w:p w14:paraId="0FF2F5D2" w14:textId="77777777" w:rsidR="00E34024" w:rsidRPr="00E34024" w:rsidRDefault="00E34024" w:rsidP="00E3402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76CD36CD" w14:textId="77777777" w:rsidR="00E34024" w:rsidRPr="00E34024" w:rsidRDefault="00E34024" w:rsidP="00E3402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E34024" w:rsidRPr="00F62AC9" w14:paraId="1CED5BEC" w14:textId="77777777" w:rsidTr="00E34024">
        <w:tc>
          <w:tcPr>
            <w:tcW w:w="1101" w:type="dxa"/>
            <w:shd w:val="solid" w:color="C0C0C0" w:fill="FFFFFF"/>
          </w:tcPr>
          <w:p w14:paraId="0A10D41E" w14:textId="77777777" w:rsidR="00E34024" w:rsidRDefault="00E34024" w:rsidP="00E34024">
            <w:pPr>
              <w:rPr>
                <w:b/>
                <w:bCs/>
                <w:color w:val="0000FF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  <w:p w14:paraId="42A63699" w14:textId="77777777" w:rsidR="00E34024" w:rsidRPr="00BE31F4" w:rsidRDefault="00E34024" w:rsidP="00E34024">
            <w:pPr>
              <w:rPr>
                <w:b/>
                <w:bCs/>
              </w:rPr>
            </w:pPr>
            <w:r w:rsidRPr="00BE31F4">
              <w:rPr>
                <w:b/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7D897228" w14:textId="77777777" w:rsidR="00E34024" w:rsidRDefault="00E34024" w:rsidP="00E3402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</w:tbl>
    <w:p w14:paraId="58EC3C15" w14:textId="77777777" w:rsidR="001A09D0" w:rsidRDefault="001A09D0" w:rsidP="00EC02F4"/>
    <w:p w14:paraId="79C9D92D" w14:textId="77777777" w:rsidR="00E34024" w:rsidRDefault="00E34024" w:rsidP="00EC02F4">
      <w:r>
        <w:t xml:space="preserve">                   </w:t>
      </w:r>
    </w:p>
    <w:p w14:paraId="4F9D9499" w14:textId="77777777" w:rsidR="00E34024" w:rsidRDefault="00E34024" w:rsidP="00EC02F4"/>
    <w:p w14:paraId="6B5A9828" w14:textId="77777777" w:rsidR="00FD3B82" w:rsidRDefault="00FD3B82" w:rsidP="00EC02F4">
      <w:r>
        <w:t>Relais pour réponses</w:t>
      </w:r>
    </w:p>
    <w:p w14:paraId="0D8C29ED" w14:textId="77777777" w:rsidR="00E34024" w:rsidRDefault="00E34024" w:rsidP="00EC02F4"/>
    <w:p w14:paraId="55311215" w14:textId="77777777" w:rsidR="00E34024" w:rsidRDefault="00E34024" w:rsidP="00EC02F4">
      <w:pPr>
        <w:rPr>
          <w:color w:val="FF0000"/>
        </w:rPr>
      </w:pPr>
    </w:p>
    <w:p w14:paraId="568F972E" w14:textId="77777777" w:rsidR="00FD3B82" w:rsidRPr="00E34024" w:rsidRDefault="00FD3B82" w:rsidP="00FF5072">
      <w:pPr>
        <w:pStyle w:val="Pardeliste"/>
        <w:numPr>
          <w:ilvl w:val="0"/>
          <w:numId w:val="59"/>
        </w:numPr>
      </w:pPr>
      <w:r w:rsidRPr="00E34024">
        <w:t>3</w:t>
      </w:r>
      <w:r w:rsidR="00E34024">
        <w:rPr>
          <w:color w:val="008000"/>
          <w:sz w:val="28"/>
        </w:rPr>
        <w:sym w:font="Symbol" w:char="F0A7"/>
      </w:r>
      <w:r w:rsidRPr="00E34024">
        <w:t xml:space="preserve"> : 2 Fort Indéterminé à </w:t>
      </w:r>
      <w:r w:rsidR="00E34024">
        <w:rPr>
          <w:color w:val="0000FF"/>
          <w:sz w:val="28"/>
        </w:rPr>
        <w:sym w:font="Symbol" w:char="F0AA"/>
      </w:r>
      <w:r w:rsidR="00BE31F4">
        <w:t>, ou unicolore FM</w:t>
      </w:r>
    </w:p>
    <w:p w14:paraId="5DA79A99" w14:textId="77777777" w:rsidR="00FD3B82" w:rsidRPr="00E34024" w:rsidRDefault="00E252F4" w:rsidP="00FF5072">
      <w:pPr>
        <w:pStyle w:val="Pardeliste"/>
        <w:numPr>
          <w:ilvl w:val="0"/>
          <w:numId w:val="59"/>
        </w:numPr>
      </w:pPr>
      <w:r w:rsidRPr="00E34024">
        <w:t>3</w:t>
      </w:r>
      <w:r w:rsidR="00E34024">
        <w:rPr>
          <w:color w:val="FFC000"/>
          <w:sz w:val="28"/>
        </w:rPr>
        <w:sym w:font="Symbol" w:char="F0A8"/>
      </w:r>
      <w:r w:rsidRPr="00E34024">
        <w:t>/3</w:t>
      </w:r>
      <w:r w:rsidR="00E34024">
        <w:rPr>
          <w:color w:val="FF0000"/>
          <w:sz w:val="28"/>
        </w:rPr>
        <w:sym w:font="Symbol" w:char="F0A9"/>
      </w:r>
      <w:r w:rsidRPr="00E34024">
        <w:t> : FM avec 4</w:t>
      </w:r>
      <w:r w:rsidR="00E34024">
        <w:rPr>
          <w:color w:val="FFC000"/>
          <w:sz w:val="28"/>
        </w:rPr>
        <w:sym w:font="Symbol" w:char="F0A8"/>
      </w:r>
      <w:r w:rsidRPr="00E34024">
        <w:t>/4</w:t>
      </w:r>
      <w:r w:rsidR="00E34024">
        <w:rPr>
          <w:color w:val="FF0000"/>
          <w:sz w:val="28"/>
        </w:rPr>
        <w:sym w:font="Symbol" w:char="F0A9"/>
      </w:r>
    </w:p>
    <w:p w14:paraId="01E2C617" w14:textId="77777777" w:rsidR="00FD3B82" w:rsidRPr="00810FC4" w:rsidRDefault="00E252F4" w:rsidP="00FF5072">
      <w:pPr>
        <w:pStyle w:val="Pardeliste"/>
        <w:numPr>
          <w:ilvl w:val="0"/>
          <w:numId w:val="59"/>
        </w:numPr>
        <w:rPr>
          <w:color w:val="FF0000"/>
          <w:u w:val="single"/>
        </w:rPr>
      </w:pPr>
      <w:r w:rsidRPr="00810FC4">
        <w:rPr>
          <w:color w:val="FF0000"/>
          <w:u w:val="single"/>
        </w:rPr>
        <w:t>3</w:t>
      </w:r>
      <w:r w:rsidR="00CB377A">
        <w:rPr>
          <w:color w:val="0000FF"/>
          <w:sz w:val="32"/>
          <w:u w:val="single"/>
        </w:rPr>
        <w:sym w:font="Symbol" w:char="F0AA"/>
      </w:r>
      <w:r w:rsidRPr="00810FC4">
        <w:rPr>
          <w:color w:val="FF0000"/>
          <w:u w:val="single"/>
        </w:rPr>
        <w:t> : FM avec 4</w:t>
      </w:r>
      <w:r w:rsidR="00CB377A">
        <w:rPr>
          <w:color w:val="008000"/>
          <w:sz w:val="32"/>
          <w:u w:val="single"/>
        </w:rPr>
        <w:sym w:font="Symbol" w:char="F0A7"/>
      </w:r>
    </w:p>
    <w:p w14:paraId="73D6000C" w14:textId="77777777" w:rsidR="00E252F4" w:rsidRPr="00E34024" w:rsidRDefault="00E252F4" w:rsidP="00FF5072">
      <w:pPr>
        <w:pStyle w:val="Pardeliste"/>
        <w:numPr>
          <w:ilvl w:val="0"/>
          <w:numId w:val="59"/>
        </w:numPr>
      </w:pPr>
      <w:r w:rsidRPr="00E34024">
        <w:rPr>
          <w:u w:val="single"/>
        </w:rPr>
        <w:t xml:space="preserve">3SA : </w:t>
      </w:r>
      <w:r w:rsidRPr="00E34024">
        <w:t>FM avec 5332 ou 6322 avec 6</w:t>
      </w:r>
      <w:r w:rsidRPr="00E34024">
        <w:rPr>
          <w:vertAlign w:val="superscript"/>
        </w:rPr>
        <w:t>ème</w:t>
      </w:r>
      <w:r w:rsidRPr="00E34024">
        <w:t xml:space="preserve"> laide (zone limitée à 25H)</w:t>
      </w:r>
    </w:p>
    <w:p w14:paraId="73CCC631" w14:textId="77777777" w:rsidR="00E252F4" w:rsidRPr="00E34024" w:rsidRDefault="001A09D0" w:rsidP="00FF5072">
      <w:pPr>
        <w:pStyle w:val="Pardeliste"/>
        <w:numPr>
          <w:ilvl w:val="0"/>
          <w:numId w:val="59"/>
        </w:numPr>
        <w:rPr>
          <w:vertAlign w:val="superscript"/>
        </w:rPr>
      </w:pPr>
      <w:r w:rsidRPr="00E34024">
        <w:t>4</w:t>
      </w:r>
      <w:r w:rsidR="00E34024">
        <w:rPr>
          <w:color w:val="008000"/>
          <w:sz w:val="28"/>
        </w:rPr>
        <w:sym w:font="Symbol" w:char="F0A7"/>
      </w:r>
      <w:r w:rsidRPr="00E34024">
        <w:t>/4</w:t>
      </w:r>
      <w:r w:rsidR="00E34024">
        <w:rPr>
          <w:color w:val="FFC000"/>
          <w:sz w:val="28"/>
        </w:rPr>
        <w:sym w:font="Symbol" w:char="F0A8"/>
      </w:r>
      <w:r w:rsidRPr="00E34024">
        <w:t>/4</w:t>
      </w:r>
      <w:r w:rsidR="00E34024">
        <w:rPr>
          <w:color w:val="FF0000"/>
          <w:sz w:val="28"/>
        </w:rPr>
        <w:sym w:font="Symbol" w:char="F0A9"/>
      </w:r>
      <w:r w:rsidRPr="00E34024">
        <w:t xml:space="preserve"> : </w:t>
      </w:r>
      <w:proofErr w:type="spellStart"/>
      <w:r w:rsidRPr="00E34024">
        <w:t>splinter</w:t>
      </w:r>
      <w:proofErr w:type="spellEnd"/>
      <w:r w:rsidRPr="00E34024">
        <w:t xml:space="preserve"> avec unicolore 7</w:t>
      </w:r>
      <w:r w:rsidRPr="00E34024">
        <w:rPr>
          <w:vertAlign w:val="superscript"/>
        </w:rPr>
        <w:t>ème</w:t>
      </w:r>
      <w:r w:rsidRPr="00E34024">
        <w:t xml:space="preserve"> et 9 levées de jeu</w:t>
      </w:r>
    </w:p>
    <w:p w14:paraId="11DC440F" w14:textId="77777777" w:rsidR="001A09D0" w:rsidRPr="00E34024" w:rsidRDefault="001A09D0" w:rsidP="00FF5072">
      <w:pPr>
        <w:pStyle w:val="Pardeliste"/>
        <w:numPr>
          <w:ilvl w:val="0"/>
          <w:numId w:val="59"/>
        </w:numPr>
      </w:pPr>
      <w:r w:rsidRPr="00E34024">
        <w:t>4</w:t>
      </w:r>
      <w:r w:rsidR="00E34024">
        <w:rPr>
          <w:color w:val="0000FF"/>
          <w:sz w:val="28"/>
        </w:rPr>
        <w:sym w:font="Symbol" w:char="F0AA"/>
      </w:r>
      <w:r w:rsidRPr="00E34024">
        <w:t> : Main 7222 avec 9 levées de jeu</w:t>
      </w:r>
    </w:p>
    <w:p w14:paraId="4A2BA979" w14:textId="77777777" w:rsidR="001A09D0" w:rsidRPr="00E34024" w:rsidRDefault="00A1112D" w:rsidP="00FF5072">
      <w:pPr>
        <w:pStyle w:val="Pardeliste"/>
        <w:numPr>
          <w:ilvl w:val="0"/>
          <w:numId w:val="59"/>
        </w:numPr>
      </w:pPr>
      <w:r>
        <w:t xml:space="preserve">4SA : BW </w:t>
      </w:r>
      <w:r w:rsidR="00904C56" w:rsidRPr="00E34024">
        <w:t xml:space="preserve"> 5</w:t>
      </w:r>
      <w:r>
        <w:t xml:space="preserve"> clés</w:t>
      </w:r>
      <w:r w:rsidR="00904C56" w:rsidRPr="00E34024">
        <w:t xml:space="preserve"> à </w:t>
      </w:r>
      <w:r>
        <w:rPr>
          <w:color w:val="0000FF"/>
          <w:sz w:val="28"/>
        </w:rPr>
        <w:sym w:font="Symbol" w:char="F0AA"/>
      </w:r>
    </w:p>
    <w:p w14:paraId="08115F60" w14:textId="77777777" w:rsidR="00EC02F4" w:rsidRDefault="00EC02F4" w:rsidP="00EC02F4">
      <w:pPr>
        <w:pStyle w:val="Titre2"/>
      </w:pPr>
      <w:bookmarkStart w:id="100" w:name="_Toc332302139"/>
      <w:bookmarkStart w:id="101" w:name="_Toc468559109"/>
      <w:r>
        <w:t>Séquences 2</w:t>
      </w:r>
      <w:r w:rsidR="00CB377A">
        <w:rPr>
          <w:color w:val="008000"/>
          <w:sz w:val="32"/>
        </w:rPr>
        <w:sym w:font="Symbol" w:char="F0A7"/>
      </w:r>
      <w:r>
        <w:t>-2</w:t>
      </w:r>
      <w:r w:rsidR="00CB377A">
        <w:rPr>
          <w:color w:val="FFC000"/>
          <w:sz w:val="32"/>
        </w:rPr>
        <w:sym w:font="Symbol" w:char="F0A8"/>
      </w:r>
      <w:r>
        <w:t>-2SA</w:t>
      </w:r>
      <w:bookmarkEnd w:id="100"/>
      <w:bookmarkEnd w:id="101"/>
    </w:p>
    <w:tbl>
      <w:tblPr>
        <w:tblpPr w:leftFromText="141" w:rightFromText="141" w:vertAnchor="text" w:tblpY="12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1112D" w14:paraId="2B9D8BBC" w14:textId="77777777" w:rsidTr="00A1112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D84A63E" w14:textId="77777777"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4EA4D21" w14:textId="77777777"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1112D" w:rsidRPr="00F62AC9" w14:paraId="4B9CF93B" w14:textId="77777777" w:rsidTr="00A1112D">
        <w:tc>
          <w:tcPr>
            <w:tcW w:w="1101" w:type="dxa"/>
            <w:shd w:val="solid" w:color="C0C0C0" w:fill="FFFFFF"/>
          </w:tcPr>
          <w:p w14:paraId="56066D3C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4F996AA4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1112D" w:rsidRPr="00F62AC9" w14:paraId="74878B40" w14:textId="77777777" w:rsidTr="00A1112D">
        <w:tc>
          <w:tcPr>
            <w:tcW w:w="1101" w:type="dxa"/>
            <w:shd w:val="solid" w:color="C0C0C0" w:fill="FFFFFF"/>
          </w:tcPr>
          <w:p w14:paraId="60123C9A" w14:textId="77777777" w:rsidR="00A1112D" w:rsidRDefault="00A1112D" w:rsidP="00A111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36ABB690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14:paraId="0EF60765" w14:textId="77777777" w:rsidR="00EC02F4" w:rsidRDefault="00EC02F4" w:rsidP="00EC02F4"/>
    <w:p w14:paraId="0F866BF6" w14:textId="77777777" w:rsidR="00A1112D" w:rsidRDefault="00A1112D" w:rsidP="00AB60A7"/>
    <w:p w14:paraId="32E86DAC" w14:textId="77777777" w:rsidR="00A1112D" w:rsidRDefault="00A1112D" w:rsidP="00AB60A7"/>
    <w:p w14:paraId="19C426E5" w14:textId="77777777" w:rsidR="00EC02F4" w:rsidRDefault="00C876E3" w:rsidP="00AB60A7">
      <w:proofErr w:type="spellStart"/>
      <w:r>
        <w:t>Stayman</w:t>
      </w:r>
      <w:proofErr w:type="spellEnd"/>
      <w:r w:rsidR="00AB60A7">
        <w:t xml:space="preserve"> Réponses :</w:t>
      </w:r>
    </w:p>
    <w:p w14:paraId="1514D6A4" w14:textId="77777777" w:rsidR="00A1112D" w:rsidRDefault="00A1112D" w:rsidP="00AB60A7"/>
    <w:p w14:paraId="5B7B14F0" w14:textId="77777777" w:rsidR="00EC02F4" w:rsidRDefault="00EC02F4" w:rsidP="00AA0E4B">
      <w:pPr>
        <w:numPr>
          <w:ilvl w:val="0"/>
          <w:numId w:val="17"/>
        </w:numPr>
      </w:pPr>
      <w:r>
        <w:t>3</w:t>
      </w:r>
      <w:r w:rsidR="00A1112D">
        <w:rPr>
          <w:color w:val="FFC000"/>
          <w:sz w:val="28"/>
        </w:rPr>
        <w:sym w:font="Symbol" w:char="F0A8"/>
      </w:r>
      <w:r w:rsidR="00A1112D">
        <w:t xml:space="preserve">        </w:t>
      </w:r>
      <w:r>
        <w:t xml:space="preserve"> 3</w:t>
      </w:r>
      <w:r w:rsidR="00A1112D">
        <w:rPr>
          <w:color w:val="FF0000"/>
          <w:sz w:val="28"/>
        </w:rPr>
        <w:sym w:font="Symbol" w:char="F0A9"/>
      </w:r>
      <w:r>
        <w:t>/</w:t>
      </w:r>
      <w:r w:rsidR="00A1112D">
        <w:rPr>
          <w:color w:val="0000FF"/>
          <w:sz w:val="28"/>
        </w:rPr>
        <w:sym w:font="Symbol" w:char="F0AA"/>
      </w:r>
      <w:r>
        <w:t xml:space="preserve"> montre 5</w:t>
      </w:r>
      <w:r w:rsidR="00C32A30">
        <w:rPr>
          <w:color w:val="0000FF"/>
          <w:sz w:val="28"/>
        </w:rPr>
        <w:sym w:font="Symbol" w:char="F0AA"/>
      </w:r>
      <w:r>
        <w:t>/</w:t>
      </w:r>
      <w:r w:rsidR="00C32A30">
        <w:rPr>
          <w:color w:val="FF0000"/>
          <w:sz w:val="28"/>
        </w:rPr>
        <w:sym w:font="Symbol" w:char="F0A9"/>
      </w:r>
      <w:r>
        <w:t xml:space="preserve"> + 4</w:t>
      </w:r>
      <w:r w:rsidR="00C32A30">
        <w:rPr>
          <w:color w:val="FF0000"/>
          <w:sz w:val="28"/>
        </w:rPr>
        <w:sym w:font="Symbol" w:char="F0A9"/>
      </w:r>
      <w:r>
        <w:t>/</w:t>
      </w:r>
      <w:r w:rsidR="00C32A30">
        <w:rPr>
          <w:color w:val="0000FF"/>
          <w:sz w:val="28"/>
        </w:rPr>
        <w:sym w:font="Symbol" w:char="F0AA"/>
      </w:r>
      <w:r w:rsidR="00A1112D">
        <w:t xml:space="preserve"> Chassé-Croisé</w:t>
      </w:r>
      <w:r w:rsidR="00C32A30">
        <w:t xml:space="preserve"> FM</w:t>
      </w:r>
    </w:p>
    <w:p w14:paraId="1BDF2058" w14:textId="77777777" w:rsidR="00EC02F4" w:rsidRPr="00A1112D" w:rsidRDefault="00EC02F4" w:rsidP="00AA0E4B">
      <w:pPr>
        <w:numPr>
          <w:ilvl w:val="0"/>
          <w:numId w:val="17"/>
        </w:numPr>
      </w:pPr>
      <w:r w:rsidRPr="00AD13C5">
        <w:t>3</w:t>
      </w:r>
      <w:r w:rsidR="00A1112D">
        <w:rPr>
          <w:color w:val="FF0000"/>
          <w:sz w:val="28"/>
        </w:rPr>
        <w:sym w:font="Symbol" w:char="F0A9"/>
      </w:r>
      <w:r w:rsidR="00C32A30">
        <w:t xml:space="preserve">          </w:t>
      </w:r>
      <w:r w:rsidRPr="00AD13C5">
        <w:rPr>
          <w:b/>
          <w:bCs/>
        </w:rPr>
        <w:t>3</w:t>
      </w:r>
      <w:r w:rsidR="00A1112D">
        <w:rPr>
          <w:b/>
          <w:bCs/>
          <w:color w:val="0000FF"/>
          <w:sz w:val="28"/>
        </w:rPr>
        <w:sym w:font="Symbol" w:char="F0AA"/>
      </w:r>
      <w:r w:rsidR="00A1112D">
        <w:rPr>
          <w:b/>
          <w:bCs/>
        </w:rPr>
        <w:t>*</w:t>
      </w:r>
      <w:r w:rsidRPr="00AD13C5">
        <w:rPr>
          <w:b/>
          <w:bCs/>
        </w:rPr>
        <w:t xml:space="preserve"> </w:t>
      </w:r>
      <w:r w:rsidRPr="00A1112D">
        <w:rPr>
          <w:bCs/>
        </w:rPr>
        <w:t>montre un fit intéressé au chelem</w:t>
      </w:r>
      <w:r w:rsidRPr="00A1112D">
        <w:t>, 4</w:t>
      </w:r>
      <w:r w:rsidR="00A1112D">
        <w:rPr>
          <w:color w:val="008000"/>
          <w:sz w:val="28"/>
        </w:rPr>
        <w:sym w:font="Symbol" w:char="F0A7"/>
      </w:r>
      <w:r w:rsidRPr="00A1112D">
        <w:t xml:space="preserve"> et 4</w:t>
      </w:r>
      <w:r w:rsidR="00A1112D">
        <w:rPr>
          <w:color w:val="FFC000"/>
          <w:sz w:val="28"/>
        </w:rPr>
        <w:sym w:font="Symbol" w:char="F0A8"/>
      </w:r>
      <w:r w:rsidRPr="00A1112D">
        <w:t xml:space="preserve"> sont naturels</w:t>
      </w:r>
      <w:r w:rsidR="00A1112D">
        <w:t xml:space="preserve"> sans 4 cartes </w:t>
      </w:r>
      <w:r w:rsidR="00A1112D">
        <w:rPr>
          <w:color w:val="FF0000"/>
          <w:sz w:val="28"/>
        </w:rPr>
        <w:sym w:font="Symbol" w:char="F0A9"/>
      </w:r>
    </w:p>
    <w:p w14:paraId="59E88BAF" w14:textId="77777777" w:rsidR="00A1112D" w:rsidRPr="00A1112D" w:rsidRDefault="00EC02F4" w:rsidP="00A1112D">
      <w:pPr>
        <w:numPr>
          <w:ilvl w:val="0"/>
          <w:numId w:val="17"/>
        </w:numPr>
        <w:rPr>
          <w:b/>
          <w:bCs/>
        </w:rPr>
      </w:pPr>
      <w:r w:rsidRPr="00AD13C5">
        <w:t>3</w:t>
      </w:r>
      <w:r w:rsidR="00A1112D">
        <w:rPr>
          <w:color w:val="0000FF"/>
          <w:sz w:val="28"/>
        </w:rPr>
        <w:sym w:font="Symbol" w:char="F0AA"/>
      </w:r>
      <w:r w:rsidR="00C32A30">
        <w:t xml:space="preserve">          </w:t>
      </w:r>
      <w:r w:rsidRPr="00AD13C5">
        <w:t>4</w:t>
      </w:r>
      <w:r w:rsidR="00A1112D">
        <w:rPr>
          <w:color w:val="008000"/>
          <w:sz w:val="28"/>
        </w:rPr>
        <w:sym w:font="Symbol" w:char="F0A7"/>
      </w:r>
      <w:r w:rsidRPr="00AD13C5">
        <w:t xml:space="preserve"> et 4</w:t>
      </w:r>
      <w:r w:rsidR="00A1112D">
        <w:rPr>
          <w:color w:val="FFC000"/>
          <w:sz w:val="28"/>
        </w:rPr>
        <w:sym w:font="Symbol" w:char="F0A8"/>
      </w:r>
      <w:r w:rsidRPr="00AD13C5">
        <w:t xml:space="preserve"> sont naturels</w:t>
      </w:r>
      <w:r w:rsidR="00A1112D">
        <w:t xml:space="preserve"> sans 4 cartes </w:t>
      </w:r>
      <w:r w:rsidR="00A1112D">
        <w:rPr>
          <w:color w:val="0000FF"/>
          <w:sz w:val="28"/>
        </w:rPr>
        <w:sym w:font="Symbol" w:char="F0AA"/>
      </w:r>
      <w:r w:rsidRPr="00AD13C5">
        <w:t xml:space="preserve">, </w:t>
      </w:r>
      <w:r w:rsidRPr="00A1112D">
        <w:rPr>
          <w:b/>
          <w:bCs/>
        </w:rPr>
        <w:t>4</w:t>
      </w:r>
      <w:r w:rsidR="00A1112D">
        <w:rPr>
          <w:b/>
          <w:bCs/>
          <w:color w:val="FF0000"/>
          <w:sz w:val="28"/>
        </w:rPr>
        <w:sym w:font="Symbol" w:char="F0A9"/>
      </w:r>
      <w:r w:rsidR="00A1112D" w:rsidRPr="00A1112D">
        <w:rPr>
          <w:b/>
          <w:bCs/>
          <w:color w:val="FF0000"/>
          <w:sz w:val="28"/>
        </w:rPr>
        <w:t>*</w:t>
      </w:r>
      <w:r w:rsidRPr="00A1112D">
        <w:rPr>
          <w:b/>
          <w:bCs/>
        </w:rPr>
        <w:t xml:space="preserve"> </w:t>
      </w:r>
      <w:r w:rsidRPr="00A1112D">
        <w:rPr>
          <w:bCs/>
        </w:rPr>
        <w:t>montre un fit intéressé au chelem</w:t>
      </w:r>
      <w:r w:rsidRPr="00A1112D">
        <w:rPr>
          <w:b/>
          <w:bCs/>
        </w:rPr>
        <w:t xml:space="preserve"> </w:t>
      </w:r>
    </w:p>
    <w:p w14:paraId="4943AFDC" w14:textId="77777777" w:rsidR="00EC02F4" w:rsidRPr="00A1112D" w:rsidRDefault="00A1112D" w:rsidP="00A1112D">
      <w:pPr>
        <w:numPr>
          <w:ilvl w:val="0"/>
          <w:numId w:val="17"/>
        </w:numPr>
        <w:rPr>
          <w:b/>
          <w:bCs/>
        </w:rPr>
      </w:pPr>
      <w:r>
        <w:t xml:space="preserve">3SA         </w:t>
      </w:r>
      <w:r w:rsidR="00EC02F4">
        <w:t>4</w:t>
      </w:r>
      <w:r>
        <w:rPr>
          <w:color w:val="008000"/>
          <w:sz w:val="28"/>
        </w:rPr>
        <w:sym w:font="Symbol" w:char="F0A7"/>
      </w:r>
      <w:r w:rsidR="00EC02F4">
        <w:t xml:space="preserve"> et 4</w:t>
      </w:r>
      <w:r>
        <w:rPr>
          <w:color w:val="FFC000"/>
          <w:sz w:val="28"/>
        </w:rPr>
        <w:sym w:font="Symbol" w:char="F0A8"/>
      </w:r>
      <w:r w:rsidR="00EC02F4">
        <w:t xml:space="preserve"> sont des </w:t>
      </w:r>
      <w:proofErr w:type="spellStart"/>
      <w:r>
        <w:t>transfers</w:t>
      </w:r>
      <w:proofErr w:type="spellEnd"/>
      <w:r>
        <w:t xml:space="preserve"> pour 4</w:t>
      </w:r>
      <w:r>
        <w:rPr>
          <w:color w:val="FF0000"/>
          <w:sz w:val="28"/>
        </w:rPr>
        <w:sym w:font="Symbol" w:char="F0A9"/>
      </w:r>
      <w:r>
        <w:t>/4</w:t>
      </w:r>
      <w:r>
        <w:rPr>
          <w:color w:val="0000FF"/>
          <w:sz w:val="28"/>
        </w:rPr>
        <w:sym w:font="Symbol" w:char="F0AA"/>
      </w:r>
      <w:r>
        <w:t xml:space="preserve"> resp.</w:t>
      </w:r>
    </w:p>
    <w:tbl>
      <w:tblPr>
        <w:tblpPr w:leftFromText="141" w:rightFromText="141" w:vertAnchor="text" w:tblpY="14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1112D" w14:paraId="4467075C" w14:textId="77777777" w:rsidTr="00A1112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4BE6B5B" w14:textId="77777777"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8295321" w14:textId="77777777"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1112D" w:rsidRPr="00F62AC9" w14:paraId="364F714D" w14:textId="77777777" w:rsidTr="00A1112D">
        <w:tc>
          <w:tcPr>
            <w:tcW w:w="1101" w:type="dxa"/>
            <w:shd w:val="solid" w:color="C0C0C0" w:fill="FFFFFF"/>
          </w:tcPr>
          <w:p w14:paraId="3F921D41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3790F5E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1112D" w:rsidRPr="00F62AC9" w14:paraId="5386A945" w14:textId="77777777" w:rsidTr="00A1112D">
        <w:tc>
          <w:tcPr>
            <w:tcW w:w="1101" w:type="dxa"/>
            <w:shd w:val="solid" w:color="C0C0C0" w:fill="FFFFFF"/>
          </w:tcPr>
          <w:p w14:paraId="20BA5CE2" w14:textId="77777777" w:rsidR="00A1112D" w:rsidRDefault="00A1112D" w:rsidP="00A111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288A0FA3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14:paraId="701899B9" w14:textId="77777777" w:rsidR="005C2FEC" w:rsidRPr="00AB60A7" w:rsidRDefault="005C2FEC" w:rsidP="005C2FEC">
      <w:pPr>
        <w:ind w:left="360"/>
        <w:rPr>
          <w:b/>
          <w:bCs/>
        </w:rPr>
      </w:pPr>
    </w:p>
    <w:p w14:paraId="7ACE505B" w14:textId="77777777" w:rsidR="00A1112D" w:rsidRDefault="00A1112D" w:rsidP="00AB60A7">
      <w:pPr>
        <w:rPr>
          <w:bCs/>
        </w:rPr>
      </w:pPr>
    </w:p>
    <w:p w14:paraId="57EDA087" w14:textId="77777777" w:rsidR="00A1112D" w:rsidRDefault="00A1112D" w:rsidP="00AB60A7">
      <w:pPr>
        <w:rPr>
          <w:bCs/>
        </w:rPr>
      </w:pPr>
    </w:p>
    <w:p w14:paraId="5234436B" w14:textId="77777777" w:rsidR="005C2FEC" w:rsidRDefault="00AB60A7" w:rsidP="00AB60A7">
      <w:pPr>
        <w:rPr>
          <w:bCs/>
        </w:rPr>
      </w:pPr>
      <w:r w:rsidRPr="00AB60A7">
        <w:rPr>
          <w:bCs/>
        </w:rPr>
        <w:t>Texas</w:t>
      </w:r>
      <w:r>
        <w:rPr>
          <w:bCs/>
        </w:rPr>
        <w:t xml:space="preserve">. Rectification </w:t>
      </w:r>
      <w:proofErr w:type="spellStart"/>
      <w:r>
        <w:rPr>
          <w:bCs/>
        </w:rPr>
        <w:t>fittée</w:t>
      </w:r>
      <w:proofErr w:type="spellEnd"/>
      <w:r>
        <w:rPr>
          <w:bCs/>
        </w:rPr>
        <w:t xml:space="preserve">. </w:t>
      </w:r>
    </w:p>
    <w:p w14:paraId="3A0B3AAF" w14:textId="77777777" w:rsidR="00AB60A7" w:rsidRPr="00A1112D" w:rsidRDefault="00AB60A7" w:rsidP="007263BA">
      <w:pPr>
        <w:rPr>
          <w:b/>
          <w:bCs/>
          <w:i/>
          <w:color w:val="FF0000"/>
          <w:u w:val="single"/>
        </w:rPr>
      </w:pPr>
      <w:r w:rsidRPr="00A1112D">
        <w:rPr>
          <w:b/>
          <w:bCs/>
          <w:i/>
          <w:color w:val="FF0000"/>
          <w:u w:val="single"/>
        </w:rPr>
        <w:t>Sur réponse</w:t>
      </w:r>
      <w:r w:rsidR="005C2FEC" w:rsidRPr="00A1112D">
        <w:rPr>
          <w:b/>
          <w:bCs/>
          <w:i/>
          <w:color w:val="FF0000"/>
          <w:u w:val="single"/>
        </w:rPr>
        <w:t xml:space="preserve"> 3SA, tous les </w:t>
      </w:r>
      <w:proofErr w:type="spellStart"/>
      <w:r w:rsidR="005C2FEC" w:rsidRPr="00A1112D">
        <w:rPr>
          <w:b/>
          <w:bCs/>
          <w:i/>
          <w:color w:val="FF0000"/>
          <w:u w:val="single"/>
        </w:rPr>
        <w:t>rebids</w:t>
      </w:r>
      <w:proofErr w:type="spellEnd"/>
      <w:r w:rsidR="005C2FEC" w:rsidRPr="00A1112D">
        <w:rPr>
          <w:b/>
          <w:bCs/>
          <w:i/>
          <w:color w:val="FF0000"/>
          <w:u w:val="single"/>
        </w:rPr>
        <w:t xml:space="preserve"> </w:t>
      </w:r>
      <w:r w:rsidR="00A1112D">
        <w:rPr>
          <w:b/>
          <w:bCs/>
          <w:i/>
          <w:color w:val="FF0000"/>
          <w:u w:val="single"/>
        </w:rPr>
        <w:t xml:space="preserve">du répondant </w:t>
      </w:r>
      <w:r w:rsidR="005C2FEC" w:rsidRPr="00A1112D">
        <w:rPr>
          <w:b/>
          <w:bCs/>
          <w:i/>
          <w:color w:val="FF0000"/>
          <w:u w:val="single"/>
        </w:rPr>
        <w:t>sont Texas</w:t>
      </w:r>
    </w:p>
    <w:tbl>
      <w:tblPr>
        <w:tblpPr w:leftFromText="141" w:rightFromText="141" w:vertAnchor="text" w:horzAnchor="margin" w:tblpY="17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1112D" w14:paraId="015D9ECC" w14:textId="77777777" w:rsidTr="00A1112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BD72B1B" w14:textId="77777777"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89D9B59" w14:textId="77777777"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1112D" w:rsidRPr="00F62AC9" w14:paraId="396B58A4" w14:textId="77777777" w:rsidTr="00A1112D">
        <w:tc>
          <w:tcPr>
            <w:tcW w:w="1101" w:type="dxa"/>
            <w:shd w:val="solid" w:color="C0C0C0" w:fill="FFFFFF"/>
          </w:tcPr>
          <w:p w14:paraId="7FA19614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75077047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1112D" w:rsidRPr="00F62AC9" w14:paraId="38D3EE0B" w14:textId="77777777" w:rsidTr="00A1112D">
        <w:tc>
          <w:tcPr>
            <w:tcW w:w="1101" w:type="dxa"/>
            <w:shd w:val="solid" w:color="C0C0C0" w:fill="FFFFFF"/>
          </w:tcPr>
          <w:p w14:paraId="6634675D" w14:textId="77777777" w:rsidR="00A1112D" w:rsidRDefault="00A1112D" w:rsidP="00A111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036E482F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1112D" w:rsidRPr="00F62AC9" w14:paraId="6A7538A1" w14:textId="77777777" w:rsidTr="00A1112D">
        <w:tc>
          <w:tcPr>
            <w:tcW w:w="1101" w:type="dxa"/>
            <w:shd w:val="solid" w:color="C0C0C0" w:fill="FFFFFF"/>
          </w:tcPr>
          <w:p w14:paraId="355FF3F6" w14:textId="77777777"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D1F07A6" w14:textId="77777777" w:rsidR="00A1112D" w:rsidRDefault="00A1112D" w:rsidP="00A111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2E0A63B6" w14:textId="77777777" w:rsidR="005C2FEC" w:rsidRDefault="005C2FEC" w:rsidP="00AB60A7">
      <w:pPr>
        <w:rPr>
          <w:bCs/>
        </w:rPr>
      </w:pPr>
    </w:p>
    <w:p w14:paraId="5FA0142F" w14:textId="77777777" w:rsidR="00A1112D" w:rsidRDefault="00A1112D" w:rsidP="00AB60A7">
      <w:pPr>
        <w:rPr>
          <w:bCs/>
          <w:color w:val="FF0000"/>
        </w:rPr>
      </w:pPr>
    </w:p>
    <w:p w14:paraId="1B332B77" w14:textId="77777777" w:rsidR="00A1112D" w:rsidRDefault="00A1112D" w:rsidP="00AB60A7">
      <w:pPr>
        <w:rPr>
          <w:bCs/>
          <w:color w:val="FF0000"/>
        </w:rPr>
      </w:pPr>
    </w:p>
    <w:p w14:paraId="15172649" w14:textId="77777777" w:rsidR="00C32A30" w:rsidRDefault="00C32A30" w:rsidP="00AB60A7">
      <w:pPr>
        <w:rPr>
          <w:bCs/>
          <w:color w:val="FF0000"/>
        </w:rPr>
      </w:pPr>
    </w:p>
    <w:p w14:paraId="34247EE2" w14:textId="77777777" w:rsidR="00C32A30" w:rsidRDefault="00A1112D" w:rsidP="00AB60A7">
      <w:pPr>
        <w:rPr>
          <w:bCs/>
        </w:rPr>
      </w:pPr>
      <w:r w:rsidRPr="00C32A30">
        <w:rPr>
          <w:bCs/>
          <w:color w:val="FF0000"/>
          <w:u w:val="single"/>
        </w:rPr>
        <w:t>3</w:t>
      </w:r>
      <w:r w:rsidRPr="00C32A30">
        <w:rPr>
          <w:bCs/>
          <w:color w:val="0000FF"/>
          <w:sz w:val="28"/>
          <w:u w:val="single"/>
        </w:rPr>
        <w:sym w:font="Symbol" w:char="F0AA"/>
      </w:r>
      <w:r w:rsidR="00AB60A7" w:rsidRPr="00C32A30">
        <w:rPr>
          <w:bCs/>
          <w:color w:val="FF0000"/>
          <w:u w:val="single"/>
        </w:rPr>
        <w:t xml:space="preserve"> montre 5</w:t>
      </w:r>
      <w:r w:rsidRPr="00C32A30">
        <w:rPr>
          <w:bCs/>
          <w:color w:val="0000FF"/>
          <w:sz w:val="28"/>
          <w:u w:val="single"/>
        </w:rPr>
        <w:sym w:font="Symbol" w:char="F0AA"/>
      </w:r>
      <w:r w:rsidR="00AB60A7" w:rsidRPr="00C32A30">
        <w:rPr>
          <w:bCs/>
          <w:color w:val="FF0000"/>
          <w:u w:val="single"/>
        </w:rPr>
        <w:t xml:space="preserve"> et 2</w:t>
      </w:r>
      <w:r w:rsidRPr="00C32A30">
        <w:rPr>
          <w:bCs/>
          <w:color w:val="FF0000"/>
          <w:sz w:val="28"/>
          <w:u w:val="single"/>
        </w:rPr>
        <w:sym w:font="Symbol" w:char="F0A9"/>
      </w:r>
      <w:r w:rsidR="00AB60A7" w:rsidRPr="0043368F">
        <w:rPr>
          <w:bCs/>
          <w:color w:val="FF0000"/>
        </w:rPr>
        <w:t xml:space="preserve">. </w:t>
      </w:r>
      <w:r w:rsidR="00AB60A7" w:rsidRPr="00C32A30">
        <w:rPr>
          <w:bCs/>
        </w:rPr>
        <w:t>Les réponses particulières sont</w:t>
      </w:r>
      <w:r w:rsidR="00C32A30" w:rsidRPr="00C32A30">
        <w:rPr>
          <w:bCs/>
        </w:rPr>
        <w:t xml:space="preserve"> </w:t>
      </w:r>
    </w:p>
    <w:p w14:paraId="77247F10" w14:textId="77777777" w:rsidR="007263BA" w:rsidRDefault="007263BA" w:rsidP="00AB60A7">
      <w:pPr>
        <w:rPr>
          <w:bCs/>
          <w:color w:val="FF0000"/>
        </w:rPr>
      </w:pPr>
    </w:p>
    <w:p w14:paraId="4E2B7648" w14:textId="77777777" w:rsidR="00AB60A7" w:rsidRPr="007263BA" w:rsidRDefault="00C32A30" w:rsidP="00FF5072">
      <w:pPr>
        <w:pStyle w:val="Pardeliste"/>
        <w:numPr>
          <w:ilvl w:val="0"/>
          <w:numId w:val="82"/>
        </w:numPr>
        <w:rPr>
          <w:bCs/>
        </w:rPr>
      </w:pPr>
      <w:r w:rsidRPr="007263BA">
        <w:rPr>
          <w:bCs/>
        </w:rPr>
        <w:t xml:space="preserve">3SA : 5 cartes </w:t>
      </w:r>
      <w:r w:rsidRPr="007263BA">
        <w:rPr>
          <w:color w:val="FF0000"/>
        </w:rPr>
        <w:sym w:font="Symbol" w:char="F0A9"/>
      </w:r>
      <w:r w:rsidRPr="007263BA">
        <w:rPr>
          <w:bCs/>
        </w:rPr>
        <w:t xml:space="preserve"> sans 3 cartes </w:t>
      </w:r>
      <w:r w:rsidRPr="007263BA">
        <w:rPr>
          <w:color w:val="0000FF"/>
        </w:rPr>
        <w:sym w:font="Symbol" w:char="F0AA"/>
      </w:r>
    </w:p>
    <w:p w14:paraId="74659087" w14:textId="77777777" w:rsidR="00AB60A7" w:rsidRPr="007263BA" w:rsidRDefault="00AB60A7" w:rsidP="00FF5072">
      <w:pPr>
        <w:pStyle w:val="Pardeliste"/>
        <w:numPr>
          <w:ilvl w:val="0"/>
          <w:numId w:val="82"/>
        </w:numPr>
        <w:rPr>
          <w:bCs/>
        </w:rPr>
      </w:pPr>
      <w:r w:rsidRPr="007263BA">
        <w:rPr>
          <w:bCs/>
        </w:rPr>
        <w:t>4</w:t>
      </w:r>
      <w:r w:rsidR="00C32A30" w:rsidRPr="007263BA">
        <w:rPr>
          <w:color w:val="008000"/>
        </w:rPr>
        <w:sym w:font="Symbol" w:char="F0A7"/>
      </w:r>
      <w:r w:rsidRPr="007263BA">
        <w:rPr>
          <w:bCs/>
        </w:rPr>
        <w:t xml:space="preserve"> : Intérêt au chelem avec fit </w:t>
      </w:r>
      <w:r w:rsidR="007263BA" w:rsidRPr="007263BA">
        <w:rPr>
          <w:bCs/>
          <w:color w:val="0000FF"/>
        </w:rPr>
        <w:sym w:font="Symbol" w:char="F0AA"/>
      </w:r>
    </w:p>
    <w:p w14:paraId="77668C37" w14:textId="77777777" w:rsidR="00AB60A7" w:rsidRPr="007263BA" w:rsidRDefault="00AB60A7" w:rsidP="00FF5072">
      <w:pPr>
        <w:pStyle w:val="Pardeliste"/>
        <w:numPr>
          <w:ilvl w:val="0"/>
          <w:numId w:val="82"/>
        </w:numPr>
        <w:rPr>
          <w:bCs/>
          <w:color w:val="00B050"/>
        </w:rPr>
      </w:pPr>
      <w:r w:rsidRPr="007263BA">
        <w:rPr>
          <w:bCs/>
        </w:rPr>
        <w:t>4</w:t>
      </w:r>
      <w:r w:rsidR="00810FC4" w:rsidRPr="007263BA">
        <w:rPr>
          <w:color w:val="FFC000"/>
        </w:rPr>
        <w:sym w:font="Symbol" w:char="F0A8"/>
      </w:r>
      <w:r w:rsidRPr="007263BA">
        <w:rPr>
          <w:bCs/>
        </w:rPr>
        <w:t xml:space="preserve"> : </w:t>
      </w:r>
      <w:r w:rsidR="007263BA" w:rsidRPr="007263BA">
        <w:rPr>
          <w:bCs/>
        </w:rPr>
        <w:t>Texas 6</w:t>
      </w:r>
      <w:r w:rsidR="00C32A30" w:rsidRPr="007263BA">
        <w:rPr>
          <w:bCs/>
        </w:rPr>
        <w:t xml:space="preserve"> cartes </w:t>
      </w:r>
      <w:r w:rsidR="00641AFA" w:rsidRPr="007263BA">
        <w:rPr>
          <w:color w:val="FF0000"/>
        </w:rPr>
        <w:sym w:font="Symbol" w:char="F0A9"/>
      </w:r>
      <w:r w:rsidR="00641AFA" w:rsidRPr="007263BA">
        <w:rPr>
          <w:bCs/>
        </w:rPr>
        <w:t xml:space="preserve"> </w:t>
      </w:r>
      <w:r w:rsidR="00810FC4" w:rsidRPr="007263BA">
        <w:rPr>
          <w:bCs/>
        </w:rPr>
        <w:t xml:space="preserve">sans 3 cartes </w:t>
      </w:r>
      <w:r w:rsidR="00810FC4" w:rsidRPr="007263BA">
        <w:rPr>
          <w:color w:val="0000FF"/>
        </w:rPr>
        <w:sym w:font="Symbol" w:char="F0AA"/>
      </w:r>
    </w:p>
    <w:tbl>
      <w:tblPr>
        <w:tblpPr w:leftFromText="141" w:rightFromText="141" w:vertAnchor="text" w:horzAnchor="margin" w:tblpY="17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41AFA" w14:paraId="2BC71E57" w14:textId="77777777" w:rsidTr="008C7EF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41E1FE1" w14:textId="77777777" w:rsidR="00641AFA" w:rsidRPr="00153252" w:rsidRDefault="00641AFA" w:rsidP="008C7EF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2B9C4FF" w14:textId="77777777" w:rsidR="00641AFA" w:rsidRPr="00153252" w:rsidRDefault="00641AFA" w:rsidP="008C7EF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41AFA" w:rsidRPr="00F62AC9" w14:paraId="7BD5E312" w14:textId="77777777" w:rsidTr="008C7EFD">
        <w:tc>
          <w:tcPr>
            <w:tcW w:w="1101" w:type="dxa"/>
            <w:shd w:val="solid" w:color="C0C0C0" w:fill="FFFFFF"/>
          </w:tcPr>
          <w:p w14:paraId="10E3AFD3" w14:textId="77777777" w:rsidR="00641AFA" w:rsidRPr="00A1112D" w:rsidRDefault="00641AFA" w:rsidP="008C7EF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09DCEF52" w14:textId="77777777" w:rsidR="00C32A30" w:rsidRPr="00C32A30" w:rsidRDefault="00641AFA" w:rsidP="008C7EFD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41AFA" w:rsidRPr="00F62AC9" w14:paraId="5FF0EFB1" w14:textId="77777777" w:rsidTr="008C7EFD">
        <w:tc>
          <w:tcPr>
            <w:tcW w:w="1101" w:type="dxa"/>
            <w:shd w:val="solid" w:color="C0C0C0" w:fill="FFFFFF"/>
          </w:tcPr>
          <w:p w14:paraId="577511EA" w14:textId="77777777" w:rsidR="00641AFA" w:rsidRDefault="00641AFA" w:rsidP="008C7E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413D18E5" w14:textId="77777777" w:rsidR="00641AFA" w:rsidRPr="00A1112D" w:rsidRDefault="00C32A30" w:rsidP="008C7E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?</w:t>
            </w:r>
          </w:p>
        </w:tc>
      </w:tr>
    </w:tbl>
    <w:p w14:paraId="392845B9" w14:textId="77777777" w:rsidR="00641AFA" w:rsidRPr="00A1112D" w:rsidRDefault="00641AFA" w:rsidP="00641AFA">
      <w:pPr>
        <w:pStyle w:val="Pardeliste"/>
        <w:ind w:left="502"/>
        <w:rPr>
          <w:b/>
          <w:bCs/>
          <w:color w:val="00B050"/>
          <w:sz w:val="22"/>
          <w:szCs w:val="22"/>
        </w:rPr>
      </w:pPr>
    </w:p>
    <w:p w14:paraId="59079DAD" w14:textId="77777777" w:rsidR="00EC02F4" w:rsidRPr="00C32A30" w:rsidRDefault="00EC02F4" w:rsidP="00AA0E4B">
      <w:pPr>
        <w:numPr>
          <w:ilvl w:val="0"/>
          <w:numId w:val="17"/>
        </w:numPr>
        <w:rPr>
          <w:bCs/>
          <w:sz w:val="22"/>
          <w:szCs w:val="22"/>
        </w:rPr>
      </w:pPr>
      <w:r w:rsidRPr="00C32A30">
        <w:rPr>
          <w:sz w:val="22"/>
          <w:szCs w:val="22"/>
        </w:rPr>
        <w:t>3</w:t>
      </w:r>
      <w:r w:rsidR="00C32A30">
        <w:rPr>
          <w:color w:val="0000FF"/>
          <w:szCs w:val="22"/>
        </w:rPr>
        <w:sym w:font="Symbol" w:char="F0AA"/>
      </w:r>
      <w:r w:rsidR="00641AFA" w:rsidRPr="00C32A30">
        <w:rPr>
          <w:sz w:val="22"/>
          <w:szCs w:val="22"/>
        </w:rPr>
        <w:t> </w:t>
      </w:r>
      <w:r w:rsidRPr="00C32A30">
        <w:rPr>
          <w:sz w:val="22"/>
          <w:szCs w:val="22"/>
        </w:rPr>
        <w:t xml:space="preserve"> : Texas </w:t>
      </w:r>
      <w:r w:rsidR="00C32A30">
        <w:rPr>
          <w:color w:val="008000"/>
          <w:szCs w:val="22"/>
        </w:rPr>
        <w:sym w:font="Symbol" w:char="F0A7"/>
      </w:r>
      <w:r w:rsidRPr="00C32A30">
        <w:rPr>
          <w:sz w:val="22"/>
          <w:szCs w:val="22"/>
        </w:rPr>
        <w:t xml:space="preserve"> (suivi de 4</w:t>
      </w:r>
      <w:r w:rsidR="00C32A30">
        <w:rPr>
          <w:color w:val="FFC000"/>
          <w:szCs w:val="22"/>
        </w:rPr>
        <w:sym w:font="Symbol" w:char="F0A8"/>
      </w:r>
      <w:r w:rsidRPr="00C32A30">
        <w:rPr>
          <w:sz w:val="22"/>
          <w:szCs w:val="22"/>
        </w:rPr>
        <w:t xml:space="preserve"> sur réponse 3SA montre un 5-5 de plus de 8H par inférence</w:t>
      </w:r>
      <w:r w:rsidR="004F01CA" w:rsidRPr="00C32A30">
        <w:rPr>
          <w:sz w:val="22"/>
          <w:szCs w:val="22"/>
        </w:rPr>
        <w:t>).</w:t>
      </w:r>
      <w:r w:rsidRPr="00C32A30">
        <w:rPr>
          <w:sz w:val="22"/>
          <w:szCs w:val="22"/>
        </w:rPr>
        <w:t xml:space="preserve"> </w:t>
      </w:r>
      <w:r w:rsidR="007263BA" w:rsidRPr="007263BA">
        <w:rPr>
          <w:color w:val="00B050"/>
          <w:sz w:val="22"/>
          <w:szCs w:val="22"/>
        </w:rPr>
        <w:t>2</w:t>
      </w:r>
      <w:r w:rsidR="007263BA" w:rsidRPr="007263BA">
        <w:rPr>
          <w:color w:val="00B050"/>
          <w:szCs w:val="22"/>
        </w:rPr>
        <w:sym w:font="Symbol" w:char="F0A7"/>
      </w:r>
      <w:r w:rsidR="007263BA" w:rsidRPr="007263BA">
        <w:rPr>
          <w:color w:val="00B050"/>
          <w:sz w:val="22"/>
          <w:szCs w:val="22"/>
        </w:rPr>
        <w:t xml:space="preserve"> - 3SA ? à repréciser</w:t>
      </w:r>
    </w:p>
    <w:p w14:paraId="1438DD07" w14:textId="77777777" w:rsidR="00EC02F4" w:rsidRPr="00C32A30" w:rsidRDefault="00EC02F4" w:rsidP="00AA0E4B">
      <w:pPr>
        <w:numPr>
          <w:ilvl w:val="0"/>
          <w:numId w:val="17"/>
        </w:numPr>
        <w:rPr>
          <w:bCs/>
          <w:sz w:val="22"/>
          <w:szCs w:val="22"/>
        </w:rPr>
      </w:pPr>
      <w:r w:rsidRPr="00C32A30">
        <w:rPr>
          <w:sz w:val="22"/>
          <w:szCs w:val="22"/>
        </w:rPr>
        <w:t>4</w:t>
      </w:r>
      <w:r w:rsidR="00C32A30">
        <w:rPr>
          <w:color w:val="008000"/>
          <w:szCs w:val="22"/>
        </w:rPr>
        <w:sym w:font="Symbol" w:char="F0A7"/>
      </w:r>
      <w:r w:rsidRPr="00C32A30">
        <w:rPr>
          <w:sz w:val="22"/>
          <w:szCs w:val="22"/>
        </w:rPr>
        <w:t xml:space="preserve"> : Texas </w:t>
      </w:r>
      <w:r w:rsidR="00C32A30">
        <w:rPr>
          <w:color w:val="FFC000"/>
          <w:szCs w:val="22"/>
        </w:rPr>
        <w:sym w:font="Symbol" w:char="F0A8"/>
      </w:r>
      <w:r w:rsidR="00DE09D4" w:rsidRPr="00C32A30">
        <w:rPr>
          <w:sz w:val="22"/>
          <w:szCs w:val="22"/>
        </w:rPr>
        <w:t xml:space="preserve">. La rectification est </w:t>
      </w:r>
      <w:proofErr w:type="spellStart"/>
      <w:r w:rsidR="00DE09D4" w:rsidRPr="00C32A30">
        <w:rPr>
          <w:sz w:val="22"/>
          <w:szCs w:val="22"/>
        </w:rPr>
        <w:t>fittée</w:t>
      </w:r>
      <w:proofErr w:type="spellEnd"/>
      <w:r w:rsidR="00DE09D4" w:rsidRPr="00C32A30">
        <w:rPr>
          <w:sz w:val="22"/>
          <w:szCs w:val="22"/>
        </w:rPr>
        <w:t>.</w:t>
      </w:r>
    </w:p>
    <w:p w14:paraId="64840D96" w14:textId="77777777" w:rsidR="00EC02F4" w:rsidRPr="00C32A30" w:rsidRDefault="00EC02F4" w:rsidP="00AA0E4B">
      <w:pPr>
        <w:numPr>
          <w:ilvl w:val="0"/>
          <w:numId w:val="17"/>
        </w:numPr>
        <w:rPr>
          <w:bCs/>
          <w:sz w:val="22"/>
          <w:szCs w:val="22"/>
        </w:rPr>
      </w:pPr>
      <w:r w:rsidRPr="00C32A30">
        <w:rPr>
          <w:sz w:val="22"/>
          <w:szCs w:val="22"/>
        </w:rPr>
        <w:t>4</w:t>
      </w:r>
      <w:r w:rsidR="00C32A30">
        <w:rPr>
          <w:color w:val="FFC000"/>
          <w:szCs w:val="22"/>
        </w:rPr>
        <w:sym w:font="Symbol" w:char="F0A8"/>
      </w:r>
      <w:r w:rsidRPr="00C32A30">
        <w:rPr>
          <w:sz w:val="22"/>
          <w:szCs w:val="22"/>
        </w:rPr>
        <w:t> : 5-5 majeur</w:t>
      </w:r>
      <w:r w:rsidR="00641AFA" w:rsidRPr="00C32A30">
        <w:rPr>
          <w:sz w:val="22"/>
          <w:szCs w:val="22"/>
        </w:rPr>
        <w:t> 5-7H</w:t>
      </w:r>
      <w:r w:rsidR="00E8722D">
        <w:rPr>
          <w:sz w:val="22"/>
          <w:szCs w:val="22"/>
        </w:rPr>
        <w:t xml:space="preserve"> ou de chelem</w:t>
      </w:r>
      <w:r w:rsidR="007263BA">
        <w:rPr>
          <w:sz w:val="22"/>
          <w:szCs w:val="22"/>
        </w:rPr>
        <w:t xml:space="preserve"> </w:t>
      </w:r>
      <w:r w:rsidR="007263BA" w:rsidRPr="007263BA">
        <w:rPr>
          <w:color w:val="00B050"/>
          <w:sz w:val="22"/>
          <w:szCs w:val="22"/>
        </w:rPr>
        <w:t>2</w:t>
      </w:r>
      <w:r w:rsidR="007263BA" w:rsidRPr="007263BA">
        <w:rPr>
          <w:color w:val="00B050"/>
          <w:szCs w:val="22"/>
        </w:rPr>
        <w:sym w:font="Symbol" w:char="F0A7"/>
      </w:r>
      <w:r w:rsidR="007263BA" w:rsidRPr="007263BA">
        <w:rPr>
          <w:color w:val="00B050"/>
          <w:sz w:val="22"/>
          <w:szCs w:val="22"/>
        </w:rPr>
        <w:t xml:space="preserve"> - 4</w:t>
      </w:r>
      <w:r w:rsidR="007263BA" w:rsidRPr="007263BA">
        <w:rPr>
          <w:color w:val="00B050"/>
          <w:szCs w:val="22"/>
        </w:rPr>
        <w:sym w:font="Symbol" w:char="F0A7"/>
      </w:r>
      <w:r w:rsidR="007263BA" w:rsidRPr="007263BA">
        <w:rPr>
          <w:color w:val="00B050"/>
          <w:sz w:val="22"/>
          <w:szCs w:val="22"/>
        </w:rPr>
        <w:t>/4</w:t>
      </w:r>
      <w:r w:rsidR="007263BA" w:rsidRPr="007263BA">
        <w:rPr>
          <w:color w:val="00B050"/>
          <w:szCs w:val="22"/>
        </w:rPr>
        <w:sym w:font="Symbol" w:char="F0A8"/>
      </w:r>
      <w:r w:rsidR="007263BA" w:rsidRPr="007263BA">
        <w:rPr>
          <w:color w:val="00B050"/>
          <w:sz w:val="22"/>
          <w:szCs w:val="22"/>
        </w:rPr>
        <w:t> ?</w:t>
      </w:r>
    </w:p>
    <w:p w14:paraId="390A2E9A" w14:textId="77777777" w:rsidR="00EC02F4" w:rsidRPr="003A532D" w:rsidRDefault="00EC02F4" w:rsidP="00AA0E4B">
      <w:pPr>
        <w:numPr>
          <w:ilvl w:val="0"/>
          <w:numId w:val="17"/>
        </w:numPr>
        <w:rPr>
          <w:bCs/>
          <w:color w:val="00B050"/>
          <w:sz w:val="22"/>
          <w:szCs w:val="22"/>
          <w:u w:val="single"/>
        </w:rPr>
      </w:pPr>
      <w:r w:rsidRPr="00C32A30">
        <w:rPr>
          <w:bCs/>
          <w:sz w:val="22"/>
          <w:szCs w:val="22"/>
          <w:u w:val="single"/>
        </w:rPr>
        <w:t>4</w:t>
      </w:r>
      <w:r w:rsidR="00C32A30">
        <w:rPr>
          <w:bCs/>
          <w:color w:val="FF0000"/>
          <w:szCs w:val="22"/>
          <w:u w:val="single"/>
        </w:rPr>
        <w:sym w:font="Symbol" w:char="F0A9"/>
      </w:r>
      <w:r w:rsidRPr="00C32A30">
        <w:rPr>
          <w:bCs/>
          <w:sz w:val="22"/>
          <w:szCs w:val="22"/>
          <w:u w:val="single"/>
        </w:rPr>
        <w:t>/4</w:t>
      </w:r>
      <w:r w:rsidR="00C32A30">
        <w:rPr>
          <w:bCs/>
          <w:color w:val="0000FF"/>
          <w:szCs w:val="22"/>
          <w:u w:val="single"/>
        </w:rPr>
        <w:sym w:font="Symbol" w:char="F0AA"/>
      </w:r>
      <w:r w:rsidRPr="00C32A30">
        <w:rPr>
          <w:bCs/>
          <w:sz w:val="22"/>
          <w:szCs w:val="22"/>
          <w:u w:val="single"/>
        </w:rPr>
        <w:t xml:space="preserve"> : </w:t>
      </w:r>
      <w:proofErr w:type="spellStart"/>
      <w:r w:rsidRPr="00C32A30">
        <w:rPr>
          <w:bCs/>
          <w:sz w:val="22"/>
          <w:szCs w:val="22"/>
          <w:u w:val="single"/>
        </w:rPr>
        <w:t>Splinter</w:t>
      </w:r>
      <w:proofErr w:type="spellEnd"/>
      <w:r w:rsidRPr="00C32A30">
        <w:rPr>
          <w:bCs/>
          <w:sz w:val="22"/>
          <w:szCs w:val="22"/>
          <w:u w:val="single"/>
        </w:rPr>
        <w:t xml:space="preserve"> avec 5-4</w:t>
      </w:r>
      <w:r w:rsidR="00C32A30">
        <w:rPr>
          <w:bCs/>
          <w:sz w:val="22"/>
          <w:szCs w:val="22"/>
          <w:u w:val="single"/>
        </w:rPr>
        <w:t xml:space="preserve"> </w:t>
      </w:r>
      <w:r w:rsidRPr="00C32A30">
        <w:rPr>
          <w:bCs/>
          <w:sz w:val="22"/>
          <w:szCs w:val="22"/>
          <w:u w:val="single"/>
        </w:rPr>
        <w:t xml:space="preserve">mineur </w:t>
      </w:r>
      <w:r w:rsidR="00E8722D">
        <w:rPr>
          <w:bCs/>
          <w:sz w:val="22"/>
          <w:szCs w:val="22"/>
          <w:u w:val="single"/>
        </w:rPr>
        <w:t>singleton</w:t>
      </w:r>
      <w:r w:rsidR="00DE09D4" w:rsidRPr="00C32A30">
        <w:rPr>
          <w:bCs/>
          <w:sz w:val="22"/>
          <w:szCs w:val="22"/>
          <w:u w:val="single"/>
        </w:rPr>
        <w:t xml:space="preserve"> dans la majeure nommée</w:t>
      </w:r>
      <w:r w:rsidR="00C32A30">
        <w:rPr>
          <w:bCs/>
          <w:sz w:val="22"/>
          <w:szCs w:val="22"/>
          <w:u w:val="single"/>
        </w:rPr>
        <w:t> </w:t>
      </w:r>
      <w:r w:rsidRPr="00C32A30">
        <w:rPr>
          <w:bCs/>
          <w:sz w:val="22"/>
          <w:szCs w:val="22"/>
          <w:u w:val="single"/>
        </w:rPr>
        <w:t xml:space="preserve"> et plus de </w:t>
      </w:r>
      <w:r w:rsidR="00641AFA" w:rsidRPr="00C32A30">
        <w:rPr>
          <w:bCs/>
          <w:sz w:val="22"/>
          <w:szCs w:val="22"/>
          <w:u w:val="single"/>
        </w:rPr>
        <w:t>7</w:t>
      </w:r>
      <w:r w:rsidRPr="00C32A30">
        <w:rPr>
          <w:bCs/>
          <w:sz w:val="22"/>
          <w:szCs w:val="22"/>
          <w:u w:val="single"/>
        </w:rPr>
        <w:t xml:space="preserve">H, 4SA est une réponse négative forcing, </w:t>
      </w:r>
      <w:r w:rsidR="00641AFA" w:rsidRPr="00C32A30">
        <w:rPr>
          <w:bCs/>
          <w:sz w:val="22"/>
          <w:szCs w:val="22"/>
          <w:u w:val="single"/>
        </w:rPr>
        <w:t xml:space="preserve"> </w:t>
      </w:r>
      <w:r w:rsidRPr="00C32A30">
        <w:rPr>
          <w:bCs/>
          <w:sz w:val="22"/>
          <w:szCs w:val="22"/>
          <w:u w:val="single"/>
        </w:rPr>
        <w:t>5</w:t>
      </w:r>
      <w:r w:rsidR="00E8722D">
        <w:rPr>
          <w:bCs/>
          <w:color w:val="008000"/>
          <w:szCs w:val="22"/>
          <w:u w:val="single"/>
        </w:rPr>
        <w:sym w:font="Symbol" w:char="F0A7"/>
      </w:r>
      <w:r w:rsidRPr="00C32A30">
        <w:rPr>
          <w:bCs/>
          <w:sz w:val="22"/>
          <w:szCs w:val="22"/>
          <w:u w:val="single"/>
        </w:rPr>
        <w:t>/</w:t>
      </w:r>
      <w:r w:rsidR="00E8722D">
        <w:rPr>
          <w:bCs/>
          <w:color w:val="FFC000"/>
          <w:szCs w:val="22"/>
          <w:u w:val="single"/>
        </w:rPr>
        <w:sym w:font="Symbol" w:char="F0A8"/>
      </w:r>
      <w:r w:rsidR="00641AFA" w:rsidRPr="00C32A30">
        <w:rPr>
          <w:bCs/>
          <w:sz w:val="22"/>
          <w:szCs w:val="22"/>
          <w:u w:val="single"/>
        </w:rPr>
        <w:t xml:space="preserve"> </w:t>
      </w:r>
      <w:r w:rsidRPr="00C32A30">
        <w:rPr>
          <w:bCs/>
          <w:sz w:val="22"/>
          <w:szCs w:val="22"/>
          <w:u w:val="single"/>
        </w:rPr>
        <w:t>so</w:t>
      </w:r>
      <w:r w:rsidR="00DE09D4" w:rsidRPr="00C32A30">
        <w:rPr>
          <w:bCs/>
          <w:sz w:val="22"/>
          <w:szCs w:val="22"/>
          <w:u w:val="single"/>
        </w:rPr>
        <w:t xml:space="preserve">nt des </w:t>
      </w:r>
      <w:proofErr w:type="spellStart"/>
      <w:r w:rsidR="00DE09D4" w:rsidRPr="00C32A30">
        <w:rPr>
          <w:bCs/>
          <w:sz w:val="22"/>
          <w:szCs w:val="22"/>
          <w:u w:val="single"/>
        </w:rPr>
        <w:t>fits</w:t>
      </w:r>
      <w:proofErr w:type="spellEnd"/>
      <w:r w:rsidR="00DE09D4" w:rsidRPr="00C32A30">
        <w:rPr>
          <w:bCs/>
          <w:sz w:val="22"/>
          <w:szCs w:val="22"/>
          <w:u w:val="single"/>
        </w:rPr>
        <w:t xml:space="preserve"> forcing</w:t>
      </w:r>
      <w:r w:rsidRPr="00C32A30">
        <w:rPr>
          <w:bCs/>
          <w:sz w:val="22"/>
          <w:szCs w:val="22"/>
          <w:u w:val="single"/>
        </w:rPr>
        <w:t xml:space="preserve"> </w:t>
      </w:r>
      <w:r w:rsidR="003A532D" w:rsidRPr="003A532D">
        <w:rPr>
          <w:bCs/>
          <w:color w:val="00B050"/>
          <w:sz w:val="22"/>
          <w:szCs w:val="22"/>
          <w:u w:val="single"/>
        </w:rPr>
        <w:t>ou BW</w:t>
      </w:r>
      <w:r w:rsidR="003A532D">
        <w:rPr>
          <w:bCs/>
          <w:color w:val="00B050"/>
          <w:sz w:val="22"/>
          <w:szCs w:val="22"/>
          <w:u w:val="single"/>
        </w:rPr>
        <w:t> ?</w:t>
      </w:r>
    </w:p>
    <w:p w14:paraId="56AA8E21" w14:textId="77777777" w:rsidR="00EC02F4" w:rsidRPr="00E274F6" w:rsidRDefault="00EC02F4" w:rsidP="00E274F6">
      <w:pPr>
        <w:numPr>
          <w:ilvl w:val="0"/>
          <w:numId w:val="17"/>
        </w:numPr>
        <w:rPr>
          <w:bCs/>
          <w:sz w:val="22"/>
          <w:szCs w:val="22"/>
        </w:rPr>
      </w:pPr>
      <w:r w:rsidRPr="00C32A30">
        <w:rPr>
          <w:bCs/>
          <w:sz w:val="22"/>
          <w:szCs w:val="22"/>
        </w:rPr>
        <w:t>4SA : Baron quantitatif zone 7-8</w:t>
      </w:r>
      <w:r w:rsidR="00E274F6">
        <w:rPr>
          <w:bCs/>
          <w:sz w:val="22"/>
          <w:szCs w:val="22"/>
        </w:rPr>
        <w:t>H</w:t>
      </w:r>
      <w:r w:rsidR="00E274F6" w:rsidRPr="00C32A30">
        <w:rPr>
          <w:bCs/>
          <w:sz w:val="22"/>
          <w:szCs w:val="22"/>
        </w:rPr>
        <w:t>.</w:t>
      </w:r>
      <w:r w:rsidR="00C32A30" w:rsidRPr="00C32A30">
        <w:rPr>
          <w:bCs/>
          <w:sz w:val="22"/>
          <w:szCs w:val="22"/>
        </w:rPr>
        <w:t xml:space="preserve">   </w:t>
      </w:r>
      <w:r w:rsidRPr="00E274F6">
        <w:rPr>
          <w:bCs/>
          <w:sz w:val="22"/>
          <w:szCs w:val="22"/>
        </w:rPr>
        <w:t>5SA : Baron Forcing zone 9-10</w:t>
      </w:r>
      <w:r w:rsidR="003A532D" w:rsidRPr="00E274F6">
        <w:rPr>
          <w:bCs/>
          <w:sz w:val="22"/>
          <w:szCs w:val="22"/>
        </w:rPr>
        <w:t>H</w:t>
      </w:r>
    </w:p>
    <w:tbl>
      <w:tblPr>
        <w:tblpPr w:leftFromText="141" w:rightFromText="141" w:vertAnchor="text" w:tblpY="17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D611F" w14:paraId="08FBEBEE" w14:textId="77777777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81B6D10" w14:textId="77777777"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F340049" w14:textId="77777777"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RPr="00F62AC9" w14:paraId="06D6D421" w14:textId="77777777" w:rsidTr="006D611F">
        <w:tc>
          <w:tcPr>
            <w:tcW w:w="1101" w:type="dxa"/>
            <w:shd w:val="solid" w:color="C0C0C0" w:fill="FFFFFF"/>
          </w:tcPr>
          <w:p w14:paraId="4396C33B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09CC8A00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D611F" w:rsidRPr="00F62AC9" w14:paraId="3F571369" w14:textId="77777777" w:rsidTr="006D611F">
        <w:tc>
          <w:tcPr>
            <w:tcW w:w="1101" w:type="dxa"/>
            <w:shd w:val="solid" w:color="C0C0C0" w:fill="FFFFFF"/>
          </w:tcPr>
          <w:p w14:paraId="7A94BD51" w14:textId="77777777" w:rsidR="006D611F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372FC9A2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14:paraId="0A906888" w14:textId="77777777" w:rsidR="00EC02F4" w:rsidRDefault="00EC02F4" w:rsidP="00EC02F4"/>
    <w:p w14:paraId="6106E486" w14:textId="77777777" w:rsidR="006D611F" w:rsidRDefault="006D611F" w:rsidP="00EC02F4"/>
    <w:p w14:paraId="6079CE95" w14:textId="77777777" w:rsidR="006D611F" w:rsidRDefault="0043368F" w:rsidP="00EC02F4">
      <w:r>
        <w:t xml:space="preserve">Texas Réponses 3SA ou 4SA négatifs. </w:t>
      </w:r>
    </w:p>
    <w:p w14:paraId="3BF7052B" w14:textId="77777777" w:rsidR="0043368F" w:rsidRDefault="0043368F" w:rsidP="00EC02F4">
      <w:r>
        <w:t>Sur réponse 3SA, 4</w:t>
      </w:r>
      <w:r w:rsidR="006D611F">
        <w:rPr>
          <w:color w:val="FFC000"/>
          <w:sz w:val="28"/>
        </w:rPr>
        <w:sym w:font="Symbol" w:char="F0A8"/>
      </w:r>
      <w:r>
        <w:t xml:space="preserve"> décrit un bicolore mineur 55</w:t>
      </w:r>
      <w:r w:rsidR="003A532D">
        <w:t xml:space="preserve"> </w:t>
      </w:r>
      <w:r w:rsidR="003A532D" w:rsidRPr="003A532D">
        <w:rPr>
          <w:color w:val="00B050"/>
        </w:rPr>
        <w:t>à repréciser…</w:t>
      </w:r>
    </w:p>
    <w:tbl>
      <w:tblPr>
        <w:tblpPr w:leftFromText="141" w:rightFromText="141" w:vertAnchor="text" w:horzAnchor="margin" w:tblpY="17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D611F" w14:paraId="174712B1" w14:textId="77777777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E8E10B3" w14:textId="77777777"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B2360D7" w14:textId="77777777"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RPr="00F62AC9" w14:paraId="1B4FEDF0" w14:textId="77777777" w:rsidTr="006D611F">
        <w:tc>
          <w:tcPr>
            <w:tcW w:w="1101" w:type="dxa"/>
            <w:shd w:val="solid" w:color="C0C0C0" w:fill="FFFFFF"/>
          </w:tcPr>
          <w:p w14:paraId="1CA4CA13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78E8F019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D611F" w:rsidRPr="00F62AC9" w14:paraId="29C1B645" w14:textId="77777777" w:rsidTr="006D611F">
        <w:tc>
          <w:tcPr>
            <w:tcW w:w="1101" w:type="dxa"/>
            <w:shd w:val="solid" w:color="C0C0C0" w:fill="FFFFFF"/>
          </w:tcPr>
          <w:p w14:paraId="6467D798" w14:textId="77777777" w:rsidR="006D611F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7EC6C007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077A33EF" w14:textId="77777777" w:rsidR="0043368F" w:rsidRDefault="0043368F" w:rsidP="00EC02F4"/>
    <w:p w14:paraId="76271A82" w14:textId="77777777" w:rsidR="006D611F" w:rsidRDefault="006D611F" w:rsidP="00EC02F4"/>
    <w:p w14:paraId="5530E064" w14:textId="77777777" w:rsidR="006D611F" w:rsidRDefault="006D611F" w:rsidP="00EC02F4"/>
    <w:p w14:paraId="4F1D3D36" w14:textId="77777777" w:rsidR="0043368F" w:rsidRDefault="0043368F" w:rsidP="00EC02F4">
      <w:r>
        <w:t xml:space="preserve">5-4 mineur singleton nommé. Réponse 4SA négatif non forcing. </w:t>
      </w:r>
    </w:p>
    <w:tbl>
      <w:tblPr>
        <w:tblpPr w:leftFromText="141" w:rightFromText="141" w:vertAnchor="text" w:tblpY="18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D611F" w14:paraId="13875581" w14:textId="77777777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FC21523" w14:textId="77777777"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3B1B55C" w14:textId="77777777"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RPr="00F62AC9" w14:paraId="3BA5D0F7" w14:textId="77777777" w:rsidTr="006D611F">
        <w:tc>
          <w:tcPr>
            <w:tcW w:w="1101" w:type="dxa"/>
            <w:shd w:val="solid" w:color="C0C0C0" w:fill="FFFFFF"/>
          </w:tcPr>
          <w:p w14:paraId="49E7E97D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14:paraId="60F54004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D611F" w:rsidRPr="00F62AC9" w14:paraId="5959645C" w14:textId="77777777" w:rsidTr="006D611F">
        <w:tc>
          <w:tcPr>
            <w:tcW w:w="1101" w:type="dxa"/>
            <w:shd w:val="solid" w:color="C0C0C0" w:fill="FFFFFF"/>
          </w:tcPr>
          <w:p w14:paraId="634E62B4" w14:textId="77777777" w:rsidR="006D611F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14:paraId="512D7E76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</w:tbl>
    <w:p w14:paraId="556C020D" w14:textId="77777777" w:rsidR="0043368F" w:rsidRDefault="0043368F" w:rsidP="00EC02F4"/>
    <w:p w14:paraId="2B978464" w14:textId="77777777" w:rsidR="006D611F" w:rsidRDefault="006D611F" w:rsidP="00EC02F4"/>
    <w:p w14:paraId="6EBEB7BB" w14:textId="77777777" w:rsidR="006D611F" w:rsidRDefault="006D611F" w:rsidP="00EC02F4"/>
    <w:p w14:paraId="259B851C" w14:textId="77777777" w:rsidR="006D611F" w:rsidRDefault="0043368F" w:rsidP="00EC02F4">
      <w:r>
        <w:t xml:space="preserve">55 majeur de manche ou de chelem. </w:t>
      </w:r>
    </w:p>
    <w:p w14:paraId="5A4E4688" w14:textId="77777777" w:rsidR="006D611F" w:rsidRDefault="006D611F" w:rsidP="00EC02F4"/>
    <w:p w14:paraId="07F4B490" w14:textId="77777777" w:rsidR="0043368F" w:rsidRDefault="0043368F" w:rsidP="00EC02F4">
      <w:r>
        <w:t>Avec une main limite de</w:t>
      </w:r>
      <w:r w:rsidR="006E7085">
        <w:t xml:space="preserve"> chelem on passe par un </w:t>
      </w:r>
      <w:proofErr w:type="spellStart"/>
      <w:r w:rsidR="006E7085">
        <w:t>stayman</w:t>
      </w:r>
      <w:proofErr w:type="spellEnd"/>
      <w:r>
        <w:t xml:space="preserve"> et sur réponse 3</w:t>
      </w:r>
      <w:r w:rsidR="006D611F">
        <w:rPr>
          <w:color w:val="FFC000"/>
          <w:sz w:val="28"/>
        </w:rPr>
        <w:sym w:font="Symbol" w:char="F0A8"/>
      </w:r>
      <w:r>
        <w:t xml:space="preserve"> on décrit d’abord 5</w:t>
      </w:r>
      <w:r w:rsidR="006D611F">
        <w:rPr>
          <w:color w:val="0000FF"/>
          <w:sz w:val="28"/>
        </w:rPr>
        <w:sym w:font="Symbol" w:char="F0AA"/>
      </w:r>
      <w:r>
        <w:t xml:space="preserve"> et 4</w:t>
      </w:r>
      <w:r w:rsidR="006D611F">
        <w:rPr>
          <w:color w:val="FF0000"/>
          <w:sz w:val="28"/>
        </w:rPr>
        <w:sym w:font="Symbol" w:char="F0A9"/>
      </w:r>
      <w:r>
        <w:t xml:space="preserve">, puis on répète le cas échéant les </w:t>
      </w:r>
      <w:r w:rsidR="006D611F">
        <w:rPr>
          <w:color w:val="FF0000"/>
          <w:sz w:val="28"/>
        </w:rPr>
        <w:sym w:font="Symbol" w:char="F0A9"/>
      </w:r>
      <w:r>
        <w:t>.</w:t>
      </w:r>
    </w:p>
    <w:p w14:paraId="51BFB408" w14:textId="77777777" w:rsidR="0043368F" w:rsidRPr="003A532D" w:rsidRDefault="003A532D" w:rsidP="00EC02F4">
      <w:r w:rsidRPr="003A532D">
        <w:rPr>
          <w:color w:val="00B050"/>
        </w:rPr>
        <w:t>3</w:t>
      </w:r>
      <w:r w:rsidR="000B12CE">
        <w:rPr>
          <w:color w:val="FF0000"/>
          <w:sz w:val="28"/>
        </w:rPr>
        <w:sym w:font="Symbol" w:char="F0A9"/>
      </w:r>
      <w:r w:rsidRPr="003A532D">
        <w:rPr>
          <w:color w:val="00B050"/>
        </w:rPr>
        <w:t xml:space="preserve"> suivi de 4</w:t>
      </w:r>
      <w:r w:rsidR="000B12CE">
        <w:rPr>
          <w:color w:val="FF0000"/>
          <w:sz w:val="28"/>
        </w:rPr>
        <w:sym w:font="Symbol" w:char="F0A9"/>
      </w:r>
      <w:r w:rsidRPr="003A532D">
        <w:rPr>
          <w:color w:val="00B050"/>
        </w:rPr>
        <w:t> </w:t>
      </w:r>
      <w:r>
        <w:rPr>
          <w:color w:val="00B050"/>
        </w:rPr>
        <w:t xml:space="preserve"> sur 3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 w:rsidRPr="003A532D">
        <w:rPr>
          <w:color w:val="00B050"/>
        </w:rPr>
        <w:t>?</w:t>
      </w:r>
    </w:p>
    <w:p w14:paraId="426A67D4" w14:textId="77777777" w:rsidR="00EC02F4" w:rsidRPr="006D611F" w:rsidRDefault="00EC02F4" w:rsidP="00EC02F4">
      <w:pPr>
        <w:pStyle w:val="Titre2"/>
      </w:pPr>
      <w:bookmarkStart w:id="102" w:name="_Toc332302141"/>
      <w:bookmarkStart w:id="103" w:name="_Toc468559110"/>
      <w:r>
        <w:t>Réaction en cas d’intervention sur 2</w:t>
      </w:r>
      <w:bookmarkEnd w:id="102"/>
      <w:bookmarkEnd w:id="103"/>
      <w:r w:rsidR="006D611F">
        <w:rPr>
          <w:color w:val="008000"/>
          <w:sz w:val="32"/>
        </w:rPr>
        <w:sym w:font="Symbol" w:char="F0A7"/>
      </w:r>
    </w:p>
    <w:p w14:paraId="071E1074" w14:textId="77777777" w:rsidR="00EC02F4" w:rsidRDefault="00EC02F4" w:rsidP="00EC02F4">
      <w:pPr>
        <w:rPr>
          <w:b/>
          <w:bCs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6D611F" w14:paraId="7DFB7FF5" w14:textId="77777777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769DCDA" w14:textId="77777777"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14:paraId="234A5F34" w14:textId="77777777"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73316B8" w14:textId="77777777"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14:paraId="03E47776" w14:textId="77777777" w:rsidTr="00B36C49">
        <w:tc>
          <w:tcPr>
            <w:tcW w:w="1101" w:type="dxa"/>
            <w:shd w:val="solid" w:color="C0C0C0" w:fill="FFFFFF"/>
          </w:tcPr>
          <w:p w14:paraId="3468E898" w14:textId="77777777" w:rsidR="006D611F" w:rsidRPr="006D611F" w:rsidRDefault="006D611F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538" w:type="dxa"/>
            <w:shd w:val="solid" w:color="C0C0C0" w:fill="FFFFFF"/>
          </w:tcPr>
          <w:p w14:paraId="37AFDC2C" w14:textId="77777777" w:rsidR="006D611F" w:rsidRDefault="006D611F" w:rsidP="006D611F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</w:t>
            </w:r>
            <w:r w:rsidRPr="006D611F">
              <w:rPr>
                <w:color w:val="FF0000"/>
              </w:rPr>
              <w:t>X</w:t>
            </w:r>
          </w:p>
        </w:tc>
        <w:tc>
          <w:tcPr>
            <w:tcW w:w="1297" w:type="dxa"/>
            <w:shd w:val="solid" w:color="C0C0C0" w:fill="FFFFFF"/>
          </w:tcPr>
          <w:p w14:paraId="709E4C5D" w14:textId="77777777" w:rsidR="006D611F" w:rsidRPr="00153252" w:rsidRDefault="006D611F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  ?</w:t>
            </w:r>
          </w:p>
        </w:tc>
      </w:tr>
    </w:tbl>
    <w:p w14:paraId="6EC79E17" w14:textId="77777777" w:rsidR="006D611F" w:rsidRDefault="006E3DEF" w:rsidP="006D611F">
      <w:pPr>
        <w:numPr>
          <w:ilvl w:val="0"/>
          <w:numId w:val="18"/>
        </w:numPr>
      </w:pPr>
      <w:r w:rsidRPr="006D611F">
        <w:rPr>
          <w:color w:val="00B050"/>
        </w:rPr>
        <w:t>Passe</w:t>
      </w:r>
      <w:r w:rsidRPr="000A0E4F">
        <w:t xml:space="preserve"> : Main non forcing de manche en face d’un 2 Fort. </w:t>
      </w:r>
    </w:p>
    <w:p w14:paraId="7B08C958" w14:textId="77777777" w:rsidR="006E3DEF" w:rsidRPr="000A0E4F" w:rsidRDefault="006E3DEF" w:rsidP="006D611F">
      <w:r w:rsidRPr="000A0E4F">
        <w:t>Les enchères directes de 2</w:t>
      </w:r>
      <w:r w:rsidR="006D611F">
        <w:rPr>
          <w:color w:val="FF0000"/>
          <w:sz w:val="28"/>
        </w:rPr>
        <w:sym w:font="Symbol" w:char="F0A9"/>
      </w:r>
      <w:r w:rsidRPr="000A0E4F">
        <w:t xml:space="preserve"> et 2</w:t>
      </w:r>
      <w:r w:rsidR="006D611F">
        <w:rPr>
          <w:color w:val="0000FF"/>
          <w:sz w:val="28"/>
        </w:rPr>
        <w:sym w:font="Symbol" w:char="F0AA"/>
      </w:r>
      <w:r w:rsidRPr="000A0E4F">
        <w:t xml:space="preserve"> sont alors des 2 Forts indéterminés, le partenaire surcontrant avec une main forcing de manche et soit 5 cartes en majeure soit pas d’arrêt </w:t>
      </w:r>
      <w:r w:rsidR="006D611F">
        <w:rPr>
          <w:color w:val="008000"/>
          <w:sz w:val="28"/>
        </w:rPr>
        <w:sym w:font="Symbol" w:char="F0A7"/>
      </w:r>
      <w:r w:rsidRPr="000A0E4F">
        <w:t>.</w:t>
      </w:r>
    </w:p>
    <w:p w14:paraId="1B2131E0" w14:textId="77777777" w:rsidR="006E3DEF" w:rsidRPr="000A0E4F" w:rsidRDefault="006D611F" w:rsidP="00AA0E4B">
      <w:pPr>
        <w:numPr>
          <w:ilvl w:val="0"/>
          <w:numId w:val="18"/>
        </w:numPr>
      </w:pPr>
      <w:r w:rsidRPr="006D611F">
        <w:rPr>
          <w:color w:val="002060"/>
        </w:rPr>
        <w:t>XX</w:t>
      </w:r>
      <w:r w:rsidR="006E3DEF" w:rsidRPr="000A0E4F">
        <w:t xml:space="preserve"> : Main Forcing de manche avec un arrêt </w:t>
      </w:r>
      <w:r>
        <w:rPr>
          <w:color w:val="008000"/>
          <w:sz w:val="28"/>
        </w:rPr>
        <w:sym w:font="Symbol" w:char="F0A7"/>
      </w:r>
    </w:p>
    <w:p w14:paraId="6383306B" w14:textId="77777777" w:rsidR="006E3DEF" w:rsidRDefault="006E3DEF" w:rsidP="00AA0E4B">
      <w:pPr>
        <w:numPr>
          <w:ilvl w:val="0"/>
          <w:numId w:val="18"/>
        </w:numPr>
      </w:pPr>
      <w:r w:rsidRPr="000A0E4F">
        <w:t>2</w:t>
      </w:r>
      <w:r w:rsidR="006D611F">
        <w:rPr>
          <w:color w:val="FFC000"/>
          <w:sz w:val="28"/>
        </w:rPr>
        <w:sym w:font="Symbol" w:char="F0A8"/>
      </w:r>
      <w:r w:rsidRPr="000A0E4F">
        <w:t xml:space="preserve"> : Main Forcing de manche sans arrêt </w:t>
      </w:r>
      <w:r w:rsidR="006D611F">
        <w:rPr>
          <w:color w:val="008000"/>
          <w:sz w:val="28"/>
        </w:rPr>
        <w:sym w:font="Symbol" w:char="F0A7"/>
      </w:r>
      <w:r w:rsidR="003A532D">
        <w:rPr>
          <w:color w:val="008000"/>
          <w:sz w:val="28"/>
        </w:rPr>
        <w:t xml:space="preserve"> </w:t>
      </w:r>
      <w:r w:rsidR="003A532D" w:rsidRPr="003A532D">
        <w:rPr>
          <w:b/>
          <w:color w:val="008000"/>
          <w:u w:val="single"/>
        </w:rPr>
        <w:t>A RETENIR</w:t>
      </w:r>
    </w:p>
    <w:p w14:paraId="3AE5751A" w14:textId="77777777" w:rsidR="006E3DEF" w:rsidRPr="000A0E4F" w:rsidRDefault="006E3DEF" w:rsidP="00AA0E4B">
      <w:pPr>
        <w:numPr>
          <w:ilvl w:val="0"/>
          <w:numId w:val="18"/>
        </w:numPr>
      </w:pPr>
      <w:r>
        <w:t>Autre Couleur : Naturel Forcing de Manche</w:t>
      </w:r>
    </w:p>
    <w:p w14:paraId="0FCA466F" w14:textId="77777777" w:rsidR="00EC02F4" w:rsidRPr="000A0E4F" w:rsidRDefault="00EC02F4" w:rsidP="00EC02F4">
      <w:pPr>
        <w:ind w:left="36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6D611F" w14:paraId="0975258F" w14:textId="77777777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DFCB796" w14:textId="77777777"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14:paraId="431BD63A" w14:textId="77777777"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DF635A8" w14:textId="77777777"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14:paraId="00A045A2" w14:textId="77777777" w:rsidTr="00B36C49">
        <w:tc>
          <w:tcPr>
            <w:tcW w:w="1101" w:type="dxa"/>
            <w:shd w:val="solid" w:color="C0C0C0" w:fill="FFFFFF"/>
          </w:tcPr>
          <w:p w14:paraId="6E2E82EA" w14:textId="77777777" w:rsidR="006D611F" w:rsidRPr="006D611F" w:rsidRDefault="006D611F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538" w:type="dxa"/>
            <w:shd w:val="solid" w:color="C0C0C0" w:fill="FFFFFF"/>
          </w:tcPr>
          <w:p w14:paraId="09612C0B" w14:textId="77777777" w:rsidR="006D611F" w:rsidRPr="006D611F" w:rsidRDefault="006D611F" w:rsidP="00B36C49">
            <w:r>
              <w:rPr>
                <w:color w:val="000080"/>
              </w:rPr>
              <w:t xml:space="preserve">   2</w:t>
            </w:r>
            <w:r>
              <w:rPr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FE35E29" w14:textId="77777777" w:rsidR="006D611F" w:rsidRPr="00153252" w:rsidRDefault="006D611F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  ?</w:t>
            </w:r>
          </w:p>
        </w:tc>
      </w:tr>
    </w:tbl>
    <w:p w14:paraId="1F9BF959" w14:textId="77777777" w:rsidR="006D611F" w:rsidRDefault="00EC02F4" w:rsidP="00AA0E4B">
      <w:pPr>
        <w:numPr>
          <w:ilvl w:val="0"/>
          <w:numId w:val="18"/>
        </w:numPr>
      </w:pPr>
      <w:r w:rsidRPr="006D611F">
        <w:rPr>
          <w:color w:val="00B050"/>
        </w:rPr>
        <w:t>Passe</w:t>
      </w:r>
      <w:r w:rsidR="006D611F">
        <w:t> : Main non forcing de manche</w:t>
      </w:r>
      <w:r w:rsidRPr="000A0E4F">
        <w:t>.</w:t>
      </w:r>
    </w:p>
    <w:p w14:paraId="3DB9863A" w14:textId="77777777" w:rsidR="00EC02F4" w:rsidRPr="000A0E4F" w:rsidRDefault="00EC02F4" w:rsidP="006D611F">
      <w:r w:rsidRPr="000A0E4F">
        <w:t xml:space="preserve"> Les enchères directes de 2</w:t>
      </w:r>
      <w:r w:rsidR="006D611F">
        <w:rPr>
          <w:color w:val="FF0000"/>
          <w:sz w:val="28"/>
        </w:rPr>
        <w:sym w:font="Symbol" w:char="F0A9"/>
      </w:r>
      <w:r w:rsidRPr="000A0E4F">
        <w:t xml:space="preserve"> et 2</w:t>
      </w:r>
      <w:r w:rsidR="006D611F">
        <w:rPr>
          <w:color w:val="0000FF"/>
          <w:sz w:val="28"/>
        </w:rPr>
        <w:sym w:font="Symbol" w:char="F0AA"/>
      </w:r>
      <w:r w:rsidRPr="000A0E4F">
        <w:t xml:space="preserve"> sont alors des 2 Forts indéterminés, le partenaire contrant avec une main forcing de manche et soit 5 cartes en majeure soit pas d’arrêt </w:t>
      </w:r>
      <w:r w:rsidR="006D611F">
        <w:rPr>
          <w:color w:val="FFC000"/>
          <w:sz w:val="28"/>
        </w:rPr>
        <w:sym w:font="Symbol" w:char="F0A8"/>
      </w:r>
      <w:r w:rsidRPr="000A0E4F">
        <w:t>.</w:t>
      </w:r>
    </w:p>
    <w:p w14:paraId="115F3B93" w14:textId="77777777" w:rsidR="00EC02F4" w:rsidRDefault="006D611F" w:rsidP="00AA0E4B">
      <w:pPr>
        <w:numPr>
          <w:ilvl w:val="0"/>
          <w:numId w:val="18"/>
        </w:numPr>
      </w:pPr>
      <w:r w:rsidRPr="006D611F">
        <w:rPr>
          <w:color w:val="FF0000"/>
        </w:rPr>
        <w:t>X</w:t>
      </w:r>
      <w:r w:rsidR="00EC02F4" w:rsidRPr="000A0E4F">
        <w:t> : Main Forcing de Manche</w:t>
      </w:r>
    </w:p>
    <w:p w14:paraId="0D7D1FC4" w14:textId="77777777" w:rsidR="006E3DEF" w:rsidRPr="000A0E4F" w:rsidRDefault="006E3DEF" w:rsidP="00AA0E4B">
      <w:pPr>
        <w:numPr>
          <w:ilvl w:val="0"/>
          <w:numId w:val="18"/>
        </w:numPr>
      </w:pPr>
      <w:r>
        <w:t>Autre couleur Naturelle Forcing de Manche</w:t>
      </w:r>
    </w:p>
    <w:p w14:paraId="14385FDF" w14:textId="77777777" w:rsidR="00EC02F4" w:rsidRPr="00DE09D4" w:rsidRDefault="00EC02F4" w:rsidP="00EC02F4">
      <w:pPr>
        <w:rPr>
          <w:highlight w:val="yellow"/>
        </w:rPr>
      </w:pPr>
    </w:p>
    <w:p w14:paraId="51C2B44B" w14:textId="77777777" w:rsidR="00EC02F4" w:rsidRDefault="00EC02F4" w:rsidP="00EC02F4">
      <w:r w:rsidRPr="000A0E4F">
        <w:t xml:space="preserve">En cas d’intervention </w:t>
      </w:r>
      <w:r w:rsidR="006E7085" w:rsidRPr="000A0E4F">
        <w:t>au-dessus</w:t>
      </w:r>
      <w:r w:rsidRPr="000A0E4F">
        <w:t xml:space="preserve"> de 2</w:t>
      </w:r>
      <w:r w:rsidR="006D611F">
        <w:rPr>
          <w:color w:val="FFC000"/>
          <w:sz w:val="28"/>
        </w:rPr>
        <w:sym w:font="Symbol" w:char="F0A8"/>
      </w:r>
      <w:r w:rsidRPr="000A0E4F">
        <w:t>, le (</w:t>
      </w:r>
      <w:r w:rsidRPr="006D611F">
        <w:rPr>
          <w:color w:val="FF0000"/>
        </w:rPr>
        <w:t>X</w:t>
      </w:r>
      <w:r w:rsidRPr="000A0E4F">
        <w:t>) est d’appel forcing de manche, les changements de couleur sont 5</w:t>
      </w:r>
      <w:r w:rsidRPr="000A0E4F">
        <w:rPr>
          <w:vertAlign w:val="superscript"/>
        </w:rPr>
        <w:t>ème</w:t>
      </w:r>
      <w:r w:rsidRPr="000A0E4F">
        <w:t xml:space="preserve"> Forcing de manche, la rectification à 2 ou 3SA est forcing de manche avec arrêt de la couleur d’intervention.</w:t>
      </w:r>
    </w:p>
    <w:p w14:paraId="358B899F" w14:textId="77777777" w:rsidR="00EC02F4" w:rsidRDefault="00EC02F4" w:rsidP="00EC02F4"/>
    <w:p w14:paraId="452B7393" w14:textId="77777777" w:rsidR="00EC02F4" w:rsidRDefault="00EC02F4" w:rsidP="00E531F4">
      <w:pPr>
        <w:pStyle w:val="Titre1"/>
        <w:numPr>
          <w:ilvl w:val="1"/>
          <w:numId w:val="1"/>
        </w:numPr>
        <w:jc w:val="center"/>
      </w:pPr>
      <w:r>
        <w:br w:type="page"/>
      </w:r>
      <w:bookmarkStart w:id="104" w:name="_Toc332302143"/>
      <w:bookmarkStart w:id="105" w:name="_Toc468559111"/>
      <w:r w:rsidRPr="00E531F4">
        <w:rPr>
          <w:bdr w:val="single" w:sz="4" w:space="0" w:color="auto"/>
        </w:rPr>
        <w:lastRenderedPageBreak/>
        <w:t>Séquences sur l’ouverture de 2</w:t>
      </w:r>
      <w:bookmarkEnd w:id="104"/>
      <w:bookmarkEnd w:id="105"/>
      <w:r w:rsidR="006D611F" w:rsidRPr="00E531F4">
        <w:rPr>
          <w:color w:val="FFC000"/>
          <w:sz w:val="36"/>
          <w:bdr w:val="single" w:sz="4" w:space="0" w:color="auto"/>
        </w:rPr>
        <w:sym w:font="Symbol" w:char="F0A8"/>
      </w:r>
    </w:p>
    <w:p w14:paraId="2EFDADF0" w14:textId="77777777" w:rsidR="00287F67" w:rsidRDefault="00071C96" w:rsidP="00287F67">
      <w:pPr>
        <w:pStyle w:val="Titre2"/>
      </w:pPr>
      <w:bookmarkStart w:id="106" w:name="_Toc332302144"/>
      <w:bookmarkStart w:id="107" w:name="_Toc359162744"/>
      <w:bookmarkStart w:id="108" w:name="_Toc468559112"/>
      <w:r>
        <w:t>Réponses à l’ouverture</w:t>
      </w:r>
      <w:bookmarkEnd w:id="106"/>
      <w:bookmarkEnd w:id="107"/>
      <w:bookmarkEnd w:id="108"/>
    </w:p>
    <w:p w14:paraId="55069A5E" w14:textId="77777777" w:rsidR="006D611F" w:rsidRPr="006D611F" w:rsidRDefault="006D611F" w:rsidP="006D611F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06B79" w14:paraId="7A9B8B5B" w14:textId="77777777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95CDB3E" w14:textId="77777777" w:rsidR="00106B79" w:rsidRPr="00153252" w:rsidRDefault="00106B79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A53C438" w14:textId="77777777" w:rsidR="00106B79" w:rsidRPr="00153252" w:rsidRDefault="00106B79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06B79" w:rsidRPr="00F62AC9" w14:paraId="3F9ABC69" w14:textId="77777777" w:rsidTr="00B36C49">
        <w:tc>
          <w:tcPr>
            <w:tcW w:w="1101" w:type="dxa"/>
            <w:shd w:val="solid" w:color="C0C0C0" w:fill="FFFFFF"/>
          </w:tcPr>
          <w:p w14:paraId="3C3E1B5E" w14:textId="77777777"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35ACC1FC" w14:textId="77777777"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106B79" w:rsidRPr="00F62AC9" w14:paraId="1275AD03" w14:textId="77777777" w:rsidTr="00B36C49">
        <w:tc>
          <w:tcPr>
            <w:tcW w:w="1101" w:type="dxa"/>
            <w:shd w:val="solid" w:color="C0C0C0" w:fill="FFFFFF"/>
          </w:tcPr>
          <w:p w14:paraId="2E3AD625" w14:textId="77777777"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223626A8" w14:textId="77777777" w:rsidR="00106B79" w:rsidRDefault="00106B79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14:paraId="477B057C" w14:textId="77777777" w:rsidR="00106B79" w:rsidRPr="006D611F" w:rsidRDefault="00106B79" w:rsidP="00106B79">
      <w:r w:rsidRPr="006D611F">
        <w:t>2SA</w:t>
      </w:r>
      <w:r w:rsidR="006D611F">
        <w:t xml:space="preserve"> </w:t>
      </w:r>
      <w:r w:rsidRPr="006D611F">
        <w:t xml:space="preserve">= Positif </w:t>
      </w:r>
      <w:proofErr w:type="spellStart"/>
      <w:r w:rsidRPr="006D611F">
        <w:t>fitté</w:t>
      </w:r>
      <w:proofErr w:type="spellEnd"/>
      <w:r w:rsidRPr="006D611F">
        <w:t xml:space="preserve"> propositionnel de manche à </w:t>
      </w:r>
      <w:r w:rsidR="006D611F">
        <w:rPr>
          <w:color w:val="0000FF"/>
          <w:sz w:val="28"/>
        </w:rPr>
        <w:sym w:font="Symbol" w:char="F0AA"/>
      </w:r>
    </w:p>
    <w:p w14:paraId="558E4521" w14:textId="77777777" w:rsidR="006D611F" w:rsidRPr="006D611F" w:rsidRDefault="00106B79" w:rsidP="00106B79">
      <w:r w:rsidRPr="006D611F">
        <w:t>3</w:t>
      </w:r>
      <w:r w:rsidR="006D611F">
        <w:rPr>
          <w:color w:val="008000"/>
          <w:sz w:val="28"/>
        </w:rPr>
        <w:sym w:font="Symbol" w:char="F0A7"/>
      </w:r>
      <w:r w:rsidRPr="006D611F">
        <w:t>/3</w:t>
      </w:r>
      <w:r w:rsidR="006D611F">
        <w:rPr>
          <w:color w:val="FFC000"/>
          <w:sz w:val="28"/>
        </w:rPr>
        <w:sym w:font="Symbol" w:char="F0A8"/>
      </w:r>
      <w:r w:rsidRPr="006D611F">
        <w:t>/3</w:t>
      </w:r>
      <w:r w:rsidR="006D611F">
        <w:rPr>
          <w:color w:val="FF0000"/>
          <w:sz w:val="28"/>
        </w:rPr>
        <w:sym w:font="Symbol" w:char="F0A9"/>
      </w:r>
      <w:r w:rsidRPr="006D611F">
        <w:t>/3</w:t>
      </w:r>
      <w:r w:rsidR="006D611F">
        <w:rPr>
          <w:color w:val="0000FF"/>
          <w:sz w:val="28"/>
        </w:rPr>
        <w:sym w:font="Symbol" w:char="F0AA"/>
      </w:r>
      <w:r w:rsidRPr="006D611F">
        <w:t xml:space="preserve"> = pour les jouer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06B79" w14:paraId="56D4C13A" w14:textId="77777777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DFEF015" w14:textId="77777777" w:rsidR="00106B79" w:rsidRPr="00153252" w:rsidRDefault="00106B79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84D4173" w14:textId="77777777" w:rsidR="00106B79" w:rsidRPr="00153252" w:rsidRDefault="00106B79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06B79" w:rsidRPr="00F62AC9" w14:paraId="573B4039" w14:textId="77777777" w:rsidTr="00B36C49">
        <w:tc>
          <w:tcPr>
            <w:tcW w:w="1101" w:type="dxa"/>
            <w:shd w:val="solid" w:color="C0C0C0" w:fill="FFFFFF"/>
          </w:tcPr>
          <w:p w14:paraId="3B05AFDA" w14:textId="77777777"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6438199B" w14:textId="77777777"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106B79" w:rsidRPr="00F62AC9" w14:paraId="6C9D37CB" w14:textId="77777777" w:rsidTr="00B36C49">
        <w:tc>
          <w:tcPr>
            <w:tcW w:w="1101" w:type="dxa"/>
            <w:shd w:val="solid" w:color="C0C0C0" w:fill="FFFFFF"/>
          </w:tcPr>
          <w:p w14:paraId="171BC0A6" w14:textId="77777777" w:rsidR="00106B79" w:rsidRDefault="00106B79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1EBA5009" w14:textId="77777777" w:rsidR="00106B79" w:rsidRDefault="00287F67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</w:tc>
      </w:tr>
    </w:tbl>
    <w:p w14:paraId="66724E5F" w14:textId="77777777" w:rsidR="00106B79" w:rsidRPr="006D611F" w:rsidRDefault="00106B79" w:rsidP="00106B79">
      <w:r w:rsidRPr="006D611F">
        <w:t xml:space="preserve">2SA = minimum avec des </w:t>
      </w:r>
      <w:r w:rsidR="006D611F">
        <w:rPr>
          <w:color w:val="FF0000"/>
          <w:sz w:val="28"/>
        </w:rPr>
        <w:sym w:font="Symbol" w:char="F0A9"/>
      </w:r>
      <w:r w:rsidRPr="006D611F">
        <w:t>, le répondant conclut</w:t>
      </w:r>
    </w:p>
    <w:p w14:paraId="4A357471" w14:textId="77777777" w:rsidR="00106B79" w:rsidRDefault="00106B79" w:rsidP="00106B79">
      <w:r w:rsidRPr="006D611F">
        <w:t>3</w:t>
      </w:r>
      <w:r w:rsidR="006D611F">
        <w:rPr>
          <w:color w:val="008000"/>
          <w:sz w:val="28"/>
        </w:rPr>
        <w:sym w:font="Symbol" w:char="F0A7"/>
      </w:r>
      <w:r w:rsidR="006E7085" w:rsidRPr="006D611F">
        <w:t xml:space="preserve">   </w:t>
      </w:r>
      <w:r w:rsidRPr="006D611F">
        <w:t xml:space="preserve">= maximum avec des </w:t>
      </w:r>
      <w:r w:rsidR="006D611F">
        <w:rPr>
          <w:color w:val="FF0000"/>
          <w:sz w:val="28"/>
        </w:rPr>
        <w:sym w:font="Symbol" w:char="F0A9"/>
      </w:r>
      <w:r w:rsidRPr="006D611F">
        <w:t>, le répondant conclut</w:t>
      </w:r>
    </w:p>
    <w:tbl>
      <w:tblPr>
        <w:tblpPr w:leftFromText="141" w:rightFromText="141" w:vertAnchor="text" w:horzAnchor="margin" w:tblpY="10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D611F" w14:paraId="703E7F54" w14:textId="77777777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FC0FC65" w14:textId="77777777"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99FBDBB" w14:textId="77777777"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RPr="00F62AC9" w14:paraId="45E31DEB" w14:textId="77777777" w:rsidTr="006D611F">
        <w:tc>
          <w:tcPr>
            <w:tcW w:w="1101" w:type="dxa"/>
            <w:shd w:val="solid" w:color="C0C0C0" w:fill="FFFFFF"/>
          </w:tcPr>
          <w:p w14:paraId="28A7B5E6" w14:textId="77777777"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44FA001C" w14:textId="77777777" w:rsidR="006D611F" w:rsidRPr="00F62AC9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  <w:tr w:rsidR="006D611F" w:rsidRPr="00F62AC9" w14:paraId="33B6B01F" w14:textId="77777777" w:rsidTr="006D611F">
        <w:tc>
          <w:tcPr>
            <w:tcW w:w="1101" w:type="dxa"/>
            <w:shd w:val="solid" w:color="C0C0C0" w:fill="FFFFFF"/>
          </w:tcPr>
          <w:p w14:paraId="34FFA1DB" w14:textId="77777777" w:rsidR="006D611F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4DF10E19" w14:textId="77777777" w:rsidR="006D611F" w:rsidRDefault="006D611F" w:rsidP="006D611F">
            <w:pPr>
              <w:rPr>
                <w:b/>
                <w:bCs/>
                <w:color w:val="000000"/>
              </w:rPr>
            </w:pPr>
          </w:p>
        </w:tc>
      </w:tr>
    </w:tbl>
    <w:p w14:paraId="028F6357" w14:textId="77777777" w:rsidR="006D611F" w:rsidRDefault="006D611F" w:rsidP="00106B79"/>
    <w:p w14:paraId="51E2BE6C" w14:textId="77777777" w:rsidR="006D611F" w:rsidRPr="0095283B" w:rsidRDefault="00106B79" w:rsidP="006D611F">
      <w:pPr>
        <w:rPr>
          <w:i/>
        </w:rPr>
      </w:pPr>
      <w:r w:rsidRPr="006D611F">
        <w:t xml:space="preserve">2SA </w:t>
      </w:r>
      <w:r w:rsidR="00071C96" w:rsidRPr="006D611F">
        <w:t>Relais</w:t>
      </w:r>
      <w:r w:rsidR="001204AE" w:rsidRPr="006D611F">
        <w:t xml:space="preserve"> a priori propositionnel</w:t>
      </w:r>
      <w:r w:rsidR="00071C96" w:rsidRPr="006D611F">
        <w:t xml:space="preserve"> </w:t>
      </w:r>
      <w:r w:rsidR="00071C96" w:rsidRPr="006D611F">
        <w:rPr>
          <w:b/>
          <w:bCs/>
          <w:u w:val="single"/>
        </w:rPr>
        <w:t>(</w:t>
      </w:r>
      <w:r w:rsidR="00071C96" w:rsidRPr="0095283B">
        <w:rPr>
          <w:bCs/>
          <w:i/>
          <w:u w:val="single"/>
        </w:rPr>
        <w:t>peut-être fait avec une main faible</w:t>
      </w:r>
      <w:r w:rsidR="001204AE" w:rsidRPr="0095283B">
        <w:rPr>
          <w:bCs/>
          <w:i/>
          <w:u w:val="single"/>
        </w:rPr>
        <w:t xml:space="preserve"> mais ce cas ne sera pas couvert si intervention derrière 2SA</w:t>
      </w:r>
      <w:r w:rsidR="00071C96" w:rsidRPr="0095283B">
        <w:rPr>
          <w:bCs/>
          <w:i/>
          <w:u w:val="single"/>
        </w:rPr>
        <w:t>).</w:t>
      </w:r>
      <w:r w:rsidR="00071C96" w:rsidRPr="0095283B">
        <w:rPr>
          <w:i/>
        </w:rPr>
        <w:t xml:space="preserve"> </w:t>
      </w:r>
    </w:p>
    <w:p w14:paraId="02B00976" w14:textId="77777777" w:rsidR="00071C96" w:rsidRPr="006D611F" w:rsidRDefault="00071C96" w:rsidP="00FF5072">
      <w:pPr>
        <w:pStyle w:val="Pardeliste"/>
        <w:numPr>
          <w:ilvl w:val="0"/>
          <w:numId w:val="62"/>
        </w:numPr>
      </w:pPr>
      <w:r w:rsidRPr="006D611F">
        <w:t>3</w:t>
      </w:r>
      <w:r w:rsidR="006D611F">
        <w:rPr>
          <w:color w:val="008000"/>
          <w:sz w:val="28"/>
        </w:rPr>
        <w:sym w:font="Symbol" w:char="F0A7"/>
      </w:r>
      <w:r w:rsidRPr="006D611F">
        <w:t> : main maxi avec 2 Faible, sur lequel</w:t>
      </w:r>
    </w:p>
    <w:p w14:paraId="36679E47" w14:textId="77777777" w:rsidR="00071C96" w:rsidRPr="006D611F" w:rsidRDefault="00071C96" w:rsidP="00AA0E4B">
      <w:pPr>
        <w:numPr>
          <w:ilvl w:val="1"/>
          <w:numId w:val="19"/>
        </w:numPr>
      </w:pPr>
      <w:r w:rsidRPr="006D611F">
        <w:t>3</w:t>
      </w:r>
      <w:r w:rsidR="006D611F">
        <w:rPr>
          <w:color w:val="FFC000"/>
          <w:sz w:val="28"/>
        </w:rPr>
        <w:sym w:font="Symbol" w:char="F0A8"/>
      </w:r>
      <w:r w:rsidRPr="006D611F">
        <w:t xml:space="preserve"> est un relais Forcing de manche pour réponse 3</w:t>
      </w:r>
      <w:r w:rsidR="006D611F">
        <w:rPr>
          <w:color w:val="FF0000"/>
          <w:sz w:val="28"/>
        </w:rPr>
        <w:sym w:font="Symbol" w:char="F0A9"/>
      </w:r>
      <w:r w:rsidRPr="006D611F">
        <w:t xml:space="preserve"> avec 2 Faible à </w:t>
      </w:r>
      <w:r w:rsidR="006D611F">
        <w:rPr>
          <w:color w:val="0000FF"/>
          <w:sz w:val="28"/>
        </w:rPr>
        <w:sym w:font="Symbol" w:char="F0AA"/>
      </w:r>
      <w:r w:rsidRPr="006D611F">
        <w:t xml:space="preserve"> et 3</w:t>
      </w:r>
      <w:r w:rsidR="006D611F">
        <w:rPr>
          <w:color w:val="0000FF"/>
          <w:sz w:val="28"/>
        </w:rPr>
        <w:sym w:font="Symbol" w:char="F0AA"/>
      </w:r>
      <w:r w:rsidRPr="006D611F">
        <w:t xml:space="preserve"> avec 2 faible à </w:t>
      </w:r>
      <w:r w:rsidR="006D611F">
        <w:rPr>
          <w:color w:val="FF0000"/>
          <w:sz w:val="28"/>
        </w:rPr>
        <w:sym w:font="Symbol" w:char="F0A9"/>
      </w:r>
    </w:p>
    <w:p w14:paraId="402FDC4B" w14:textId="77777777" w:rsidR="00071C96" w:rsidRPr="006D611F" w:rsidRDefault="00071C96" w:rsidP="00AA0E4B">
      <w:pPr>
        <w:numPr>
          <w:ilvl w:val="1"/>
          <w:numId w:val="19"/>
        </w:numPr>
      </w:pPr>
      <w:r w:rsidRPr="006D611F">
        <w:t>3</w:t>
      </w:r>
      <w:r w:rsidR="0095283B">
        <w:rPr>
          <w:color w:val="FF0000"/>
          <w:sz w:val="28"/>
        </w:rPr>
        <w:sym w:font="Symbol" w:char="F0A9"/>
      </w:r>
      <w:r w:rsidRPr="006D611F">
        <w:t xml:space="preserve"> demande au partenaire de passer ou rectifier à 3</w:t>
      </w:r>
      <w:r w:rsidR="0095283B">
        <w:rPr>
          <w:color w:val="0000FF"/>
          <w:sz w:val="28"/>
        </w:rPr>
        <w:sym w:font="Symbol" w:char="F0AA"/>
      </w:r>
    </w:p>
    <w:p w14:paraId="0722F334" w14:textId="77777777" w:rsidR="00071C96" w:rsidRPr="006D611F" w:rsidRDefault="00071C96" w:rsidP="00AA0E4B">
      <w:pPr>
        <w:numPr>
          <w:ilvl w:val="0"/>
          <w:numId w:val="19"/>
        </w:numPr>
      </w:pPr>
      <w:r w:rsidRPr="006D611F">
        <w:t>3</w:t>
      </w:r>
      <w:r w:rsidR="0095283B">
        <w:rPr>
          <w:color w:val="FFC000"/>
          <w:sz w:val="28"/>
        </w:rPr>
        <w:sym w:font="Symbol" w:char="F0A8"/>
      </w:r>
      <w:r w:rsidRPr="006D611F">
        <w:t xml:space="preserve"> : Main mini avec 2 </w:t>
      </w:r>
      <w:r w:rsidR="0095283B">
        <w:t xml:space="preserve">faible </w:t>
      </w:r>
      <w:r w:rsidRPr="006D611F">
        <w:t xml:space="preserve">à </w:t>
      </w:r>
      <w:r w:rsidR="0095283B">
        <w:rPr>
          <w:color w:val="FF0000"/>
          <w:sz w:val="28"/>
        </w:rPr>
        <w:sym w:font="Symbol" w:char="F0A9"/>
      </w:r>
      <w:r w:rsidRPr="006D611F">
        <w:t>, sur lequel 3</w:t>
      </w:r>
      <w:r w:rsidR="0095283B">
        <w:rPr>
          <w:color w:val="FF0000"/>
          <w:sz w:val="28"/>
        </w:rPr>
        <w:sym w:font="Symbol" w:char="F0A9"/>
      </w:r>
      <w:r w:rsidRPr="006D611F">
        <w:t xml:space="preserve"> est non forcing, </w:t>
      </w:r>
      <w:r w:rsidRPr="006D611F">
        <w:rPr>
          <w:b/>
          <w:bCs/>
        </w:rPr>
        <w:t>3</w:t>
      </w:r>
      <w:r w:rsidR="0095283B">
        <w:rPr>
          <w:b/>
          <w:bCs/>
          <w:color w:val="0000FF"/>
          <w:sz w:val="28"/>
        </w:rPr>
        <w:sym w:font="Symbol" w:char="F0AA"/>
      </w:r>
      <w:r w:rsidRPr="006D611F">
        <w:rPr>
          <w:b/>
          <w:bCs/>
        </w:rPr>
        <w:t xml:space="preserve"> Fort </w:t>
      </w:r>
      <w:proofErr w:type="spellStart"/>
      <w:r w:rsidRPr="006D611F">
        <w:rPr>
          <w:b/>
          <w:bCs/>
        </w:rPr>
        <w:t>fitté</w:t>
      </w:r>
      <w:proofErr w:type="spellEnd"/>
      <w:r w:rsidRPr="006D611F">
        <w:rPr>
          <w:b/>
          <w:bCs/>
        </w:rPr>
        <w:t xml:space="preserve"> </w:t>
      </w:r>
      <w:r w:rsidR="0095283B">
        <w:rPr>
          <w:b/>
          <w:bCs/>
          <w:color w:val="FF0000"/>
          <w:sz w:val="28"/>
        </w:rPr>
        <w:sym w:font="Symbol" w:char="F0A9"/>
      </w:r>
      <w:r w:rsidRPr="006D611F">
        <w:t>, 4</w:t>
      </w:r>
      <w:r w:rsidR="0095283B">
        <w:rPr>
          <w:color w:val="008000"/>
          <w:sz w:val="28"/>
        </w:rPr>
        <w:sym w:font="Symbol" w:char="F0A7"/>
      </w:r>
      <w:r w:rsidRPr="006D611F">
        <w:t xml:space="preserve"> ou 4</w:t>
      </w:r>
      <w:r w:rsidR="0095283B">
        <w:rPr>
          <w:color w:val="FFC000"/>
          <w:sz w:val="28"/>
        </w:rPr>
        <w:sym w:font="Symbol" w:char="F0A8"/>
      </w:r>
      <w:r w:rsidRPr="006D611F">
        <w:t xml:space="preserve"> contrôle </w:t>
      </w:r>
    </w:p>
    <w:p w14:paraId="62D8D014" w14:textId="77777777" w:rsidR="00071C96" w:rsidRPr="006D611F" w:rsidRDefault="00071C96" w:rsidP="00AA0E4B">
      <w:pPr>
        <w:numPr>
          <w:ilvl w:val="0"/>
          <w:numId w:val="19"/>
        </w:numPr>
      </w:pPr>
      <w:r w:rsidRPr="006D611F">
        <w:t>3</w:t>
      </w:r>
      <w:r w:rsidR="0095283B">
        <w:rPr>
          <w:color w:val="FF0000"/>
          <w:sz w:val="28"/>
        </w:rPr>
        <w:sym w:font="Symbol" w:char="F0A9"/>
      </w:r>
      <w:r w:rsidRPr="006D611F">
        <w:t xml:space="preserve"> : Main mini avec 2 Faible à </w:t>
      </w:r>
      <w:r w:rsidR="0095283B">
        <w:rPr>
          <w:color w:val="0000FF"/>
          <w:sz w:val="28"/>
        </w:rPr>
        <w:sym w:font="Symbol" w:char="F0AA"/>
      </w:r>
      <w:r w:rsidRPr="006D611F">
        <w:t>, sur lequel 3</w:t>
      </w:r>
      <w:r w:rsidR="0095283B">
        <w:rPr>
          <w:color w:val="0000FF"/>
          <w:sz w:val="28"/>
        </w:rPr>
        <w:sym w:font="Symbol" w:char="F0AA"/>
      </w:r>
      <w:r w:rsidRPr="006D611F">
        <w:t xml:space="preserve"> est non forcing, 4</w:t>
      </w:r>
      <w:r w:rsidR="0095283B">
        <w:rPr>
          <w:color w:val="008000"/>
          <w:sz w:val="28"/>
        </w:rPr>
        <w:sym w:font="Symbol" w:char="F0A7"/>
      </w:r>
      <w:r w:rsidRPr="006D611F">
        <w:t>/</w:t>
      </w:r>
      <w:r w:rsidR="0095283B">
        <w:rPr>
          <w:color w:val="FFC000"/>
          <w:sz w:val="28"/>
        </w:rPr>
        <w:sym w:font="Symbol" w:char="F0A8"/>
      </w:r>
      <w:r w:rsidRPr="006D611F">
        <w:t>/</w:t>
      </w:r>
      <w:r w:rsidR="0095283B">
        <w:rPr>
          <w:color w:val="FF0000"/>
          <w:sz w:val="28"/>
        </w:rPr>
        <w:sym w:font="Symbol" w:char="F0A9"/>
      </w:r>
      <w:r w:rsidRPr="006D611F">
        <w:t xml:space="preserve"> contrôle</w:t>
      </w:r>
    </w:p>
    <w:tbl>
      <w:tblPr>
        <w:tblpPr w:leftFromText="141" w:rightFromText="141" w:vertAnchor="text" w:horzAnchor="margin" w:tblpY="11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95283B" w14:paraId="0AB5536F" w14:textId="77777777" w:rsidTr="0095283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2B38654" w14:textId="77777777" w:rsidR="0095283B" w:rsidRPr="00153252" w:rsidRDefault="0095283B" w:rsidP="0095283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2C35100B" w14:textId="77777777" w:rsidR="0095283B" w:rsidRPr="00153252" w:rsidRDefault="0095283B" w:rsidP="0095283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5283B" w:rsidRPr="00F62AC9" w14:paraId="25C80484" w14:textId="77777777" w:rsidTr="0095283B">
        <w:tc>
          <w:tcPr>
            <w:tcW w:w="1101" w:type="dxa"/>
            <w:shd w:val="solid" w:color="C0C0C0" w:fill="FFFFFF"/>
          </w:tcPr>
          <w:p w14:paraId="694E9034" w14:textId="77777777" w:rsidR="0095283B" w:rsidRPr="0095283B" w:rsidRDefault="0095283B" w:rsidP="0095283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05FF14A7" w14:textId="77777777" w:rsidR="0095283B" w:rsidRPr="0095283B" w:rsidRDefault="0095283B" w:rsidP="0095283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14:paraId="0561F820" w14:textId="77777777" w:rsidR="00106B79" w:rsidRDefault="00106B79" w:rsidP="00106B79"/>
    <w:p w14:paraId="1A7891A2" w14:textId="77777777" w:rsidR="0095283B" w:rsidRDefault="00106B79" w:rsidP="00106B79">
      <w:pPr>
        <w:rPr>
          <w:bCs/>
        </w:rPr>
      </w:pPr>
      <w:r w:rsidRPr="0095283B">
        <w:rPr>
          <w:bCs/>
        </w:rPr>
        <w:t>U</w:t>
      </w:r>
      <w:r w:rsidR="00071C96" w:rsidRPr="0095283B">
        <w:rPr>
          <w:bCs/>
        </w:rPr>
        <w:t>nicolore 6</w:t>
      </w:r>
      <w:r w:rsidR="00071C96" w:rsidRPr="0095283B">
        <w:rPr>
          <w:bCs/>
          <w:vertAlign w:val="superscript"/>
        </w:rPr>
        <w:t>ème</w:t>
      </w:r>
      <w:r w:rsidR="00071C96" w:rsidRPr="0095283B">
        <w:rPr>
          <w:bCs/>
        </w:rPr>
        <w:t xml:space="preserve"> forcing de manche. </w:t>
      </w:r>
    </w:p>
    <w:p w14:paraId="1E77BB8F" w14:textId="77777777" w:rsidR="0095283B" w:rsidRDefault="00071C96" w:rsidP="00106B79">
      <w:pPr>
        <w:rPr>
          <w:bCs/>
        </w:rPr>
      </w:pPr>
      <w:r w:rsidRPr="0095283B">
        <w:rPr>
          <w:bCs/>
        </w:rPr>
        <w:t>Relais obligatoire 3</w:t>
      </w:r>
      <w:r w:rsidR="0095283B">
        <w:rPr>
          <w:bCs/>
          <w:color w:val="FFC000"/>
          <w:sz w:val="28"/>
        </w:rPr>
        <w:sym w:font="Symbol" w:char="F0A8"/>
      </w:r>
      <w:r w:rsidRPr="0095283B">
        <w:rPr>
          <w:bCs/>
        </w:rPr>
        <w:t xml:space="preserve"> pour </w:t>
      </w:r>
    </w:p>
    <w:p w14:paraId="72633044" w14:textId="77777777" w:rsidR="00071C96" w:rsidRPr="0095283B" w:rsidRDefault="00071C96" w:rsidP="00106B79">
      <w:pPr>
        <w:rPr>
          <w:bCs/>
        </w:rPr>
      </w:pPr>
      <w:r w:rsidRPr="0095283B">
        <w:rPr>
          <w:bCs/>
        </w:rPr>
        <w:t>3</w:t>
      </w:r>
      <w:r w:rsidR="0095283B">
        <w:rPr>
          <w:bCs/>
          <w:color w:val="FF0000"/>
          <w:sz w:val="28"/>
        </w:rPr>
        <w:sym w:font="Symbol" w:char="F0A9"/>
      </w:r>
      <w:r w:rsidRPr="0095283B">
        <w:rPr>
          <w:bCs/>
        </w:rPr>
        <w:t> : 6</w:t>
      </w:r>
      <w:r w:rsidR="0095283B">
        <w:rPr>
          <w:bCs/>
          <w:color w:val="FF0000"/>
          <w:sz w:val="28"/>
        </w:rPr>
        <w:sym w:font="Symbol" w:char="F0A9"/>
      </w:r>
      <w:r w:rsidRPr="0095283B">
        <w:rPr>
          <w:bCs/>
        </w:rPr>
        <w:t>, 3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> :6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>, 3SA : mineure 6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 pleine, intérêt pour le chelem si main maxi en face ; 4</w:t>
      </w:r>
      <w:r w:rsidR="0095283B">
        <w:rPr>
          <w:bCs/>
          <w:color w:val="008000"/>
          <w:sz w:val="28"/>
        </w:rPr>
        <w:sym w:font="Symbol" w:char="F0A7"/>
      </w:r>
      <w:r w:rsidRPr="0095283B">
        <w:rPr>
          <w:bCs/>
        </w:rPr>
        <w:t>/</w:t>
      </w:r>
      <w:r w:rsidR="0095283B">
        <w:rPr>
          <w:bCs/>
          <w:color w:val="FFC000"/>
          <w:sz w:val="28"/>
        </w:rPr>
        <w:sym w:font="Symbol" w:char="F0A8"/>
      </w:r>
      <w:r w:rsidRPr="0095283B">
        <w:rPr>
          <w:bCs/>
        </w:rPr>
        <w:t> : unicolore au moins 6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 souvent 7</w:t>
      </w:r>
      <w:r w:rsidR="0095283B" w:rsidRPr="0095283B">
        <w:rPr>
          <w:bCs/>
          <w:vertAlign w:val="superscript"/>
        </w:rPr>
        <w:t>ème</w:t>
      </w:r>
      <w:r w:rsidR="0095283B" w:rsidRPr="0095283B">
        <w:rPr>
          <w:bCs/>
        </w:rPr>
        <w:t xml:space="preserve"> (</w:t>
      </w:r>
      <w:r w:rsidRPr="0095283B">
        <w:rPr>
          <w:bCs/>
        </w:rPr>
        <w:t>réponse 4SA seule réponse négative sinon nomination de la majeure 6</w:t>
      </w:r>
      <w:r w:rsidRPr="0095283B">
        <w:rPr>
          <w:bCs/>
          <w:vertAlign w:val="superscript"/>
        </w:rPr>
        <w:t>ème</w:t>
      </w:r>
      <w:r w:rsidR="00CB377A">
        <w:rPr>
          <w:bCs/>
        </w:rPr>
        <w:t xml:space="preserve"> avec l’As ou </w:t>
      </w:r>
      <w:r w:rsidRPr="0095283B">
        <w:rPr>
          <w:bCs/>
        </w:rPr>
        <w:t>le Roi ou nomination du fit min</w:t>
      </w:r>
      <w:r w:rsidR="00CB377A">
        <w:rPr>
          <w:bCs/>
        </w:rPr>
        <w:t>eur si ni As/Roi M</w:t>
      </w:r>
    </w:p>
    <w:tbl>
      <w:tblPr>
        <w:tblpPr w:leftFromText="141" w:rightFromText="141" w:vertAnchor="text" w:tblpY="15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95283B" w:rsidRPr="0095283B" w14:paraId="167CBBC7" w14:textId="77777777" w:rsidTr="0095283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23FA04E" w14:textId="77777777" w:rsidR="0095283B" w:rsidRPr="0095283B" w:rsidRDefault="0095283B" w:rsidP="0095283B">
            <w:pPr>
              <w:rPr>
                <w:bCs/>
                <w:i/>
                <w:iCs/>
                <w:color w:val="FFFFFF"/>
              </w:rPr>
            </w:pPr>
            <w:r w:rsidRPr="0095283B">
              <w:rPr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DF5B710" w14:textId="77777777" w:rsidR="0095283B" w:rsidRPr="0095283B" w:rsidRDefault="0095283B" w:rsidP="0095283B">
            <w:pPr>
              <w:rPr>
                <w:bCs/>
                <w:i/>
                <w:iCs/>
                <w:color w:val="FFFFFF"/>
              </w:rPr>
            </w:pPr>
            <w:r w:rsidRPr="0095283B">
              <w:rPr>
                <w:bCs/>
                <w:i/>
                <w:iCs/>
                <w:color w:val="FFFFFF"/>
              </w:rPr>
              <w:t>Répondant</w:t>
            </w:r>
          </w:p>
        </w:tc>
      </w:tr>
      <w:tr w:rsidR="0095283B" w:rsidRPr="0095283B" w14:paraId="158D0BE8" w14:textId="77777777" w:rsidTr="0095283B">
        <w:tc>
          <w:tcPr>
            <w:tcW w:w="1101" w:type="dxa"/>
            <w:shd w:val="solid" w:color="C0C0C0" w:fill="FFFFFF"/>
          </w:tcPr>
          <w:p w14:paraId="4A3C8866" w14:textId="77777777" w:rsidR="0095283B" w:rsidRPr="0095283B" w:rsidRDefault="0095283B" w:rsidP="0095283B">
            <w:pPr>
              <w:rPr>
                <w:bCs/>
              </w:rPr>
            </w:pPr>
            <w:r w:rsidRPr="0095283B">
              <w:rPr>
                <w:bCs/>
                <w:color w:val="000000"/>
              </w:rPr>
              <w:t>2</w:t>
            </w:r>
            <w:r w:rsidRPr="0095283B">
              <w:rPr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0F49995C" w14:textId="77777777" w:rsidR="0095283B" w:rsidRPr="0095283B" w:rsidRDefault="0095283B" w:rsidP="0095283B">
            <w:pPr>
              <w:rPr>
                <w:bCs/>
              </w:rPr>
            </w:pPr>
            <w:r w:rsidRPr="0095283B">
              <w:rPr>
                <w:bCs/>
                <w:color w:val="000000"/>
              </w:rPr>
              <w:t>3</w:t>
            </w:r>
            <w:r w:rsidRPr="0095283B">
              <w:rPr>
                <w:bCs/>
                <w:color w:val="FFC000"/>
                <w:sz w:val="28"/>
              </w:rPr>
              <w:sym w:font="Symbol" w:char="F0A8"/>
            </w:r>
          </w:p>
        </w:tc>
      </w:tr>
    </w:tbl>
    <w:p w14:paraId="5F0E8092" w14:textId="77777777" w:rsidR="00106B79" w:rsidRPr="0095283B" w:rsidRDefault="00106B79" w:rsidP="00106B79">
      <w:pPr>
        <w:rPr>
          <w:bCs/>
        </w:rPr>
      </w:pPr>
    </w:p>
    <w:p w14:paraId="4A675135" w14:textId="77777777" w:rsidR="0095283B" w:rsidRDefault="00071C96" w:rsidP="00106B79">
      <w:pPr>
        <w:rPr>
          <w:bCs/>
        </w:rPr>
      </w:pPr>
      <w:r w:rsidRPr="0095283B">
        <w:rPr>
          <w:bCs/>
        </w:rPr>
        <w:t>3</w:t>
      </w:r>
      <w:r w:rsidR="0095283B">
        <w:rPr>
          <w:bCs/>
          <w:color w:val="FFC000"/>
          <w:sz w:val="28"/>
        </w:rPr>
        <w:sym w:font="Symbol" w:char="F0A8"/>
      </w:r>
      <w:r w:rsidRPr="0095283B">
        <w:rPr>
          <w:bCs/>
        </w:rPr>
        <w:t> : Majeure 5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 (jamais 6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) et petit </w:t>
      </w:r>
      <w:proofErr w:type="spellStart"/>
      <w:r w:rsidRPr="0095283B">
        <w:rPr>
          <w:bCs/>
        </w:rPr>
        <w:t>doubleton</w:t>
      </w:r>
      <w:proofErr w:type="spellEnd"/>
      <w:r w:rsidRPr="0095283B">
        <w:rPr>
          <w:bCs/>
        </w:rPr>
        <w:t xml:space="preserve"> (avec envie de jouer 3SA) ou singleton dans l’autre majeure </w:t>
      </w:r>
    </w:p>
    <w:p w14:paraId="78A334DE" w14:textId="77777777" w:rsidR="00071C96" w:rsidRPr="0095283B" w:rsidRDefault="00071C96" w:rsidP="00106B79">
      <w:pPr>
        <w:rPr>
          <w:bCs/>
        </w:rPr>
      </w:pPr>
      <w:r w:rsidRPr="0095283B">
        <w:rPr>
          <w:bCs/>
        </w:rPr>
        <w:t>Réponse 3</w:t>
      </w:r>
      <w:r w:rsidR="0095283B">
        <w:rPr>
          <w:bCs/>
          <w:color w:val="FF0000"/>
          <w:sz w:val="28"/>
        </w:rPr>
        <w:sym w:font="Symbol" w:char="F0A9"/>
      </w:r>
      <w:r w:rsidRPr="0095283B">
        <w:rPr>
          <w:bCs/>
        </w:rPr>
        <w:t>/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(unicolore 6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) sur laquelle </w:t>
      </w:r>
    </w:p>
    <w:p w14:paraId="283027F4" w14:textId="77777777" w:rsidR="00071C96" w:rsidRPr="0095283B" w:rsidRDefault="00106B79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3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(sur 3</w:t>
      </w:r>
      <w:r w:rsidR="0095283B">
        <w:rPr>
          <w:bCs/>
          <w:color w:val="FF0000"/>
          <w:sz w:val="28"/>
        </w:rPr>
        <w:sym w:font="Symbol" w:char="F0A9"/>
      </w:r>
      <w:r w:rsidRPr="0095283B">
        <w:rPr>
          <w:bCs/>
        </w:rPr>
        <w:t>) montre 5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</w:t>
      </w:r>
      <w:r w:rsidR="006C06B3" w:rsidRPr="0095283B">
        <w:rPr>
          <w:bCs/>
        </w:rPr>
        <w:t xml:space="preserve">et </w:t>
      </w:r>
      <w:r w:rsidR="0095283B">
        <w:rPr>
          <w:bCs/>
        </w:rPr>
        <w:t xml:space="preserve">à </w:t>
      </w:r>
      <w:r w:rsidR="006C06B3" w:rsidRPr="0095283B">
        <w:rPr>
          <w:bCs/>
        </w:rPr>
        <w:t>priori une main non régulière ou une main de chelem</w:t>
      </w:r>
    </w:p>
    <w:p w14:paraId="5A79867E" w14:textId="77777777" w:rsidR="00071C96" w:rsidRPr="0095283B" w:rsidRDefault="00071C96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3SA : montre 5 cartes dans la majeure non nom</w:t>
      </w:r>
      <w:r w:rsidR="00106B79" w:rsidRPr="0095283B">
        <w:rPr>
          <w:bCs/>
        </w:rPr>
        <w:t>mée</w:t>
      </w:r>
      <w:r w:rsidR="006C06B3" w:rsidRPr="0095283B">
        <w:rPr>
          <w:bCs/>
        </w:rPr>
        <w:t xml:space="preserve"> avec zone de manche</w:t>
      </w:r>
    </w:p>
    <w:p w14:paraId="03297B3A" w14:textId="77777777" w:rsidR="00071C96" w:rsidRPr="0095283B" w:rsidRDefault="00106B79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4</w:t>
      </w:r>
      <w:r w:rsidR="0095283B">
        <w:rPr>
          <w:bCs/>
          <w:color w:val="008000"/>
          <w:sz w:val="28"/>
        </w:rPr>
        <w:sym w:font="Symbol" w:char="F0A7"/>
      </w:r>
      <w:r w:rsidRPr="0095283B">
        <w:rPr>
          <w:bCs/>
        </w:rPr>
        <w:t>/</w:t>
      </w:r>
      <w:r w:rsidR="0095283B">
        <w:rPr>
          <w:bCs/>
          <w:color w:val="FFC000"/>
          <w:sz w:val="28"/>
        </w:rPr>
        <w:sym w:font="Symbol" w:char="F0A8"/>
      </w:r>
      <w:r w:rsidRPr="0095283B">
        <w:rPr>
          <w:bCs/>
        </w:rPr>
        <w:t> : Sur 3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 xml:space="preserve"> montre un contr</w:t>
      </w:r>
      <w:r w:rsidR="006C06B3" w:rsidRPr="0095283B">
        <w:rPr>
          <w:bCs/>
        </w:rPr>
        <w:t>ôle avec 5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>, sur 3</w:t>
      </w:r>
      <w:r w:rsidR="00CB377A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décrit un 55 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 xml:space="preserve"> et la couleur nommée en zone de chelem</w:t>
      </w:r>
    </w:p>
    <w:p w14:paraId="6968FF50" w14:textId="77777777" w:rsidR="00071C96" w:rsidRPr="0095283B" w:rsidRDefault="00071C96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4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 xml:space="preserve"> (sur 3</w:t>
      </w:r>
      <w:r w:rsidR="00CB377A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) : </w:t>
      </w:r>
      <w:r w:rsidR="006C06B3" w:rsidRPr="0095283B">
        <w:rPr>
          <w:bCs/>
        </w:rPr>
        <w:t xml:space="preserve">montre singleton </w:t>
      </w:r>
      <w:r w:rsidR="00CB377A">
        <w:rPr>
          <w:bCs/>
          <w:color w:val="FF0000"/>
          <w:sz w:val="28"/>
        </w:rPr>
        <w:sym w:font="Symbol" w:char="F0A9"/>
      </w:r>
      <w:r w:rsidR="006C06B3" w:rsidRPr="0095283B">
        <w:rPr>
          <w:bCs/>
        </w:rPr>
        <w:t xml:space="preserve"> et 5</w:t>
      </w:r>
      <w:r w:rsidR="00CB377A">
        <w:rPr>
          <w:bCs/>
          <w:color w:val="0000FF"/>
          <w:sz w:val="28"/>
        </w:rPr>
        <w:sym w:font="Symbol" w:char="F0AA"/>
      </w:r>
      <w:r w:rsidR="006C06B3" w:rsidRPr="0095283B">
        <w:rPr>
          <w:bCs/>
        </w:rPr>
        <w:t xml:space="preserve"> avec intérêt pour le chelem</w:t>
      </w:r>
    </w:p>
    <w:p w14:paraId="7C179673" w14:textId="77777777" w:rsidR="00071C96" w:rsidRPr="0095283B" w:rsidRDefault="00071C96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4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>/4</w:t>
      </w:r>
      <w:r w:rsidR="00CB377A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(fit de l’unicolore) : pour les jo</w:t>
      </w:r>
      <w:r w:rsidR="006C06B3" w:rsidRPr="0095283B">
        <w:rPr>
          <w:bCs/>
        </w:rPr>
        <w:t>uer</w:t>
      </w:r>
    </w:p>
    <w:p w14:paraId="2FF3AA52" w14:textId="77777777" w:rsidR="00071C96" w:rsidRPr="0095283B" w:rsidRDefault="00071C96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4SA : quantitatif sans fit</w:t>
      </w:r>
    </w:p>
    <w:p w14:paraId="31D9DF09" w14:textId="77777777" w:rsidR="006C06B3" w:rsidRPr="0095283B" w:rsidRDefault="00071C96" w:rsidP="00E37C19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5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>/</w:t>
      </w:r>
      <w:r w:rsidR="00CB377A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 : proposition de chelem avec petit </w:t>
      </w:r>
      <w:proofErr w:type="spellStart"/>
      <w:r w:rsidRPr="0095283B">
        <w:rPr>
          <w:bCs/>
        </w:rPr>
        <w:t>doubleton</w:t>
      </w:r>
      <w:proofErr w:type="spellEnd"/>
      <w:r w:rsidRPr="0095283B">
        <w:rPr>
          <w:bCs/>
        </w:rPr>
        <w:t xml:space="preserve"> dans l’autre majeure</w:t>
      </w:r>
    </w:p>
    <w:tbl>
      <w:tblPr>
        <w:tblpPr w:leftFromText="141" w:rightFromText="141" w:horzAnchor="margin" w:tblpY="-28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C06B3" w14:paraId="384BEDE7" w14:textId="77777777" w:rsidTr="00CB377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E4E2E8B" w14:textId="77777777" w:rsidR="006C06B3" w:rsidRPr="00153252" w:rsidRDefault="006C06B3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685C4EE7" w14:textId="77777777" w:rsidR="006C06B3" w:rsidRPr="00153252" w:rsidRDefault="006C06B3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C06B3" w:rsidRPr="00F62AC9" w14:paraId="5E303760" w14:textId="77777777" w:rsidTr="00CB377A">
        <w:tc>
          <w:tcPr>
            <w:tcW w:w="1101" w:type="dxa"/>
            <w:shd w:val="solid" w:color="C0C0C0" w:fill="FFFFFF"/>
          </w:tcPr>
          <w:p w14:paraId="53F285AB" w14:textId="77777777" w:rsidR="006C06B3" w:rsidRPr="00CB377A" w:rsidRDefault="006C06B3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CB377A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19FEC74B" w14:textId="77777777" w:rsidR="006C06B3" w:rsidRPr="00CB377A" w:rsidRDefault="006C06B3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 w:rsidR="00CB377A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 w:rsidR="00CB377A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7AC94160" w14:textId="77777777" w:rsidR="006C06B3" w:rsidRDefault="006C06B3" w:rsidP="006C06B3">
      <w:pPr>
        <w:rPr>
          <w:bCs/>
        </w:rPr>
      </w:pPr>
      <w:r w:rsidRPr="006C06B3">
        <w:rPr>
          <w:bCs/>
        </w:rPr>
        <w:t>Barrage avec double fit pour jouer dans le 2 faible du partenaire</w:t>
      </w:r>
    </w:p>
    <w:p w14:paraId="15DE0879" w14:textId="77777777" w:rsidR="00CB377A" w:rsidRDefault="00CB377A" w:rsidP="006C06B3">
      <w:pPr>
        <w:rPr>
          <w:bCs/>
        </w:rPr>
      </w:pPr>
    </w:p>
    <w:tbl>
      <w:tblPr>
        <w:tblpPr w:leftFromText="141" w:rightFromText="141" w:vertAnchor="text" w:tblpY="11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B377A" w14:paraId="13B85C99" w14:textId="77777777" w:rsidTr="00CB377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1F7C288" w14:textId="77777777"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8EE9434" w14:textId="77777777"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:rsidRPr="00F62AC9" w14:paraId="08E09AD7" w14:textId="77777777" w:rsidTr="00CB377A">
        <w:tc>
          <w:tcPr>
            <w:tcW w:w="1101" w:type="dxa"/>
            <w:shd w:val="solid" w:color="C0C0C0" w:fill="FFFFFF"/>
          </w:tcPr>
          <w:p w14:paraId="22C50B90" w14:textId="77777777"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7C594CB4" w14:textId="77777777"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14:paraId="2BA0F0EA" w14:textId="77777777" w:rsidR="00CB377A" w:rsidRPr="006C06B3" w:rsidRDefault="00CB377A" w:rsidP="006C06B3">
      <w:pPr>
        <w:rPr>
          <w:bCs/>
        </w:rPr>
      </w:pPr>
    </w:p>
    <w:p w14:paraId="58470D6F" w14:textId="77777777" w:rsidR="00CB377A" w:rsidRDefault="00CB377A" w:rsidP="006C06B3"/>
    <w:p w14:paraId="38DB3FA7" w14:textId="77777777" w:rsidR="006C06B3" w:rsidRDefault="006C06B3" w:rsidP="006C06B3">
      <w:r>
        <w:t xml:space="preserve">Demande de nomination en </w:t>
      </w:r>
      <w:proofErr w:type="spellStart"/>
      <w:r>
        <w:t>texas</w:t>
      </w:r>
      <w:proofErr w:type="spellEnd"/>
      <w:r>
        <w:t xml:space="preserve"> du 2 Faible en majeur</w:t>
      </w:r>
    </w:p>
    <w:tbl>
      <w:tblPr>
        <w:tblpPr w:leftFromText="141" w:rightFromText="141" w:vertAnchor="text" w:horzAnchor="margin" w:tblpY="16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B377A" w14:paraId="4B57F1CF" w14:textId="77777777" w:rsidTr="00CB377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E25CBD3" w14:textId="77777777"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1B09358C" w14:textId="77777777"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:rsidRPr="00F62AC9" w14:paraId="3A986EF9" w14:textId="77777777" w:rsidTr="00CB377A">
        <w:tc>
          <w:tcPr>
            <w:tcW w:w="1101" w:type="dxa"/>
            <w:shd w:val="solid" w:color="C0C0C0" w:fill="FFFFFF"/>
          </w:tcPr>
          <w:p w14:paraId="07E463A6" w14:textId="77777777"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5FCF9BCA" w14:textId="77777777"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</w:tbl>
    <w:p w14:paraId="04E61117" w14:textId="77777777" w:rsidR="00CB377A" w:rsidRDefault="00CB377A" w:rsidP="006C06B3"/>
    <w:p w14:paraId="092A4F8A" w14:textId="77777777" w:rsidR="00CB377A" w:rsidRDefault="00CB377A" w:rsidP="006C06B3"/>
    <w:p w14:paraId="373A0CBE" w14:textId="77777777" w:rsidR="006C06B3" w:rsidRDefault="006C06B3" w:rsidP="006C06B3">
      <w:r>
        <w:t>Demande de nomination du 2 Faible en majeur</w:t>
      </w:r>
    </w:p>
    <w:tbl>
      <w:tblPr>
        <w:tblpPr w:leftFromText="141" w:rightFromText="141" w:vertAnchor="text" w:horzAnchor="margin" w:tblpY="1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B377A" w14:paraId="3CB09D5B" w14:textId="77777777" w:rsidTr="00CB377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907A3EC" w14:textId="77777777"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52878D7" w14:textId="77777777"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:rsidRPr="00F62AC9" w14:paraId="4AC6FB43" w14:textId="77777777" w:rsidTr="00CB377A">
        <w:tc>
          <w:tcPr>
            <w:tcW w:w="1101" w:type="dxa"/>
            <w:shd w:val="solid" w:color="C0C0C0" w:fill="FFFFFF"/>
          </w:tcPr>
          <w:p w14:paraId="5E919050" w14:textId="77777777"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14:paraId="115A2841" w14:textId="77777777"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4EA21547" w14:textId="77777777" w:rsidR="00CB377A" w:rsidRDefault="00CB377A" w:rsidP="006C06B3"/>
    <w:p w14:paraId="3B1719C3" w14:textId="77777777" w:rsidR="00CB377A" w:rsidRDefault="00CB377A" w:rsidP="006C06B3">
      <w:pPr>
        <w:rPr>
          <w:b/>
          <w:bCs/>
        </w:rPr>
      </w:pPr>
    </w:p>
    <w:p w14:paraId="004426EF" w14:textId="77777777" w:rsidR="00071C96" w:rsidRDefault="006C06B3" w:rsidP="006C06B3">
      <w:pPr>
        <w:rPr>
          <w:b/>
          <w:bCs/>
        </w:rPr>
      </w:pPr>
      <w:r>
        <w:rPr>
          <w:b/>
          <w:bCs/>
        </w:rPr>
        <w:t>Naturel pour les jouer</w:t>
      </w:r>
    </w:p>
    <w:p w14:paraId="5196512D" w14:textId="77777777" w:rsidR="00CB377A" w:rsidRPr="006C06B3" w:rsidRDefault="00CB377A" w:rsidP="006C06B3">
      <w:pPr>
        <w:rPr>
          <w:b/>
          <w:bCs/>
        </w:rPr>
      </w:pPr>
    </w:p>
    <w:p w14:paraId="0EB50797" w14:textId="77777777" w:rsidR="00071C96" w:rsidRPr="00CB377A" w:rsidRDefault="00071C96" w:rsidP="00071C96">
      <w:pPr>
        <w:pStyle w:val="Titre2"/>
      </w:pPr>
      <w:bookmarkStart w:id="109" w:name="_Toc332302145"/>
      <w:bookmarkStart w:id="110" w:name="_Toc359162745"/>
      <w:bookmarkStart w:id="111" w:name="_Toc468559113"/>
      <w:r>
        <w:t>Réaction en cas d’intervention sur 2</w:t>
      </w:r>
      <w:bookmarkEnd w:id="109"/>
      <w:bookmarkEnd w:id="110"/>
      <w:bookmarkEnd w:id="111"/>
      <w:r w:rsidR="00CB377A">
        <w:rPr>
          <w:color w:val="FFC000"/>
          <w:sz w:val="32"/>
        </w:rPr>
        <w:sym w:font="Symbol" w:char="F0A8"/>
      </w:r>
    </w:p>
    <w:p w14:paraId="51F0DE5B" w14:textId="77777777" w:rsidR="00071C96" w:rsidRDefault="00071C96" w:rsidP="00071C9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403"/>
        <w:gridCol w:w="1236"/>
        <w:gridCol w:w="1297"/>
      </w:tblGrid>
      <w:tr w:rsidR="00CB377A" w14:paraId="26CAE64C" w14:textId="77777777" w:rsidTr="00CB377A">
        <w:tc>
          <w:tcPr>
            <w:tcW w:w="1403" w:type="dxa"/>
            <w:tcBorders>
              <w:bottom w:val="single" w:sz="6" w:space="0" w:color="000000"/>
            </w:tcBorders>
            <w:shd w:val="solid" w:color="000080" w:fill="FFFFFF"/>
          </w:tcPr>
          <w:p w14:paraId="208F333C" w14:textId="77777777"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36" w:type="dxa"/>
            <w:tcBorders>
              <w:bottom w:val="single" w:sz="6" w:space="0" w:color="000000"/>
            </w:tcBorders>
            <w:shd w:val="solid" w:color="000080" w:fill="FFFFFF"/>
          </w:tcPr>
          <w:p w14:paraId="30AD4709" w14:textId="77777777"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28AEDA1" w14:textId="77777777"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14:paraId="243D41F2" w14:textId="77777777" w:rsidTr="00CB377A">
        <w:tc>
          <w:tcPr>
            <w:tcW w:w="1403" w:type="dxa"/>
            <w:shd w:val="solid" w:color="C0C0C0" w:fill="FFFFFF"/>
          </w:tcPr>
          <w:p w14:paraId="50F1BCEA" w14:textId="77777777" w:rsidR="00CB377A" w:rsidRPr="00CB377A" w:rsidRDefault="00CB377A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36" w:type="dxa"/>
            <w:shd w:val="solid" w:color="C0C0C0" w:fill="FFFFFF"/>
          </w:tcPr>
          <w:p w14:paraId="64E93C8A" w14:textId="77777777" w:rsidR="00CB377A" w:rsidRDefault="00CB377A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</w:t>
            </w:r>
            <w:r w:rsidRPr="00CB377A">
              <w:rPr>
                <w:color w:val="FF0000"/>
              </w:rPr>
              <w:t>X</w:t>
            </w:r>
          </w:p>
        </w:tc>
        <w:tc>
          <w:tcPr>
            <w:tcW w:w="1297" w:type="dxa"/>
            <w:shd w:val="solid" w:color="C0C0C0" w:fill="FFFFFF"/>
          </w:tcPr>
          <w:p w14:paraId="62C46AAC" w14:textId="77777777" w:rsidR="00CB377A" w:rsidRPr="00153252" w:rsidRDefault="00CB377A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 ?</w:t>
            </w:r>
          </w:p>
        </w:tc>
      </w:tr>
    </w:tbl>
    <w:p w14:paraId="5D17A53F" w14:textId="77777777" w:rsidR="006C06B3" w:rsidRDefault="006C06B3" w:rsidP="00AA0E4B">
      <w:pPr>
        <w:numPr>
          <w:ilvl w:val="0"/>
          <w:numId w:val="19"/>
        </w:numPr>
      </w:pPr>
      <w:r w:rsidRPr="00CB377A">
        <w:rPr>
          <w:color w:val="00B050"/>
        </w:rPr>
        <w:t>Passe</w:t>
      </w:r>
      <w:r>
        <w:t> : proposition de jouer 2</w:t>
      </w:r>
      <w:r w:rsidR="00CB377A">
        <w:rPr>
          <w:color w:val="FFC000"/>
          <w:sz w:val="28"/>
        </w:rPr>
        <w:sym w:font="Symbol" w:char="F0A8"/>
      </w:r>
    </w:p>
    <w:p w14:paraId="6F2B54E6" w14:textId="77777777" w:rsidR="006C06B3" w:rsidRPr="00CB377A" w:rsidRDefault="00CB377A" w:rsidP="00AA0E4B">
      <w:pPr>
        <w:numPr>
          <w:ilvl w:val="0"/>
          <w:numId w:val="19"/>
        </w:numPr>
      </w:pPr>
      <w:r w:rsidRPr="00CB377A">
        <w:rPr>
          <w:color w:val="002060"/>
        </w:rPr>
        <w:t>XX</w:t>
      </w:r>
      <w:r w:rsidR="006C06B3" w:rsidRPr="00CB377A">
        <w:t xml:space="preserve"> : demande nomination du 2 Faible, force indéterminée. </w:t>
      </w:r>
      <w:r w:rsidR="006C06B3" w:rsidRPr="00CB377A">
        <w:rPr>
          <w:i/>
        </w:rPr>
        <w:t>Dans ce cas, si l’adversaire nomme une majeure, le partenaire doit la contrer si c’est la couleur de son 2 faible.</w:t>
      </w:r>
    </w:p>
    <w:p w14:paraId="6C64F4C9" w14:textId="77777777" w:rsidR="006C06B3" w:rsidRPr="00CB377A" w:rsidRDefault="006C06B3" w:rsidP="00AA0E4B">
      <w:pPr>
        <w:numPr>
          <w:ilvl w:val="0"/>
          <w:numId w:val="19"/>
        </w:numPr>
      </w:pPr>
      <w:r w:rsidRPr="00CB377A">
        <w:t>2</w:t>
      </w:r>
      <w:r w:rsidR="00CB377A">
        <w:rPr>
          <w:color w:val="FF0000"/>
          <w:sz w:val="28"/>
        </w:rPr>
        <w:sym w:font="Symbol" w:char="F0A9"/>
      </w:r>
      <w:r w:rsidRPr="00CB377A">
        <w:t>, 2</w:t>
      </w:r>
      <w:r w:rsidR="00CB377A">
        <w:rPr>
          <w:color w:val="0000FF"/>
          <w:sz w:val="28"/>
        </w:rPr>
        <w:sym w:font="Symbol" w:char="F0AA"/>
      </w:r>
      <w:r w:rsidRPr="00CB377A">
        <w:t>, 3</w:t>
      </w:r>
      <w:r w:rsidR="00CB377A">
        <w:rPr>
          <w:color w:val="008000"/>
          <w:sz w:val="28"/>
        </w:rPr>
        <w:sym w:font="Symbol" w:char="F0A7"/>
      </w:r>
      <w:r w:rsidRPr="00CB377A">
        <w:t> : Naturel pour les jouer</w:t>
      </w:r>
    </w:p>
    <w:p w14:paraId="780FBF53" w14:textId="77777777" w:rsidR="006C06B3" w:rsidRPr="00CB377A" w:rsidRDefault="006C06B3" w:rsidP="00AA0E4B">
      <w:pPr>
        <w:numPr>
          <w:ilvl w:val="0"/>
          <w:numId w:val="19"/>
        </w:numPr>
      </w:pPr>
      <w:r w:rsidRPr="00CB377A">
        <w:t xml:space="preserve">2SA : relais </w:t>
      </w:r>
      <w:r w:rsidRPr="00CB377A">
        <w:rPr>
          <w:i/>
        </w:rPr>
        <w:t>réponses inchangées</w:t>
      </w:r>
    </w:p>
    <w:p w14:paraId="0F2BBA2F" w14:textId="77777777" w:rsidR="006C06B3" w:rsidRPr="00CB377A" w:rsidRDefault="006C06B3" w:rsidP="00AA0E4B">
      <w:pPr>
        <w:numPr>
          <w:ilvl w:val="0"/>
          <w:numId w:val="19"/>
        </w:numPr>
      </w:pPr>
      <w:r w:rsidRPr="00CB377A">
        <w:t>3</w:t>
      </w:r>
      <w:r w:rsidR="00CB377A">
        <w:rPr>
          <w:color w:val="FFC000"/>
          <w:sz w:val="28"/>
        </w:rPr>
        <w:sym w:font="Symbol" w:char="F0A8"/>
      </w:r>
      <w:r w:rsidRPr="00CB377A">
        <w:t> : Propositionnel avec fit dans les 2 majeures</w:t>
      </w:r>
    </w:p>
    <w:p w14:paraId="1B924743" w14:textId="77777777" w:rsidR="006C06B3" w:rsidRPr="00CB377A" w:rsidRDefault="006C06B3" w:rsidP="00AA0E4B">
      <w:pPr>
        <w:numPr>
          <w:ilvl w:val="0"/>
          <w:numId w:val="19"/>
        </w:numPr>
      </w:pPr>
      <w:r w:rsidRPr="00CB377A">
        <w:t>3</w:t>
      </w:r>
      <w:r w:rsidR="00CB377A">
        <w:rPr>
          <w:color w:val="FF0000"/>
          <w:sz w:val="28"/>
        </w:rPr>
        <w:sym w:font="Symbol" w:char="F0A9"/>
      </w:r>
      <w:r w:rsidRPr="00CB377A">
        <w:t>, 3</w:t>
      </w:r>
      <w:r w:rsidR="00CB377A">
        <w:rPr>
          <w:color w:val="0000FF"/>
          <w:sz w:val="28"/>
        </w:rPr>
        <w:sym w:font="Symbol" w:char="F0AA"/>
      </w:r>
      <w:r w:rsidRPr="00CB377A">
        <w:t>, 3SA, 4</w:t>
      </w:r>
      <w:r w:rsidR="00CB377A">
        <w:rPr>
          <w:color w:val="008000"/>
          <w:sz w:val="28"/>
        </w:rPr>
        <w:sym w:font="Symbol" w:char="F0A7"/>
      </w:r>
      <w:r w:rsidRPr="00CB377A">
        <w:t>, 4</w:t>
      </w:r>
      <w:r w:rsidR="00CB377A">
        <w:rPr>
          <w:color w:val="FFC000"/>
          <w:sz w:val="28"/>
        </w:rPr>
        <w:sym w:font="Symbol" w:char="F0A8"/>
      </w:r>
      <w:r w:rsidRPr="00CB377A">
        <w:t> : même sens que sans l’intervention par contre</w:t>
      </w:r>
    </w:p>
    <w:p w14:paraId="55C492EE" w14:textId="77777777" w:rsidR="00071C96" w:rsidRDefault="00071C96" w:rsidP="00071C9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798"/>
        <w:gridCol w:w="1297"/>
      </w:tblGrid>
      <w:tr w:rsidR="00CB377A" w14:paraId="5245AB24" w14:textId="77777777" w:rsidTr="001204AE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1459A23" w14:textId="77777777"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  <w:shd w:val="solid" w:color="000080" w:fill="FFFFFF"/>
          </w:tcPr>
          <w:p w14:paraId="16371D37" w14:textId="77777777"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B687B0E" w14:textId="77777777"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14:paraId="6ABB5692" w14:textId="77777777" w:rsidTr="001204AE">
        <w:tc>
          <w:tcPr>
            <w:tcW w:w="1101" w:type="dxa"/>
            <w:shd w:val="solid" w:color="C0C0C0" w:fill="FFFFFF"/>
          </w:tcPr>
          <w:p w14:paraId="55C362DD" w14:textId="77777777" w:rsidR="00CB377A" w:rsidRPr="00CB377A" w:rsidRDefault="00CB377A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647" w:type="dxa"/>
            <w:shd w:val="solid" w:color="C0C0C0" w:fill="FFFFFF"/>
          </w:tcPr>
          <w:p w14:paraId="43B48982" w14:textId="77777777" w:rsidR="00CB377A" w:rsidRDefault="00CB377A" w:rsidP="00B36C49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/2SA/3X</w:t>
            </w:r>
          </w:p>
        </w:tc>
        <w:tc>
          <w:tcPr>
            <w:tcW w:w="1297" w:type="dxa"/>
            <w:shd w:val="solid" w:color="C0C0C0" w:fill="FFFFFF"/>
          </w:tcPr>
          <w:p w14:paraId="000C162C" w14:textId="77777777" w:rsidR="00CB377A" w:rsidRPr="00153252" w:rsidRDefault="00CB377A" w:rsidP="00CB377A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2FF50EE9" w14:textId="77777777" w:rsidR="001204AE" w:rsidRDefault="00CB377A" w:rsidP="00AA0E4B">
      <w:pPr>
        <w:numPr>
          <w:ilvl w:val="0"/>
          <w:numId w:val="19"/>
        </w:numPr>
      </w:pPr>
      <w:r w:rsidRPr="00CB377A">
        <w:rPr>
          <w:color w:val="FF0000"/>
        </w:rPr>
        <w:t>X</w:t>
      </w:r>
      <w:r w:rsidR="001204AE" w:rsidRPr="00CB377A">
        <w:rPr>
          <w:color w:val="FF0000"/>
        </w:rPr>
        <w:t> </w:t>
      </w:r>
      <w:r w:rsidR="001204AE">
        <w:t>: Punitif</w:t>
      </w:r>
    </w:p>
    <w:p w14:paraId="6749C906" w14:textId="77777777" w:rsidR="001204AE" w:rsidRDefault="001204AE" w:rsidP="00AA0E4B">
      <w:pPr>
        <w:numPr>
          <w:ilvl w:val="0"/>
          <w:numId w:val="19"/>
        </w:numPr>
      </w:pPr>
      <w:r>
        <w:t>Ch</w:t>
      </w:r>
      <w:r w:rsidR="00CB377A">
        <w:t>an</w:t>
      </w:r>
      <w:r>
        <w:t>g</w:t>
      </w:r>
      <w:r w:rsidR="00CB377A">
        <w:t>emen</w:t>
      </w:r>
      <w:r>
        <w:t>t de couleur en mineure : naturel forcing 1 tour</w:t>
      </w:r>
    </w:p>
    <w:p w14:paraId="14B1D6DB" w14:textId="77777777" w:rsidR="001204AE" w:rsidRDefault="001204AE" w:rsidP="00AA0E4B">
      <w:pPr>
        <w:numPr>
          <w:ilvl w:val="0"/>
          <w:numId w:val="19"/>
        </w:numPr>
      </w:pPr>
      <w:r>
        <w:t>Nomination d’une majeure au palier de 2 ou 3 pour jouer en face du 2 faible ou rectif dans le 2 faible</w:t>
      </w:r>
    </w:p>
    <w:p w14:paraId="058C43B6" w14:textId="77777777" w:rsidR="001204AE" w:rsidRPr="000B12CE" w:rsidRDefault="001204AE" w:rsidP="00AA0E4B">
      <w:pPr>
        <w:numPr>
          <w:ilvl w:val="0"/>
          <w:numId w:val="19"/>
        </w:numPr>
        <w:rPr>
          <w:u w:val="single"/>
        </w:rPr>
      </w:pPr>
      <w:r w:rsidRPr="000B12CE">
        <w:rPr>
          <w:u w:val="single"/>
        </w:rPr>
        <w:t>Sur intervention 2SA, 3</w:t>
      </w:r>
      <w:r w:rsidR="000B12CE">
        <w:rPr>
          <w:color w:val="008000"/>
          <w:sz w:val="28"/>
          <w:u w:val="single"/>
        </w:rPr>
        <w:sym w:font="Symbol" w:char="F0A7"/>
      </w:r>
      <w:r w:rsidRPr="000B12CE">
        <w:rPr>
          <w:u w:val="single"/>
        </w:rPr>
        <w:t> ou 3</w:t>
      </w:r>
      <w:r w:rsidR="000B12CE">
        <w:rPr>
          <w:color w:val="FFC000"/>
          <w:sz w:val="28"/>
          <w:u w:val="single"/>
        </w:rPr>
        <w:sym w:font="Symbol" w:char="F0A8"/>
      </w:r>
      <w:r w:rsidRPr="000B12CE">
        <w:rPr>
          <w:u w:val="single"/>
        </w:rPr>
        <w:t>; 4</w:t>
      </w:r>
      <w:r w:rsidR="000B12CE">
        <w:rPr>
          <w:color w:val="008000"/>
          <w:sz w:val="28"/>
          <w:u w:val="single"/>
        </w:rPr>
        <w:sym w:font="Symbol" w:char="F0A7"/>
      </w:r>
      <w:r w:rsidRPr="000B12CE">
        <w:rPr>
          <w:u w:val="single"/>
        </w:rPr>
        <w:t xml:space="preserve">=nomme ta majeure en </w:t>
      </w:r>
      <w:proofErr w:type="spellStart"/>
      <w:r w:rsidRPr="000B12CE">
        <w:rPr>
          <w:u w:val="single"/>
        </w:rPr>
        <w:t>texas</w:t>
      </w:r>
      <w:proofErr w:type="spellEnd"/>
      <w:r w:rsidRPr="000B12CE">
        <w:rPr>
          <w:u w:val="single"/>
        </w:rPr>
        <w:t xml:space="preserve"> et 4</w:t>
      </w:r>
      <w:r w:rsidR="000B12CE">
        <w:rPr>
          <w:color w:val="FFC000"/>
          <w:sz w:val="28"/>
          <w:u w:val="single"/>
        </w:rPr>
        <w:sym w:font="Symbol" w:char="F0A8"/>
      </w:r>
      <w:r w:rsidRPr="000B12CE">
        <w:rPr>
          <w:u w:val="single"/>
        </w:rPr>
        <w:t>=Nomme ta majeure (donc sur 3</w:t>
      </w:r>
      <w:r w:rsidR="000B12CE">
        <w:rPr>
          <w:color w:val="FFC000"/>
          <w:sz w:val="28"/>
          <w:u w:val="single"/>
        </w:rPr>
        <w:sym w:font="Symbol" w:char="F0A8"/>
      </w:r>
      <w:r w:rsidRPr="000B12CE">
        <w:rPr>
          <w:u w:val="single"/>
        </w:rPr>
        <w:t xml:space="preserve">, avec des </w:t>
      </w:r>
      <w:r w:rsidR="000B12CE">
        <w:rPr>
          <w:color w:val="008000"/>
          <w:sz w:val="28"/>
          <w:u w:val="single"/>
        </w:rPr>
        <w:sym w:font="Symbol" w:char="F0A7"/>
      </w:r>
      <w:r w:rsidR="000B12CE">
        <w:rPr>
          <w:u w:val="single"/>
        </w:rPr>
        <w:t xml:space="preserve"> </w:t>
      </w:r>
      <w:r w:rsidRPr="000B12CE">
        <w:rPr>
          <w:u w:val="single"/>
        </w:rPr>
        <w:t>on nomme directement 5 ou 6</w:t>
      </w:r>
      <w:r w:rsidR="000B12CE">
        <w:rPr>
          <w:color w:val="008000"/>
          <w:sz w:val="28"/>
          <w:u w:val="single"/>
        </w:rPr>
        <w:sym w:font="Symbol" w:char="F0A7"/>
      </w:r>
      <w:r w:rsidRPr="000B12CE">
        <w:rPr>
          <w:u w:val="single"/>
        </w:rPr>
        <w:t>)</w:t>
      </w:r>
    </w:p>
    <w:p w14:paraId="710E60C6" w14:textId="77777777" w:rsidR="001204AE" w:rsidRDefault="001204AE" w:rsidP="00AA0E4B">
      <w:pPr>
        <w:numPr>
          <w:ilvl w:val="0"/>
          <w:numId w:val="19"/>
        </w:numPr>
      </w:pPr>
      <w:r>
        <w:t>4</w:t>
      </w:r>
      <w:r w:rsidR="00CB377A">
        <w:rPr>
          <w:color w:val="FF0000"/>
          <w:sz w:val="28"/>
        </w:rPr>
        <w:sym w:font="Symbol" w:char="F0A9"/>
      </w:r>
      <w:r>
        <w:t>, 4</w:t>
      </w:r>
      <w:r w:rsidR="00CB377A">
        <w:rPr>
          <w:color w:val="0000FF"/>
          <w:sz w:val="28"/>
        </w:rPr>
        <w:sym w:font="Symbol" w:char="F0AA"/>
      </w:r>
      <w:r>
        <w:t> : Naturel pour les jouer</w:t>
      </w:r>
    </w:p>
    <w:p w14:paraId="4FA38CF5" w14:textId="77777777" w:rsidR="00071C96" w:rsidRDefault="00071C96" w:rsidP="00071C9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647"/>
        <w:gridCol w:w="1297"/>
        <w:gridCol w:w="1342"/>
      </w:tblGrid>
      <w:tr w:rsidR="001204AE" w14:paraId="3D703731" w14:textId="77777777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06364C0" w14:textId="77777777" w:rsidR="001204AE" w:rsidRPr="00153252" w:rsidRDefault="001204A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  <w:shd w:val="solid" w:color="000080" w:fill="FFFFFF"/>
          </w:tcPr>
          <w:p w14:paraId="101CFA1C" w14:textId="77777777" w:rsidR="001204AE" w:rsidRPr="00153252" w:rsidRDefault="001204AE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2B3CE47" w14:textId="77777777" w:rsidR="001204AE" w:rsidRPr="00153252" w:rsidRDefault="001204A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solid" w:color="000080" w:fill="FFFFFF"/>
          </w:tcPr>
          <w:p w14:paraId="06FD45ED" w14:textId="77777777" w:rsidR="001204AE" w:rsidRPr="00153252" w:rsidRDefault="001204AE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1204AE" w14:paraId="3DD876E0" w14:textId="77777777" w:rsidTr="00B36C49">
        <w:tc>
          <w:tcPr>
            <w:tcW w:w="1101" w:type="dxa"/>
            <w:shd w:val="solid" w:color="C0C0C0" w:fill="FFFFFF"/>
          </w:tcPr>
          <w:p w14:paraId="15021F15" w14:textId="77777777" w:rsidR="001204AE" w:rsidRPr="00CB377A" w:rsidRDefault="001204AE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CB377A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647" w:type="dxa"/>
            <w:shd w:val="solid" w:color="C0C0C0" w:fill="FFFFFF"/>
          </w:tcPr>
          <w:p w14:paraId="0D6F18A9" w14:textId="77777777" w:rsidR="001204AE" w:rsidRDefault="001204AE" w:rsidP="00B36C49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14:paraId="7A11CF6D" w14:textId="77777777" w:rsidR="001204AE" w:rsidRPr="00153252" w:rsidRDefault="001204AE" w:rsidP="00B36C49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  <w:tc>
          <w:tcPr>
            <w:tcW w:w="1134" w:type="dxa"/>
            <w:shd w:val="solid" w:color="C0C0C0" w:fill="FFFFFF"/>
          </w:tcPr>
          <w:p w14:paraId="184F861B" w14:textId="77777777" w:rsidR="001204AE" w:rsidRPr="00CB377A" w:rsidRDefault="001204AE" w:rsidP="00B36C49">
            <w:r>
              <w:rPr>
                <w:color w:val="000080"/>
              </w:rPr>
              <w:t>3</w:t>
            </w:r>
            <w:r w:rsidR="00CB377A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 w:rsidR="00CB377A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/3</w:t>
            </w:r>
            <w:r w:rsidR="00CB377A">
              <w:rPr>
                <w:color w:val="FF0000"/>
                <w:sz w:val="28"/>
              </w:rPr>
              <w:sym w:font="Symbol" w:char="F0A9"/>
            </w:r>
          </w:p>
        </w:tc>
      </w:tr>
      <w:tr w:rsidR="001204AE" w14:paraId="12BA319D" w14:textId="77777777" w:rsidTr="00B36C49">
        <w:tc>
          <w:tcPr>
            <w:tcW w:w="1101" w:type="dxa"/>
            <w:shd w:val="solid" w:color="C0C0C0" w:fill="FFFFFF"/>
          </w:tcPr>
          <w:p w14:paraId="34554AA4" w14:textId="77777777" w:rsidR="001204AE" w:rsidRDefault="001204AE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647" w:type="dxa"/>
            <w:shd w:val="solid" w:color="C0C0C0" w:fill="FFFFFF"/>
          </w:tcPr>
          <w:p w14:paraId="471D3232" w14:textId="77777777" w:rsidR="001204AE" w:rsidRDefault="001204AE" w:rsidP="00B36C49">
            <w:pPr>
              <w:rPr>
                <w:color w:val="000080"/>
              </w:rPr>
            </w:pPr>
          </w:p>
        </w:tc>
        <w:tc>
          <w:tcPr>
            <w:tcW w:w="1297" w:type="dxa"/>
            <w:shd w:val="solid" w:color="C0C0C0" w:fill="FFFFFF"/>
          </w:tcPr>
          <w:p w14:paraId="461B7FFB" w14:textId="77777777" w:rsidR="001204AE" w:rsidRDefault="001204AE" w:rsidP="00B36C49">
            <w:pPr>
              <w:rPr>
                <w:color w:val="000080"/>
              </w:rPr>
            </w:pPr>
          </w:p>
        </w:tc>
        <w:tc>
          <w:tcPr>
            <w:tcW w:w="1134" w:type="dxa"/>
            <w:shd w:val="solid" w:color="C0C0C0" w:fill="FFFFFF"/>
          </w:tcPr>
          <w:p w14:paraId="28099587" w14:textId="77777777" w:rsidR="001204AE" w:rsidRDefault="001204AE" w:rsidP="00B36C49">
            <w:pPr>
              <w:rPr>
                <w:color w:val="000080"/>
              </w:rPr>
            </w:pPr>
          </w:p>
        </w:tc>
      </w:tr>
    </w:tbl>
    <w:p w14:paraId="0C0E1826" w14:textId="77777777" w:rsidR="00A3099A" w:rsidRPr="00A3099A" w:rsidRDefault="001204AE" w:rsidP="00FF5072">
      <w:pPr>
        <w:pStyle w:val="Pardeliste"/>
        <w:numPr>
          <w:ilvl w:val="0"/>
          <w:numId w:val="63"/>
        </w:numPr>
        <w:rPr>
          <w:bCs/>
          <w:kern w:val="32"/>
        </w:rPr>
      </w:pPr>
      <w:r w:rsidRPr="00A3099A">
        <w:rPr>
          <w:bCs/>
          <w:kern w:val="32"/>
        </w:rPr>
        <w:t>Sur 3</w:t>
      </w:r>
      <w:r w:rsidR="00CB377A" w:rsidRPr="00A3099A">
        <w:rPr>
          <w:color w:val="008000"/>
          <w:sz w:val="28"/>
        </w:rPr>
        <w:sym w:font="Symbol" w:char="F0A7"/>
      </w:r>
      <w:r w:rsidRPr="00A3099A">
        <w:rPr>
          <w:bCs/>
          <w:kern w:val="32"/>
        </w:rPr>
        <w:t xml:space="preserve">, passe avec maxi des </w:t>
      </w:r>
      <w:r w:rsidR="00CB377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et </w:t>
      </w:r>
      <w:r w:rsidR="00CB377A" w:rsidRPr="00A3099A">
        <w:rPr>
          <w:bCs/>
          <w:color w:val="FF0000"/>
          <w:kern w:val="32"/>
        </w:rPr>
        <w:t>X</w:t>
      </w:r>
      <w:r w:rsidR="00CB377A" w:rsidRPr="00A3099A">
        <w:rPr>
          <w:bCs/>
          <w:kern w:val="32"/>
        </w:rPr>
        <w:t xml:space="preserve"> </w:t>
      </w:r>
      <w:r w:rsidRPr="00A3099A">
        <w:rPr>
          <w:bCs/>
          <w:kern w:val="32"/>
        </w:rPr>
        <w:t xml:space="preserve">avec maxi des </w:t>
      </w:r>
      <w:r w:rsidR="00CB377A" w:rsidRPr="00A3099A">
        <w:rPr>
          <w:color w:val="0000FF"/>
          <w:sz w:val="28"/>
        </w:rPr>
        <w:sym w:font="Symbol" w:char="F0AA"/>
      </w:r>
      <w:r w:rsidRPr="00A3099A">
        <w:rPr>
          <w:bCs/>
          <w:kern w:val="32"/>
        </w:rPr>
        <w:t xml:space="preserve"> (rectification Forcing), </w:t>
      </w:r>
    </w:p>
    <w:p w14:paraId="13C1218E" w14:textId="77777777" w:rsidR="00EC02F4" w:rsidRPr="00A3099A" w:rsidRDefault="001204AE" w:rsidP="00A3099A">
      <w:pPr>
        <w:pStyle w:val="Pardeliste"/>
        <w:rPr>
          <w:bCs/>
          <w:kern w:val="32"/>
        </w:rPr>
      </w:pPr>
      <w:r w:rsidRPr="00A3099A">
        <w:rPr>
          <w:bCs/>
          <w:kern w:val="32"/>
        </w:rPr>
        <w:t>3</w:t>
      </w:r>
      <w:r w:rsidR="00CB377A" w:rsidRPr="00A3099A">
        <w:rPr>
          <w:color w:val="FFC000"/>
          <w:sz w:val="28"/>
        </w:rPr>
        <w:sym w:font="Symbol" w:char="F0A8"/>
      </w:r>
      <w:r w:rsidRPr="00A3099A">
        <w:rPr>
          <w:bCs/>
          <w:kern w:val="32"/>
        </w:rPr>
        <w:t xml:space="preserve"> et 3</w:t>
      </w:r>
      <w:r w:rsidR="00CB377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</w:t>
      </w:r>
      <w:proofErr w:type="spellStart"/>
      <w:r w:rsidRPr="00A3099A">
        <w:rPr>
          <w:bCs/>
          <w:kern w:val="32"/>
        </w:rPr>
        <w:t>texas</w:t>
      </w:r>
      <w:proofErr w:type="spellEnd"/>
      <w:r w:rsidRPr="00A3099A">
        <w:rPr>
          <w:bCs/>
          <w:kern w:val="32"/>
        </w:rPr>
        <w:t xml:space="preserve"> mini (rectification non forcing)</w:t>
      </w:r>
    </w:p>
    <w:p w14:paraId="7330FD74" w14:textId="77777777" w:rsidR="001204AE" w:rsidRPr="00A3099A" w:rsidRDefault="001204AE" w:rsidP="00FF5072">
      <w:pPr>
        <w:pStyle w:val="Pardeliste"/>
        <w:numPr>
          <w:ilvl w:val="0"/>
          <w:numId w:val="63"/>
        </w:numPr>
        <w:rPr>
          <w:bCs/>
          <w:kern w:val="32"/>
        </w:rPr>
      </w:pPr>
      <w:r w:rsidRPr="00A3099A">
        <w:rPr>
          <w:bCs/>
          <w:kern w:val="32"/>
        </w:rPr>
        <w:t>Sur 3</w:t>
      </w:r>
      <w:r w:rsidR="00CB377A" w:rsidRPr="00A3099A">
        <w:rPr>
          <w:color w:val="FFC000"/>
          <w:sz w:val="28"/>
        </w:rPr>
        <w:sym w:font="Symbol" w:char="F0A8"/>
      </w:r>
      <w:r w:rsidRPr="00A3099A">
        <w:rPr>
          <w:bCs/>
          <w:kern w:val="32"/>
        </w:rPr>
        <w:t xml:space="preserve">, passe avec mini des </w:t>
      </w:r>
      <w:r w:rsidR="00CB377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et </w:t>
      </w:r>
      <w:r w:rsidR="00CB377A" w:rsidRPr="00A3099A">
        <w:rPr>
          <w:bCs/>
          <w:color w:val="FF0000"/>
          <w:kern w:val="32"/>
        </w:rPr>
        <w:t>X</w:t>
      </w:r>
      <w:r w:rsidRPr="00A3099A">
        <w:rPr>
          <w:bCs/>
          <w:kern w:val="32"/>
        </w:rPr>
        <w:t xml:space="preserve"> avec maxi des </w:t>
      </w:r>
      <w:r w:rsidR="00CB377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>, 3</w:t>
      </w:r>
      <w:r w:rsidR="00A3099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</w:t>
      </w:r>
      <w:proofErr w:type="spellStart"/>
      <w:r w:rsidRPr="00A3099A">
        <w:rPr>
          <w:bCs/>
          <w:kern w:val="32"/>
        </w:rPr>
        <w:t>texas</w:t>
      </w:r>
      <w:proofErr w:type="spellEnd"/>
      <w:r w:rsidRPr="00A3099A">
        <w:rPr>
          <w:bCs/>
          <w:kern w:val="32"/>
        </w:rPr>
        <w:t xml:space="preserve"> force indéterminée (donc rectif 3</w:t>
      </w:r>
      <w:r w:rsidR="00A3099A" w:rsidRPr="00A3099A">
        <w:rPr>
          <w:color w:val="0000FF"/>
          <w:sz w:val="28"/>
        </w:rPr>
        <w:sym w:font="Symbol" w:char="F0AA"/>
      </w:r>
      <w:r w:rsidRPr="00A3099A">
        <w:rPr>
          <w:bCs/>
          <w:kern w:val="32"/>
        </w:rPr>
        <w:t xml:space="preserve"> non forcing)</w:t>
      </w:r>
    </w:p>
    <w:p w14:paraId="3978462C" w14:textId="77777777" w:rsidR="0048624A" w:rsidRPr="00A3099A" w:rsidRDefault="001204AE" w:rsidP="00FF5072">
      <w:pPr>
        <w:pStyle w:val="Pardeliste"/>
        <w:numPr>
          <w:ilvl w:val="0"/>
          <w:numId w:val="63"/>
        </w:numPr>
        <w:rPr>
          <w:bCs/>
          <w:kern w:val="32"/>
        </w:rPr>
      </w:pPr>
      <w:r w:rsidRPr="00A3099A">
        <w:rPr>
          <w:bCs/>
          <w:kern w:val="32"/>
        </w:rPr>
        <w:t>Sur 3</w:t>
      </w:r>
      <w:r w:rsidR="00A3099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, </w:t>
      </w:r>
      <w:r w:rsidR="00A3099A" w:rsidRPr="00A3099A">
        <w:rPr>
          <w:bCs/>
          <w:color w:val="FF0000"/>
          <w:kern w:val="32"/>
        </w:rPr>
        <w:t>X</w:t>
      </w:r>
      <w:r w:rsidRPr="00A3099A">
        <w:rPr>
          <w:bCs/>
          <w:kern w:val="32"/>
        </w:rPr>
        <w:t xml:space="preserve"> avec des </w:t>
      </w:r>
      <w:r w:rsidR="00A3099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et Passe avec des </w:t>
      </w:r>
      <w:r w:rsidR="00A3099A" w:rsidRPr="00A3099A">
        <w:rPr>
          <w:color w:val="0000FF"/>
          <w:sz w:val="28"/>
        </w:rPr>
        <w:sym w:font="Symbol" w:char="F0AA"/>
      </w:r>
      <w:r w:rsidRPr="00A3099A">
        <w:rPr>
          <w:bCs/>
          <w:kern w:val="32"/>
        </w:rPr>
        <w:t xml:space="preserve"> et une force indéterminée (donc rectif 3</w:t>
      </w:r>
      <w:r w:rsidR="00A3099A" w:rsidRPr="00A3099A">
        <w:rPr>
          <w:color w:val="0000FF"/>
          <w:sz w:val="28"/>
        </w:rPr>
        <w:sym w:font="Symbol" w:char="F0AA"/>
      </w:r>
      <w:r w:rsidRPr="00A3099A">
        <w:rPr>
          <w:bCs/>
          <w:kern w:val="32"/>
        </w:rPr>
        <w:t xml:space="preserve"> non forcing)</w:t>
      </w:r>
    </w:p>
    <w:p w14:paraId="5628E9B7" w14:textId="77777777" w:rsidR="0048624A" w:rsidRDefault="0048624A" w:rsidP="00E531F4">
      <w:pPr>
        <w:pStyle w:val="Titre1"/>
        <w:numPr>
          <w:ilvl w:val="1"/>
          <w:numId w:val="1"/>
        </w:numPr>
        <w:jc w:val="center"/>
      </w:pPr>
      <w:bookmarkStart w:id="112" w:name="_Toc332302149"/>
      <w:bookmarkStart w:id="113" w:name="_Toc468559114"/>
      <w:r w:rsidRPr="00E531F4">
        <w:rPr>
          <w:bdr w:val="single" w:sz="4" w:space="0" w:color="auto"/>
        </w:rPr>
        <w:lastRenderedPageBreak/>
        <w:t xml:space="preserve">Séquences sur l’ouverture de </w:t>
      </w:r>
      <w:r w:rsidR="00E37C19" w:rsidRPr="00E531F4">
        <w:rPr>
          <w:bdr w:val="single" w:sz="4" w:space="0" w:color="auto"/>
        </w:rPr>
        <w:t>2</w:t>
      </w:r>
      <w:r w:rsidR="00A3099A" w:rsidRPr="00E531F4">
        <w:rPr>
          <w:color w:val="FF0000"/>
          <w:sz w:val="36"/>
          <w:bdr w:val="single" w:sz="4" w:space="0" w:color="auto"/>
        </w:rPr>
        <w:sym w:font="Symbol" w:char="F0A9"/>
      </w:r>
      <w:r w:rsidR="00E37C19" w:rsidRPr="00E531F4">
        <w:rPr>
          <w:bdr w:val="single" w:sz="4" w:space="0" w:color="auto"/>
        </w:rPr>
        <w:t>/</w:t>
      </w:r>
      <w:r w:rsidRPr="00E531F4">
        <w:rPr>
          <w:bdr w:val="single" w:sz="4" w:space="0" w:color="auto"/>
        </w:rPr>
        <w:t>2</w:t>
      </w:r>
      <w:bookmarkEnd w:id="112"/>
      <w:bookmarkEnd w:id="113"/>
      <w:r w:rsidR="00A3099A" w:rsidRPr="00E531F4">
        <w:rPr>
          <w:color w:val="0000FF"/>
          <w:sz w:val="36"/>
          <w:bdr w:val="single" w:sz="4" w:space="0" w:color="auto"/>
        </w:rPr>
        <w:sym w:font="Symbol" w:char="F0AA"/>
      </w:r>
    </w:p>
    <w:p w14:paraId="7A9AE240" w14:textId="77777777" w:rsidR="00B36C49" w:rsidRDefault="00947B8D" w:rsidP="002F4DFB">
      <w:pPr>
        <w:pStyle w:val="Titre2"/>
      </w:pPr>
      <w:bookmarkStart w:id="114" w:name="_Toc368146640"/>
      <w:bookmarkStart w:id="115" w:name="_Toc468559115"/>
      <w:bookmarkStart w:id="116" w:name="_Toc359162747"/>
      <w:r w:rsidRPr="002F4DFB">
        <w:t>Réponses à l’ouverture</w:t>
      </w:r>
      <w:bookmarkEnd w:id="114"/>
      <w:bookmarkEnd w:id="115"/>
    </w:p>
    <w:tbl>
      <w:tblPr>
        <w:tblpPr w:leftFromText="141" w:rightFromText="141" w:vertAnchor="text" w:horzAnchor="margin" w:tblpY="35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3099A" w14:paraId="0092DB8B" w14:textId="77777777" w:rsidTr="00A3099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2E6AA1D" w14:textId="77777777" w:rsidR="00A3099A" w:rsidRPr="00153252" w:rsidRDefault="00A3099A" w:rsidP="00A3099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618CD91" w14:textId="77777777" w:rsidR="00A3099A" w:rsidRPr="00153252" w:rsidRDefault="00A3099A" w:rsidP="00A3099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3099A" w:rsidRPr="00F62AC9" w14:paraId="7792B36E" w14:textId="77777777" w:rsidTr="00A3099A">
        <w:tc>
          <w:tcPr>
            <w:tcW w:w="1101" w:type="dxa"/>
            <w:shd w:val="solid" w:color="C0C0C0" w:fill="FFFFFF"/>
          </w:tcPr>
          <w:p w14:paraId="1CFD08E3" w14:textId="77777777" w:rsidR="00A3099A" w:rsidRPr="00A3099A" w:rsidRDefault="00A3099A" w:rsidP="00A3099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324AB872" w14:textId="77777777" w:rsidR="00A3099A" w:rsidRPr="00F62AC9" w:rsidRDefault="00A3099A" w:rsidP="00A3099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  <w:tr w:rsidR="00A3099A" w:rsidRPr="00F62AC9" w14:paraId="75F17A2C" w14:textId="77777777" w:rsidTr="00A3099A">
        <w:tc>
          <w:tcPr>
            <w:tcW w:w="1101" w:type="dxa"/>
            <w:shd w:val="solid" w:color="C0C0C0" w:fill="FFFFFF"/>
          </w:tcPr>
          <w:p w14:paraId="51FA8C7E" w14:textId="77777777" w:rsidR="00A3099A" w:rsidRDefault="00A3099A" w:rsidP="00A3099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?</w:t>
            </w:r>
          </w:p>
        </w:tc>
        <w:tc>
          <w:tcPr>
            <w:tcW w:w="1297" w:type="dxa"/>
            <w:shd w:val="solid" w:color="C0C0C0" w:fill="FFFFFF"/>
          </w:tcPr>
          <w:p w14:paraId="13EC93DE" w14:textId="77777777" w:rsidR="00A3099A" w:rsidRDefault="00A3099A" w:rsidP="00A3099A">
            <w:pPr>
              <w:rPr>
                <w:b/>
                <w:bCs/>
                <w:color w:val="000000"/>
              </w:rPr>
            </w:pPr>
          </w:p>
        </w:tc>
      </w:tr>
    </w:tbl>
    <w:p w14:paraId="4BE8D19C" w14:textId="77777777" w:rsidR="00A3099A" w:rsidRPr="00A3099A" w:rsidRDefault="00A3099A" w:rsidP="00A3099A"/>
    <w:p w14:paraId="3DBE2F9B" w14:textId="77777777" w:rsidR="00A3099A" w:rsidRDefault="00A3099A" w:rsidP="00A3099A">
      <w:pPr>
        <w:ind w:left="360"/>
      </w:pPr>
    </w:p>
    <w:p w14:paraId="4435104B" w14:textId="77777777" w:rsidR="00A3099A" w:rsidRDefault="00A3099A" w:rsidP="00A3099A">
      <w:pPr>
        <w:ind w:left="360"/>
      </w:pPr>
      <w:r>
        <w:t>Demande la mineure 4</w:t>
      </w:r>
      <w:r w:rsidRPr="00A3099A">
        <w:rPr>
          <w:vertAlign w:val="superscript"/>
        </w:rPr>
        <w:t>ème</w:t>
      </w:r>
      <w:r>
        <w:t xml:space="preserve"> </w:t>
      </w:r>
    </w:p>
    <w:p w14:paraId="42BEF5EC" w14:textId="77777777" w:rsidR="00A3099A" w:rsidRDefault="00A3099A" w:rsidP="00A3099A">
      <w:pPr>
        <w:ind w:left="360"/>
      </w:pPr>
    </w:p>
    <w:p w14:paraId="32ED2F0F" w14:textId="77777777" w:rsidR="00A3099A" w:rsidRDefault="00A3099A" w:rsidP="00A3099A">
      <w:pPr>
        <w:ind w:left="360"/>
      </w:pPr>
    </w:p>
    <w:p w14:paraId="5033217F" w14:textId="77777777" w:rsidR="002F4DFB" w:rsidRPr="00A3099A" w:rsidRDefault="002F4DFB" w:rsidP="00FF5072">
      <w:pPr>
        <w:pStyle w:val="Pardeliste"/>
        <w:numPr>
          <w:ilvl w:val="0"/>
          <w:numId w:val="64"/>
        </w:numPr>
      </w:pPr>
      <w:r w:rsidRPr="00A3099A">
        <w:t>3</w:t>
      </w:r>
      <w:r w:rsidR="00A3099A">
        <w:rPr>
          <w:color w:val="008000"/>
          <w:sz w:val="32"/>
        </w:rPr>
        <w:sym w:font="Symbol" w:char="F0A7"/>
      </w:r>
      <w:r w:rsidRPr="00A3099A">
        <w:t> : Naturel sur lequel 3</w:t>
      </w:r>
      <w:r w:rsidR="00A3099A">
        <w:rPr>
          <w:color w:val="FFC000"/>
          <w:sz w:val="32"/>
        </w:rPr>
        <w:sym w:font="Symbol" w:char="F0A8"/>
      </w:r>
      <w:r w:rsidRPr="00A3099A">
        <w:t xml:space="preserve"> est nature</w:t>
      </w:r>
      <w:r w:rsidR="00E37C19" w:rsidRPr="00A3099A">
        <w:t>l forcing, 3</w:t>
      </w:r>
      <w:r w:rsidR="00A3099A">
        <w:rPr>
          <w:color w:val="FF0000"/>
          <w:sz w:val="32"/>
        </w:rPr>
        <w:sym w:font="Symbol" w:char="F0A9"/>
      </w:r>
      <w:r w:rsidR="00E37C19" w:rsidRPr="00A3099A">
        <w:t>/3</w:t>
      </w:r>
      <w:r w:rsidR="00A3099A">
        <w:rPr>
          <w:color w:val="0000FF"/>
          <w:sz w:val="32"/>
        </w:rPr>
        <w:sym w:font="Symbol" w:char="F0AA"/>
      </w:r>
      <w:r w:rsidR="00A3099A" w:rsidRPr="00A3099A">
        <w:rPr>
          <w:sz w:val="28"/>
        </w:rPr>
        <w:t xml:space="preserve"> </w:t>
      </w:r>
      <w:r w:rsidR="00A3099A" w:rsidRPr="00A3099A">
        <w:t>(3M)</w:t>
      </w:r>
      <w:r w:rsidR="00E37C19" w:rsidRPr="00A3099A">
        <w:t xml:space="preserve"> est propositionnel, 3</w:t>
      </w:r>
      <w:r w:rsidR="00A3099A">
        <w:rPr>
          <w:color w:val="0000FF"/>
          <w:sz w:val="28"/>
        </w:rPr>
        <w:sym w:font="Symbol" w:char="F0AA"/>
      </w:r>
      <w:r w:rsidR="00E37C19" w:rsidRPr="00A3099A">
        <w:t>/3</w:t>
      </w:r>
      <w:r w:rsidR="00A3099A">
        <w:rPr>
          <w:color w:val="FF0000"/>
          <w:sz w:val="28"/>
        </w:rPr>
        <w:sym w:font="Symbol" w:char="F0A9"/>
      </w:r>
      <w:r w:rsidR="00A3099A">
        <w:t xml:space="preserve"> (3M’)</w:t>
      </w:r>
      <w:r w:rsidR="00E37C19" w:rsidRPr="00A3099A">
        <w:t xml:space="preserve"> e</w:t>
      </w:r>
      <w:r w:rsidRPr="00A3099A">
        <w:t>st naturel forc</w:t>
      </w:r>
      <w:r w:rsidR="00E37C19" w:rsidRPr="00A3099A">
        <w:t>ing dans 6 cartes, 4</w:t>
      </w:r>
      <w:r w:rsidR="00A3099A">
        <w:rPr>
          <w:color w:val="008000"/>
          <w:sz w:val="28"/>
        </w:rPr>
        <w:sym w:font="Symbol" w:char="F0A7"/>
      </w:r>
      <w:r w:rsidR="00E37C19" w:rsidRPr="00A3099A">
        <w:t xml:space="preserve"> est encourageant non forcing</w:t>
      </w:r>
    </w:p>
    <w:p w14:paraId="5498F72D" w14:textId="77777777" w:rsidR="002F4DFB" w:rsidRPr="00A3099A" w:rsidRDefault="002F4DFB" w:rsidP="00AA0E4B">
      <w:pPr>
        <w:numPr>
          <w:ilvl w:val="0"/>
          <w:numId w:val="19"/>
        </w:numPr>
      </w:pPr>
      <w:r w:rsidRPr="00A3099A">
        <w:t>3</w:t>
      </w:r>
      <w:r w:rsidR="00A3099A">
        <w:rPr>
          <w:color w:val="FFC000"/>
          <w:sz w:val="28"/>
        </w:rPr>
        <w:sym w:font="Symbol" w:char="F0A8"/>
      </w:r>
      <w:r w:rsidRPr="00A3099A">
        <w:t> : Naturel sur le</w:t>
      </w:r>
      <w:r w:rsidR="00E37C19" w:rsidRPr="00A3099A">
        <w:t>quel 3</w:t>
      </w:r>
      <w:r w:rsidR="00A3099A">
        <w:rPr>
          <w:color w:val="FF0000"/>
          <w:sz w:val="28"/>
        </w:rPr>
        <w:sym w:font="Symbol" w:char="F0A9"/>
      </w:r>
      <w:r w:rsidR="00E37C19" w:rsidRPr="00A3099A">
        <w:t>/3</w:t>
      </w:r>
      <w:r w:rsidR="00A3099A">
        <w:rPr>
          <w:color w:val="0000FF"/>
          <w:sz w:val="28"/>
        </w:rPr>
        <w:sym w:font="Symbol" w:char="F0AA"/>
      </w:r>
      <w:r w:rsidR="00E37C19" w:rsidRPr="00A3099A">
        <w:t xml:space="preserve"> </w:t>
      </w:r>
      <w:r w:rsidR="00A3099A">
        <w:t xml:space="preserve">(3M) </w:t>
      </w:r>
      <w:r w:rsidR="00E37C19" w:rsidRPr="00A3099A">
        <w:t>est propositionnel, 3</w:t>
      </w:r>
      <w:r w:rsidR="00A3099A">
        <w:rPr>
          <w:color w:val="0000FF"/>
          <w:sz w:val="28"/>
        </w:rPr>
        <w:sym w:font="Symbol" w:char="F0AA"/>
      </w:r>
      <w:r w:rsidR="00E37C19" w:rsidRPr="00A3099A">
        <w:t>/3</w:t>
      </w:r>
      <w:r w:rsidR="00A3099A">
        <w:rPr>
          <w:color w:val="FF0000"/>
          <w:sz w:val="28"/>
        </w:rPr>
        <w:sym w:font="Symbol" w:char="F0A9"/>
      </w:r>
      <w:r w:rsidR="00A3099A">
        <w:t xml:space="preserve"> (3M’)</w:t>
      </w:r>
      <w:r w:rsidR="00E37C19" w:rsidRPr="00A3099A">
        <w:t xml:space="preserve"> est naturel forcing dans 6 cartes</w:t>
      </w:r>
      <w:r w:rsidRPr="00A3099A">
        <w:t>, 4</w:t>
      </w:r>
      <w:r w:rsidR="00A3099A">
        <w:rPr>
          <w:color w:val="008000"/>
          <w:sz w:val="28"/>
        </w:rPr>
        <w:sym w:font="Symbol" w:char="F0A7"/>
      </w:r>
      <w:r w:rsidRPr="00A3099A">
        <w:t xml:space="preserve"> est n</w:t>
      </w:r>
      <w:r w:rsidR="00E37C19" w:rsidRPr="00A3099A">
        <w:t>aturel forcing, 4</w:t>
      </w:r>
      <w:r w:rsidR="00A3099A">
        <w:rPr>
          <w:color w:val="FFC000"/>
          <w:sz w:val="28"/>
        </w:rPr>
        <w:sym w:font="Symbol" w:char="F0A8"/>
      </w:r>
      <w:r w:rsidR="00E37C19" w:rsidRPr="00A3099A">
        <w:t xml:space="preserve"> est encourageant non forcing</w:t>
      </w:r>
    </w:p>
    <w:tbl>
      <w:tblPr>
        <w:tblpPr w:leftFromText="141" w:rightFromText="141" w:vertAnchor="text" w:horzAnchor="margin" w:tblpY="7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3099A" w14:paraId="14B417FB" w14:textId="77777777" w:rsidTr="00A3099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B4F64B9" w14:textId="77777777" w:rsidR="00A3099A" w:rsidRPr="00153252" w:rsidRDefault="00A3099A" w:rsidP="00A3099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FD7CBD8" w14:textId="77777777" w:rsidR="00A3099A" w:rsidRPr="00153252" w:rsidRDefault="00A3099A" w:rsidP="00A3099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3099A" w:rsidRPr="00F62AC9" w14:paraId="6D42CA70" w14:textId="77777777" w:rsidTr="00A3099A">
        <w:tc>
          <w:tcPr>
            <w:tcW w:w="1101" w:type="dxa"/>
            <w:shd w:val="solid" w:color="C0C0C0" w:fill="FFFFFF"/>
          </w:tcPr>
          <w:p w14:paraId="5C08AB0F" w14:textId="77777777" w:rsidR="00A3099A" w:rsidRPr="00A3099A" w:rsidRDefault="00A3099A" w:rsidP="00A3099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5397451A" w14:textId="77777777" w:rsidR="00A3099A" w:rsidRPr="00A3099A" w:rsidRDefault="00A3099A" w:rsidP="00A3099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A3099A" w:rsidRPr="00F62AC9" w14:paraId="421EE536" w14:textId="77777777" w:rsidTr="00A3099A">
        <w:tc>
          <w:tcPr>
            <w:tcW w:w="1101" w:type="dxa"/>
            <w:shd w:val="solid" w:color="C0C0C0" w:fill="FFFFFF"/>
          </w:tcPr>
          <w:p w14:paraId="365D1C48" w14:textId="77777777" w:rsidR="00A3099A" w:rsidRDefault="00A3099A" w:rsidP="00A3099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2D12B7B8" w14:textId="77777777" w:rsidR="00A3099A" w:rsidRDefault="00A3099A" w:rsidP="00A3099A">
            <w:pPr>
              <w:rPr>
                <w:b/>
                <w:bCs/>
                <w:color w:val="000000"/>
              </w:rPr>
            </w:pPr>
          </w:p>
        </w:tc>
      </w:tr>
    </w:tbl>
    <w:p w14:paraId="364C1A84" w14:textId="77777777" w:rsidR="00214F0B" w:rsidRPr="00947B8D" w:rsidRDefault="00214F0B" w:rsidP="00214F0B">
      <w:pPr>
        <w:ind w:left="360"/>
        <w:rPr>
          <w:color w:val="FF0000"/>
        </w:rPr>
      </w:pPr>
    </w:p>
    <w:p w14:paraId="20A201E3" w14:textId="77777777" w:rsidR="00A3099A" w:rsidRPr="00A3099A" w:rsidRDefault="00E37C19" w:rsidP="002F4DFB">
      <w:r w:rsidRPr="00A3099A">
        <w:rPr>
          <w:b/>
          <w:bCs/>
          <w:u w:val="single"/>
        </w:rPr>
        <w:t>Relais FM</w:t>
      </w:r>
      <w:r w:rsidR="00947B8D" w:rsidRPr="00A3099A">
        <w:t xml:space="preserve">. </w:t>
      </w:r>
    </w:p>
    <w:p w14:paraId="022F2355" w14:textId="77777777" w:rsidR="00A3099A" w:rsidRDefault="00A3099A" w:rsidP="002F4DFB">
      <w:pPr>
        <w:rPr>
          <w:color w:val="FF0000"/>
        </w:rPr>
      </w:pPr>
    </w:p>
    <w:p w14:paraId="656B1A64" w14:textId="77777777" w:rsidR="00947B8D" w:rsidRPr="00947B8D" w:rsidRDefault="00947B8D" w:rsidP="002F4DFB">
      <w:pPr>
        <w:rPr>
          <w:color w:val="FF0000"/>
        </w:rPr>
      </w:pPr>
      <w:r w:rsidRPr="00947B8D">
        <w:rPr>
          <w:color w:val="FF0000"/>
        </w:rPr>
        <w:t>:</w:t>
      </w:r>
    </w:p>
    <w:p w14:paraId="58E0561B" w14:textId="77777777" w:rsidR="00947B8D" w:rsidRPr="00A3099A" w:rsidRDefault="00947B8D" w:rsidP="00AA0E4B">
      <w:pPr>
        <w:numPr>
          <w:ilvl w:val="0"/>
          <w:numId w:val="19"/>
        </w:numPr>
      </w:pPr>
      <w:r w:rsidRPr="00A3099A">
        <w:t>3</w:t>
      </w:r>
      <w:r w:rsidR="00A3099A">
        <w:rPr>
          <w:color w:val="FFC000"/>
          <w:sz w:val="32"/>
        </w:rPr>
        <w:sym w:font="Symbol" w:char="F0A8"/>
      </w:r>
      <w:r w:rsidRPr="00A3099A">
        <w:t> : 4</w:t>
      </w:r>
      <w:r w:rsidR="00A3099A">
        <w:rPr>
          <w:color w:val="008000"/>
          <w:sz w:val="28"/>
        </w:rPr>
        <w:sym w:font="Symbol" w:char="F0A7"/>
      </w:r>
      <w:r w:rsidR="00FE4F1C" w:rsidRPr="00A3099A">
        <w:t xml:space="preserve"> ou 5</w:t>
      </w:r>
      <w:r w:rsidR="00A3099A">
        <w:rPr>
          <w:color w:val="008000"/>
          <w:sz w:val="28"/>
        </w:rPr>
        <w:sym w:font="Symbol" w:char="F0A7"/>
      </w:r>
      <w:r w:rsidR="00FE4F1C" w:rsidRPr="00A3099A">
        <w:t xml:space="preserve"> mini</w:t>
      </w:r>
    </w:p>
    <w:p w14:paraId="31542A3E" w14:textId="77777777" w:rsidR="00947B8D" w:rsidRPr="00A3099A" w:rsidRDefault="00947B8D" w:rsidP="00AA0E4B">
      <w:pPr>
        <w:numPr>
          <w:ilvl w:val="0"/>
          <w:numId w:val="19"/>
        </w:numPr>
      </w:pPr>
      <w:r w:rsidRPr="00A3099A">
        <w:t>3</w:t>
      </w:r>
      <w:r w:rsidR="00A3099A">
        <w:rPr>
          <w:color w:val="FF0000"/>
          <w:sz w:val="28"/>
        </w:rPr>
        <w:sym w:font="Symbol" w:char="F0A9"/>
      </w:r>
      <w:r w:rsidRPr="00A3099A">
        <w:t> : 4</w:t>
      </w:r>
      <w:r w:rsidR="00A3099A">
        <w:rPr>
          <w:color w:val="FFC000"/>
          <w:sz w:val="28"/>
        </w:rPr>
        <w:sym w:font="Symbol" w:char="F0A8"/>
      </w:r>
      <w:r w:rsidR="00FE4F1C" w:rsidRPr="00A3099A">
        <w:t xml:space="preserve"> ou 5</w:t>
      </w:r>
      <w:r w:rsidR="00A3099A">
        <w:rPr>
          <w:color w:val="FFC000"/>
          <w:sz w:val="28"/>
        </w:rPr>
        <w:sym w:font="Symbol" w:char="F0A8"/>
      </w:r>
      <w:r w:rsidR="00FE4F1C" w:rsidRPr="00A3099A">
        <w:t xml:space="preserve"> mini </w:t>
      </w:r>
    </w:p>
    <w:p w14:paraId="04E55D9A" w14:textId="77777777" w:rsidR="00947B8D" w:rsidRPr="00A3099A" w:rsidRDefault="00947B8D" w:rsidP="00AA0E4B">
      <w:pPr>
        <w:numPr>
          <w:ilvl w:val="0"/>
          <w:numId w:val="19"/>
        </w:numPr>
      </w:pPr>
      <w:r w:rsidRPr="00A3099A">
        <w:t>3</w:t>
      </w:r>
      <w:r w:rsidR="00A3099A">
        <w:rPr>
          <w:color w:val="0000FF"/>
          <w:sz w:val="28"/>
        </w:rPr>
        <w:sym w:font="Symbol" w:char="F0AA"/>
      </w:r>
      <w:r w:rsidR="00FE4F1C" w:rsidRPr="00A3099A">
        <w:t> : 4</w:t>
      </w:r>
      <w:r w:rsidR="00A3099A">
        <w:rPr>
          <w:color w:val="008000"/>
          <w:sz w:val="28"/>
        </w:rPr>
        <w:sym w:font="Symbol" w:char="F0A7"/>
      </w:r>
      <w:r w:rsidR="00FE4F1C" w:rsidRPr="00A3099A">
        <w:t xml:space="preserve"> maxi </w:t>
      </w:r>
    </w:p>
    <w:p w14:paraId="6E447E96" w14:textId="77777777" w:rsidR="00947B8D" w:rsidRPr="00A3099A" w:rsidRDefault="00947B8D" w:rsidP="00AA0E4B">
      <w:pPr>
        <w:numPr>
          <w:ilvl w:val="0"/>
          <w:numId w:val="19"/>
        </w:numPr>
      </w:pPr>
      <w:r w:rsidRPr="00A3099A">
        <w:t>3S</w:t>
      </w:r>
      <w:r w:rsidR="00FE4F1C" w:rsidRPr="00A3099A">
        <w:t>A : 4</w:t>
      </w:r>
      <w:r w:rsidR="00A3099A">
        <w:rPr>
          <w:color w:val="FFC000"/>
          <w:sz w:val="28"/>
        </w:rPr>
        <w:sym w:font="Symbol" w:char="F0A8"/>
      </w:r>
      <w:r w:rsidR="00FE4F1C" w:rsidRPr="00A3099A">
        <w:t xml:space="preserve"> maxi</w:t>
      </w:r>
    </w:p>
    <w:p w14:paraId="54B92FAF" w14:textId="77777777" w:rsidR="00947B8D" w:rsidRPr="00A3099A" w:rsidRDefault="00947B8D" w:rsidP="00AA0E4B">
      <w:pPr>
        <w:numPr>
          <w:ilvl w:val="0"/>
          <w:numId w:val="19"/>
        </w:numPr>
      </w:pPr>
      <w:r w:rsidRPr="00A3099A">
        <w:t>4</w:t>
      </w:r>
      <w:r w:rsidR="00A3099A">
        <w:rPr>
          <w:color w:val="008000"/>
          <w:sz w:val="28"/>
        </w:rPr>
        <w:sym w:font="Symbol" w:char="F0A7"/>
      </w:r>
      <w:r w:rsidRPr="00A3099A">
        <w:t> : 5</w:t>
      </w:r>
      <w:r w:rsidR="00A3099A">
        <w:rPr>
          <w:color w:val="008000"/>
          <w:sz w:val="28"/>
        </w:rPr>
        <w:sym w:font="Symbol" w:char="F0A7"/>
      </w:r>
      <w:r w:rsidRPr="00A3099A">
        <w:t xml:space="preserve"> maxi</w:t>
      </w:r>
    </w:p>
    <w:p w14:paraId="5F673BB1" w14:textId="77777777" w:rsidR="00947B8D" w:rsidRPr="00A3099A" w:rsidRDefault="00947B8D" w:rsidP="00AA0E4B">
      <w:pPr>
        <w:numPr>
          <w:ilvl w:val="0"/>
          <w:numId w:val="19"/>
        </w:numPr>
      </w:pPr>
      <w:r w:rsidRPr="00A3099A">
        <w:t>4</w:t>
      </w:r>
      <w:r w:rsidR="00A3099A">
        <w:rPr>
          <w:color w:val="FFC000"/>
          <w:sz w:val="28"/>
        </w:rPr>
        <w:sym w:font="Symbol" w:char="F0A8"/>
      </w:r>
      <w:r w:rsidRPr="00A3099A">
        <w:t> : 5</w:t>
      </w:r>
      <w:r w:rsidR="00A3099A">
        <w:rPr>
          <w:color w:val="FFC000"/>
          <w:sz w:val="28"/>
        </w:rPr>
        <w:sym w:font="Symbol" w:char="F0A8"/>
      </w:r>
      <w:r w:rsidRPr="00A3099A">
        <w:t xml:space="preserve"> maxi</w:t>
      </w:r>
    </w:p>
    <w:p w14:paraId="1669DD74" w14:textId="77777777" w:rsidR="00FE4F1C" w:rsidRPr="00A3099A" w:rsidRDefault="00FE4F1C" w:rsidP="00FE4F1C">
      <w:r w:rsidRPr="00A3099A">
        <w:t xml:space="preserve">Le </w:t>
      </w:r>
      <w:proofErr w:type="spellStart"/>
      <w:r w:rsidRPr="00A3099A">
        <w:t>rebid</w:t>
      </w:r>
      <w:proofErr w:type="spellEnd"/>
      <w:r w:rsidRPr="00A3099A">
        <w:t xml:space="preserve"> à 4SA direct ensuite est un BW </w:t>
      </w:r>
      <w:r w:rsidR="00A3099A">
        <w:t>5 clés</w:t>
      </w:r>
      <w:r w:rsidRPr="00A3099A">
        <w:t xml:space="preserve"> sur la Majeure</w:t>
      </w:r>
    </w:p>
    <w:p w14:paraId="7661710C" w14:textId="77777777" w:rsidR="00214F0B" w:rsidRPr="00A3099A" w:rsidRDefault="00214F0B" w:rsidP="00FE4F1C">
      <w:r w:rsidRPr="00A3099A">
        <w:t>La nomination de la mineure indiquée au palier de 4 est un fit en recherche de chelem en mineure</w:t>
      </w:r>
    </w:p>
    <w:p w14:paraId="133AC542" w14:textId="77777777" w:rsidR="00214F0B" w:rsidRPr="00A3099A" w:rsidRDefault="00214F0B" w:rsidP="00FE4F1C">
      <w:r w:rsidRPr="00A3099A">
        <w:t xml:space="preserve">La nomination d’une autre couleur est un contrôle a priori </w:t>
      </w:r>
      <w:proofErr w:type="spellStart"/>
      <w:r w:rsidRPr="00A3099A">
        <w:t>fitté</w:t>
      </w:r>
      <w:proofErr w:type="spellEnd"/>
      <w:r w:rsidRPr="00A3099A">
        <w:t xml:space="preserve"> Majeur. </w:t>
      </w:r>
    </w:p>
    <w:tbl>
      <w:tblPr>
        <w:tblpPr w:leftFromText="141" w:rightFromText="141" w:vertAnchor="text" w:horzAnchor="margin" w:tblpY="8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3099A" w14:paraId="44331477" w14:textId="77777777" w:rsidTr="00FB115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0AE3E08" w14:textId="77777777" w:rsidR="00A3099A" w:rsidRPr="00153252" w:rsidRDefault="00A3099A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478E9691" w14:textId="77777777" w:rsidR="00A3099A" w:rsidRPr="00153252" w:rsidRDefault="00A3099A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3099A" w:rsidRPr="00F62AC9" w14:paraId="5A2FDD86" w14:textId="77777777" w:rsidTr="00FB115F">
        <w:tc>
          <w:tcPr>
            <w:tcW w:w="1101" w:type="dxa"/>
            <w:shd w:val="solid" w:color="C0C0C0" w:fill="FFFFFF"/>
          </w:tcPr>
          <w:p w14:paraId="76A4E042" w14:textId="77777777" w:rsidR="00A3099A" w:rsidRPr="00A3099A" w:rsidRDefault="00A3099A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14:paraId="2E3C4BAC" w14:textId="77777777" w:rsidR="00A3099A" w:rsidRPr="00A3099A" w:rsidRDefault="00A3099A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 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3099A" w:rsidRPr="00F62AC9" w14:paraId="25D6EB6F" w14:textId="77777777" w:rsidTr="00FB115F">
        <w:tc>
          <w:tcPr>
            <w:tcW w:w="1101" w:type="dxa"/>
            <w:shd w:val="solid" w:color="C0C0C0" w:fill="FFFFFF"/>
          </w:tcPr>
          <w:p w14:paraId="795247ED" w14:textId="77777777" w:rsidR="00A3099A" w:rsidRDefault="00A3099A" w:rsidP="00FB115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649E3EAA" w14:textId="77777777" w:rsidR="00A3099A" w:rsidRDefault="00A3099A" w:rsidP="00FB115F">
            <w:pPr>
              <w:rPr>
                <w:b/>
                <w:bCs/>
                <w:color w:val="000000"/>
              </w:rPr>
            </w:pPr>
          </w:p>
        </w:tc>
      </w:tr>
    </w:tbl>
    <w:p w14:paraId="4112B579" w14:textId="77777777" w:rsidR="00FE4F1C" w:rsidRDefault="00FE4F1C" w:rsidP="00FE4F1C">
      <w:pPr>
        <w:rPr>
          <w:color w:val="FF0000"/>
        </w:rPr>
      </w:pPr>
    </w:p>
    <w:p w14:paraId="05C8CCFC" w14:textId="77777777" w:rsidR="00A3099A" w:rsidRDefault="00A3099A" w:rsidP="002F4DFB">
      <w:pPr>
        <w:rPr>
          <w:b/>
          <w:bCs/>
          <w:color w:val="FF0000"/>
          <w:u w:val="single"/>
        </w:rPr>
      </w:pPr>
    </w:p>
    <w:p w14:paraId="036C93DA" w14:textId="77777777" w:rsidR="00A3099A" w:rsidRDefault="00FE4F1C" w:rsidP="002F4DFB">
      <w:pPr>
        <w:rPr>
          <w:bCs/>
        </w:rPr>
      </w:pPr>
      <w:r w:rsidRPr="00FB115F">
        <w:rPr>
          <w:bCs/>
          <w:u w:val="single"/>
        </w:rPr>
        <w:t>Main FM avec 5 cartes dans l’autre Majeure</w:t>
      </w:r>
      <w:r w:rsidR="00947B8D" w:rsidRPr="00FB115F">
        <w:rPr>
          <w:bCs/>
          <w:u w:val="single"/>
        </w:rPr>
        <w:t>.</w:t>
      </w:r>
      <w:r w:rsidR="00947B8D" w:rsidRPr="00FB115F">
        <w:rPr>
          <w:bCs/>
        </w:rPr>
        <w:t xml:space="preserve"> </w:t>
      </w:r>
    </w:p>
    <w:p w14:paraId="7770BD6D" w14:textId="77777777" w:rsidR="00FB115F" w:rsidRDefault="00FB115F" w:rsidP="002F4DFB">
      <w:pPr>
        <w:rPr>
          <w:bCs/>
        </w:rPr>
      </w:pPr>
    </w:p>
    <w:p w14:paraId="3B1FF762" w14:textId="77777777" w:rsidR="00947B8D" w:rsidRPr="00FB115F" w:rsidRDefault="00947B8D" w:rsidP="002F4DFB">
      <w:r w:rsidRPr="00FB115F">
        <w:rPr>
          <w:bCs/>
        </w:rPr>
        <w:t>3</w:t>
      </w:r>
      <w:r w:rsidR="00FB115F" w:rsidRPr="00FB115F">
        <w:rPr>
          <w:bCs/>
          <w:color w:val="FF0000"/>
          <w:sz w:val="28"/>
        </w:rPr>
        <w:sym w:font="Symbol" w:char="F0A9"/>
      </w:r>
      <w:r w:rsidR="00FE4F1C" w:rsidRPr="00FB115F">
        <w:rPr>
          <w:bCs/>
        </w:rPr>
        <w:t>/3</w:t>
      </w:r>
      <w:r w:rsidR="00FB115F" w:rsidRPr="00FB115F">
        <w:rPr>
          <w:bCs/>
          <w:color w:val="0000FF"/>
          <w:sz w:val="28"/>
        </w:rPr>
        <w:sym w:font="Symbol" w:char="F0AA"/>
      </w:r>
      <w:r w:rsidR="00FB115F" w:rsidRPr="00FB115F">
        <w:rPr>
          <w:bCs/>
          <w:color w:val="0000FF"/>
          <w:sz w:val="28"/>
        </w:rPr>
        <w:t xml:space="preserve"> </w:t>
      </w:r>
      <w:r w:rsidR="00FB115F" w:rsidRPr="00FB115F">
        <w:rPr>
          <w:bCs/>
        </w:rPr>
        <w:t>(3M)</w:t>
      </w:r>
      <w:r w:rsidR="00FB115F" w:rsidRPr="00FB115F">
        <w:rPr>
          <w:bCs/>
          <w:sz w:val="28"/>
        </w:rPr>
        <w:t xml:space="preserve"> </w:t>
      </w:r>
      <w:r w:rsidR="00FB115F" w:rsidRPr="00FB115F">
        <w:rPr>
          <w:bCs/>
        </w:rPr>
        <w:t>avec</w:t>
      </w:r>
      <w:r w:rsidRPr="00FB115F">
        <w:rPr>
          <w:bCs/>
        </w:rPr>
        <w:t xml:space="preserve"> 4</w:t>
      </w:r>
      <w:r w:rsidR="00FB115F" w:rsidRPr="00FB115F">
        <w:rPr>
          <w:bCs/>
          <w:color w:val="008000"/>
          <w:sz w:val="28"/>
        </w:rPr>
        <w:sym w:font="Symbol" w:char="F0A7"/>
      </w:r>
      <w:r w:rsidRPr="00FB115F">
        <w:rPr>
          <w:bCs/>
        </w:rPr>
        <w:t xml:space="preserve"> et pas de fit ; 3</w:t>
      </w:r>
      <w:r w:rsidR="00FB115F" w:rsidRPr="00FB115F">
        <w:rPr>
          <w:bCs/>
          <w:color w:val="0000FF"/>
          <w:sz w:val="28"/>
        </w:rPr>
        <w:sym w:font="Symbol" w:char="F0AA"/>
      </w:r>
      <w:r w:rsidR="00FE4F1C" w:rsidRPr="00FB115F">
        <w:rPr>
          <w:bCs/>
        </w:rPr>
        <w:t>/3</w:t>
      </w:r>
      <w:r w:rsidR="00FB115F" w:rsidRPr="00FB115F">
        <w:rPr>
          <w:bCs/>
          <w:color w:val="FF0000"/>
          <w:sz w:val="28"/>
        </w:rPr>
        <w:sym w:font="Symbol" w:char="F0A9"/>
      </w:r>
      <w:r w:rsidRPr="00FB115F">
        <w:rPr>
          <w:bCs/>
        </w:rPr>
        <w:t xml:space="preserve"> </w:t>
      </w:r>
      <w:r w:rsidR="00FB115F" w:rsidRPr="00FB115F">
        <w:rPr>
          <w:bCs/>
        </w:rPr>
        <w:t xml:space="preserve">(3M’) </w:t>
      </w:r>
      <w:proofErr w:type="spellStart"/>
      <w:r w:rsidRPr="00FB115F">
        <w:rPr>
          <w:bCs/>
        </w:rPr>
        <w:t>Fitté</w:t>
      </w:r>
      <w:proofErr w:type="spellEnd"/>
      <w:r w:rsidRPr="00FB115F">
        <w:rPr>
          <w:bCs/>
        </w:rPr>
        <w:t xml:space="preserve"> Mini (3SA relais pour mineure) ; 3SA : 4</w:t>
      </w:r>
      <w:r w:rsidR="00FB115F">
        <w:rPr>
          <w:bCs/>
          <w:color w:val="FFC000"/>
          <w:sz w:val="28"/>
        </w:rPr>
        <w:sym w:font="Symbol" w:char="F0A8"/>
      </w:r>
      <w:r w:rsidRPr="00FB115F">
        <w:rPr>
          <w:bCs/>
        </w:rPr>
        <w:t xml:space="preserve"> et pas de fit ; 4</w:t>
      </w:r>
      <w:r w:rsidR="00FB115F">
        <w:rPr>
          <w:bCs/>
          <w:color w:val="008000"/>
          <w:sz w:val="28"/>
        </w:rPr>
        <w:sym w:font="Symbol" w:char="F0A7"/>
      </w:r>
      <w:r w:rsidRPr="00FB115F">
        <w:rPr>
          <w:bCs/>
        </w:rPr>
        <w:t>/4</w:t>
      </w:r>
      <w:r w:rsidR="00FB115F">
        <w:rPr>
          <w:bCs/>
          <w:color w:val="FFC000"/>
          <w:sz w:val="28"/>
        </w:rPr>
        <w:sym w:font="Symbol" w:char="F0A8"/>
      </w:r>
      <w:r w:rsidRPr="00FB115F">
        <w:rPr>
          <w:bCs/>
        </w:rPr>
        <w:t xml:space="preserve"> : Naturel </w:t>
      </w:r>
      <w:r w:rsidR="00FE4F1C" w:rsidRPr="00FB115F">
        <w:rPr>
          <w:bCs/>
        </w:rPr>
        <w:t>nomination de la 4</w:t>
      </w:r>
      <w:r w:rsidR="00FE4F1C" w:rsidRPr="00FB115F">
        <w:rPr>
          <w:bCs/>
          <w:vertAlign w:val="superscript"/>
        </w:rPr>
        <w:t>ème</w:t>
      </w:r>
      <w:r w:rsidR="00FE4F1C" w:rsidRPr="00FB115F">
        <w:rPr>
          <w:bCs/>
        </w:rPr>
        <w:t xml:space="preserve"> avec main maxi et</w:t>
      </w:r>
      <w:r w:rsidR="00FB115F">
        <w:rPr>
          <w:bCs/>
        </w:rPr>
        <w:t xml:space="preserve"> fit M’</w:t>
      </w:r>
    </w:p>
    <w:tbl>
      <w:tblPr>
        <w:tblpPr w:leftFromText="141" w:rightFromText="141" w:vertAnchor="text" w:tblpY="13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B115F" w14:paraId="55515987" w14:textId="77777777" w:rsidTr="00FB115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4623CF2" w14:textId="77777777"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7C901A7" w14:textId="77777777"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B115F" w:rsidRPr="00F62AC9" w14:paraId="14742AFA" w14:textId="77777777" w:rsidTr="00FB115F">
        <w:tc>
          <w:tcPr>
            <w:tcW w:w="1101" w:type="dxa"/>
            <w:shd w:val="solid" w:color="C0C0C0" w:fill="FFFFFF"/>
          </w:tcPr>
          <w:p w14:paraId="2CE48588" w14:textId="77777777" w:rsidR="00FB115F" w:rsidRPr="00153252" w:rsidRDefault="00FB115F" w:rsidP="00FB115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2M</w:t>
            </w:r>
          </w:p>
        </w:tc>
        <w:tc>
          <w:tcPr>
            <w:tcW w:w="1297" w:type="dxa"/>
            <w:shd w:val="solid" w:color="C0C0C0" w:fill="FFFFFF"/>
          </w:tcPr>
          <w:p w14:paraId="55E3850D" w14:textId="77777777" w:rsidR="00FB115F" w:rsidRPr="00F62AC9" w:rsidRDefault="00FB115F" w:rsidP="00FB115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3M</w:t>
            </w:r>
          </w:p>
        </w:tc>
      </w:tr>
    </w:tbl>
    <w:p w14:paraId="47A177D6" w14:textId="77777777" w:rsidR="00214F0B" w:rsidRDefault="00214F0B" w:rsidP="002F4DFB">
      <w:pPr>
        <w:rPr>
          <w:color w:val="FF0000"/>
        </w:rPr>
      </w:pPr>
    </w:p>
    <w:p w14:paraId="187F1D5E" w14:textId="77777777" w:rsidR="00FB115F" w:rsidRDefault="00FB115F" w:rsidP="002F4DFB">
      <w:pPr>
        <w:rPr>
          <w:color w:val="FF0000"/>
        </w:rPr>
      </w:pPr>
    </w:p>
    <w:p w14:paraId="5F9663B5" w14:textId="77777777" w:rsidR="00947B8D" w:rsidRDefault="00FE4F1C" w:rsidP="002F4DFB">
      <w:r w:rsidRPr="00FB115F">
        <w:t>Barrage avec un fit 4</w:t>
      </w:r>
      <w:r w:rsidRPr="00FB115F">
        <w:rPr>
          <w:vertAlign w:val="superscript"/>
        </w:rPr>
        <w:t>ème</w:t>
      </w:r>
      <w:r w:rsidRPr="00FB115F">
        <w:t xml:space="preserve"> </w:t>
      </w:r>
    </w:p>
    <w:tbl>
      <w:tblPr>
        <w:tblpPr w:leftFromText="141" w:rightFromText="141" w:vertAnchor="text" w:tblpY="11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B115F" w14:paraId="2E8146F5" w14:textId="77777777" w:rsidTr="00FB115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77BF850" w14:textId="77777777"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59F1DB92" w14:textId="77777777"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B115F" w:rsidRPr="00F62AC9" w14:paraId="303E3D17" w14:textId="77777777" w:rsidTr="00FB115F">
        <w:tc>
          <w:tcPr>
            <w:tcW w:w="1101" w:type="dxa"/>
            <w:shd w:val="solid" w:color="C0C0C0" w:fill="FFFFFF"/>
          </w:tcPr>
          <w:p w14:paraId="308BF375" w14:textId="77777777" w:rsidR="00FB115F" w:rsidRPr="00FB115F" w:rsidRDefault="00FB115F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2M</w:t>
            </w:r>
          </w:p>
        </w:tc>
        <w:tc>
          <w:tcPr>
            <w:tcW w:w="1297" w:type="dxa"/>
            <w:shd w:val="solid" w:color="C0C0C0" w:fill="FFFFFF"/>
          </w:tcPr>
          <w:p w14:paraId="040789CD" w14:textId="77777777" w:rsidR="00FB115F" w:rsidRPr="00FB115F" w:rsidRDefault="00FB115F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3M’</w:t>
            </w:r>
          </w:p>
        </w:tc>
      </w:tr>
    </w:tbl>
    <w:p w14:paraId="5EBA56FF" w14:textId="77777777" w:rsidR="00FB115F" w:rsidRPr="00FB115F" w:rsidRDefault="00FB115F" w:rsidP="002F4DFB"/>
    <w:p w14:paraId="2DA864F5" w14:textId="77777777" w:rsidR="00947B8D" w:rsidRDefault="00FE4F1C" w:rsidP="002F4DFB">
      <w:r w:rsidRPr="00FB115F">
        <w:t>Propositionnel avec 6 cartes</w:t>
      </w:r>
      <w:r w:rsidR="00FB115F">
        <w:t xml:space="preserve"> M’</w:t>
      </w:r>
    </w:p>
    <w:p w14:paraId="3035C932" w14:textId="77777777" w:rsidR="00FB115F" w:rsidRDefault="00FB115F" w:rsidP="002F4DFB"/>
    <w:tbl>
      <w:tblPr>
        <w:tblpPr w:leftFromText="141" w:rightFromText="141" w:vertAnchor="text" w:horzAnchor="margin" w:tblpY="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B115F" w14:paraId="5F0BD8FF" w14:textId="77777777" w:rsidTr="00FB115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A7453DD" w14:textId="77777777"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BC210CF" w14:textId="77777777"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B115F" w:rsidRPr="00F62AC9" w14:paraId="349B523D" w14:textId="77777777" w:rsidTr="00FB115F">
        <w:tc>
          <w:tcPr>
            <w:tcW w:w="1101" w:type="dxa"/>
            <w:shd w:val="solid" w:color="C0C0C0" w:fill="FFFFFF"/>
          </w:tcPr>
          <w:p w14:paraId="64909BF5" w14:textId="77777777" w:rsidR="00FB115F" w:rsidRPr="00FB115F" w:rsidRDefault="00FB115F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14:paraId="1ABBE05F" w14:textId="77777777" w:rsidR="00FB115F" w:rsidRPr="00FB115F" w:rsidRDefault="00FB115F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45AEAAB4" w14:textId="77777777" w:rsidR="00FB115F" w:rsidRDefault="00FB115F" w:rsidP="002F4DFB"/>
    <w:p w14:paraId="58D78C3D" w14:textId="77777777" w:rsidR="00214F0B" w:rsidRDefault="00FE4F1C" w:rsidP="002F4DFB">
      <w:r w:rsidRPr="00FE4F1C">
        <w:t>Naturel non forcing</w:t>
      </w:r>
    </w:p>
    <w:p w14:paraId="602BD99F" w14:textId="77777777" w:rsidR="00FB115F" w:rsidRDefault="00FB115F" w:rsidP="002F4DFB"/>
    <w:tbl>
      <w:tblPr>
        <w:tblpPr w:leftFromText="141" w:rightFromText="141" w:vertAnchor="text" w:tblpY="13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2428"/>
      </w:tblGrid>
      <w:tr w:rsidR="00B12B20" w14:paraId="16DAEC97" w14:textId="77777777" w:rsidTr="0035619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D48A452" w14:textId="77777777" w:rsidR="00B12B20" w:rsidRPr="00153252" w:rsidRDefault="00B12B20" w:rsidP="00B12B2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428" w:type="dxa"/>
            <w:tcBorders>
              <w:bottom w:val="single" w:sz="6" w:space="0" w:color="000000"/>
            </w:tcBorders>
            <w:shd w:val="solid" w:color="000080" w:fill="FFFFFF"/>
          </w:tcPr>
          <w:p w14:paraId="36D4A56C" w14:textId="77777777" w:rsidR="00B12B20" w:rsidRPr="00153252" w:rsidRDefault="00B12B20" w:rsidP="00B12B2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12B20" w:rsidRPr="00F62AC9" w14:paraId="0BD3917A" w14:textId="77777777" w:rsidTr="0035619F">
        <w:tc>
          <w:tcPr>
            <w:tcW w:w="1101" w:type="dxa"/>
            <w:shd w:val="solid" w:color="C0C0C0" w:fill="FFFFFF"/>
          </w:tcPr>
          <w:p w14:paraId="67B313DA" w14:textId="77777777" w:rsidR="00B12B20" w:rsidRPr="0035619F" w:rsidRDefault="00B12B20" w:rsidP="00B12B20">
            <w:pPr>
              <w:rPr>
                <w:bCs/>
                <w:sz w:val="22"/>
                <w:szCs w:val="22"/>
              </w:rPr>
            </w:pPr>
            <w:r w:rsidRPr="0035619F">
              <w:rPr>
                <w:bCs/>
                <w:color w:val="000000"/>
                <w:sz w:val="22"/>
                <w:szCs w:val="22"/>
              </w:rPr>
              <w:t>2</w:t>
            </w:r>
            <w:r w:rsidRPr="0035619F">
              <w:rPr>
                <w:bCs/>
                <w:color w:val="FF0000"/>
                <w:sz w:val="22"/>
                <w:szCs w:val="22"/>
              </w:rPr>
              <w:sym w:font="Symbol" w:char="F0A9"/>
            </w:r>
            <w:r w:rsidRPr="0035619F">
              <w:rPr>
                <w:bCs/>
                <w:color w:val="000000"/>
                <w:sz w:val="22"/>
                <w:szCs w:val="22"/>
              </w:rPr>
              <w:t>/2</w:t>
            </w:r>
            <w:r w:rsidRPr="0035619F">
              <w:rPr>
                <w:bCs/>
                <w:color w:val="0000FF"/>
                <w:sz w:val="22"/>
                <w:szCs w:val="22"/>
              </w:rPr>
              <w:sym w:font="Symbol" w:char="F0AA"/>
            </w:r>
            <w:r w:rsidR="0035619F">
              <w:rPr>
                <w:bCs/>
                <w:color w:val="0000FF"/>
                <w:sz w:val="22"/>
                <w:szCs w:val="22"/>
              </w:rPr>
              <w:t xml:space="preserve">    </w:t>
            </w:r>
          </w:p>
        </w:tc>
        <w:tc>
          <w:tcPr>
            <w:tcW w:w="2428" w:type="dxa"/>
            <w:shd w:val="solid" w:color="C0C0C0" w:fill="FFFFFF"/>
          </w:tcPr>
          <w:p w14:paraId="5C0D7879" w14:textId="77777777" w:rsidR="00B12B20" w:rsidRPr="0035619F" w:rsidRDefault="00B12B20" w:rsidP="00B12B20">
            <w:pPr>
              <w:rPr>
                <w:bCs/>
                <w:sz w:val="22"/>
                <w:szCs w:val="22"/>
              </w:rPr>
            </w:pPr>
            <w:r w:rsidRPr="0035619F">
              <w:rPr>
                <w:bCs/>
                <w:color w:val="000000"/>
                <w:sz w:val="22"/>
                <w:szCs w:val="22"/>
              </w:rPr>
              <w:t>4</w:t>
            </w:r>
            <w:r w:rsidRPr="0035619F">
              <w:rPr>
                <w:bCs/>
                <w:color w:val="008000"/>
                <w:sz w:val="22"/>
                <w:szCs w:val="22"/>
              </w:rPr>
              <w:sym w:font="Symbol" w:char="F0A7"/>
            </w:r>
            <w:r w:rsidRPr="0035619F">
              <w:rPr>
                <w:bCs/>
                <w:color w:val="000000"/>
                <w:sz w:val="22"/>
                <w:szCs w:val="22"/>
              </w:rPr>
              <w:t>/4</w:t>
            </w:r>
            <w:r w:rsidRPr="0035619F">
              <w:rPr>
                <w:bCs/>
                <w:color w:val="FFC000"/>
                <w:sz w:val="22"/>
                <w:szCs w:val="22"/>
              </w:rPr>
              <w:sym w:font="Symbol" w:char="F0A8"/>
            </w:r>
            <w:r w:rsidR="0035619F" w:rsidRPr="0035619F">
              <w:rPr>
                <w:bCs/>
                <w:sz w:val="22"/>
                <w:szCs w:val="22"/>
              </w:rPr>
              <w:t>/4</w:t>
            </w:r>
            <w:r w:rsidR="0035619F" w:rsidRPr="0035619F">
              <w:rPr>
                <w:bCs/>
                <w:color w:val="FF0000"/>
                <w:sz w:val="22"/>
                <w:szCs w:val="22"/>
              </w:rPr>
              <w:sym w:font="Symbol" w:char="F0A9"/>
            </w:r>
            <w:r w:rsidR="0035619F" w:rsidRPr="0035619F">
              <w:rPr>
                <w:bCs/>
                <w:sz w:val="22"/>
                <w:szCs w:val="22"/>
              </w:rPr>
              <w:t xml:space="preserve"> (sur 2</w:t>
            </w:r>
            <w:r w:rsidR="0035619F" w:rsidRPr="0035619F">
              <w:rPr>
                <w:bCs/>
                <w:color w:val="0000FF"/>
                <w:sz w:val="22"/>
                <w:szCs w:val="22"/>
              </w:rPr>
              <w:sym w:font="Symbol" w:char="F0AA"/>
            </w:r>
            <w:r w:rsidR="0035619F" w:rsidRPr="0035619F">
              <w:rPr>
                <w:bCs/>
                <w:sz w:val="22"/>
                <w:szCs w:val="22"/>
              </w:rPr>
              <w:t>)</w:t>
            </w:r>
          </w:p>
        </w:tc>
      </w:tr>
    </w:tbl>
    <w:p w14:paraId="4E80AECA" w14:textId="77777777" w:rsidR="00FB115F" w:rsidRPr="00FE4F1C" w:rsidRDefault="00FB115F" w:rsidP="002F4DFB"/>
    <w:p w14:paraId="39BE6170" w14:textId="77777777" w:rsidR="00B12B20" w:rsidRDefault="00B12B20" w:rsidP="002F4DFB">
      <w:r>
        <w:t>(Rencontre fit 4</w:t>
      </w:r>
      <w:r w:rsidRPr="00B12B20">
        <w:rPr>
          <w:vertAlign w:val="superscript"/>
        </w:rPr>
        <w:t>ème</w:t>
      </w:r>
      <w:r>
        <w:t xml:space="preserve"> + 5 cartes </w:t>
      </w:r>
      <w:r>
        <w:rPr>
          <w:color w:val="008000"/>
          <w:sz w:val="28"/>
        </w:rPr>
        <w:sym w:font="Symbol" w:char="F0A7"/>
      </w:r>
      <w:r>
        <w:t>/</w:t>
      </w:r>
      <w:r>
        <w:rPr>
          <w:color w:val="FFC000"/>
          <w:sz w:val="28"/>
        </w:rPr>
        <w:sym w:font="Symbol" w:char="F0A8"/>
      </w:r>
      <w:r w:rsidR="0035619F" w:rsidRPr="0035619F">
        <w:t>/</w:t>
      </w:r>
      <w:r w:rsidR="0035619F" w:rsidRPr="0035619F">
        <w:rPr>
          <w:color w:val="FF0000"/>
        </w:rPr>
        <w:sym w:font="Symbol" w:char="F0A9"/>
      </w:r>
      <w:r>
        <w:t>)</w:t>
      </w:r>
    </w:p>
    <w:p w14:paraId="57ACC84C" w14:textId="77777777" w:rsidR="00B12B20" w:rsidRDefault="00B12B20" w:rsidP="002F4DFB"/>
    <w:p w14:paraId="1A8CF7CF" w14:textId="77777777" w:rsidR="00FE4F1C" w:rsidRPr="0035619F" w:rsidRDefault="0035619F" w:rsidP="002F4DFB">
      <w:pPr>
        <w:rPr>
          <w:u w:val="single"/>
        </w:rPr>
      </w:pPr>
      <w:r w:rsidRPr="0035619F">
        <w:rPr>
          <w:u w:val="single"/>
        </w:rPr>
        <w:t xml:space="preserve">De même après </w:t>
      </w:r>
      <w:r w:rsidRPr="0035619F">
        <w:rPr>
          <w:color w:val="FF0000"/>
          <w:u w:val="single"/>
        </w:rPr>
        <w:t>X,</w:t>
      </w:r>
      <w:r w:rsidRPr="0035619F">
        <w:t xml:space="preserve"> ce</w:t>
      </w:r>
      <w:r w:rsidR="00947B8D" w:rsidRPr="0035619F">
        <w:t xml:space="preserve"> n’est pas une recherche de chelem mais un moyen pour le partenaire de pouvoir décider en cas de double fit si l’adversaire intervient</w:t>
      </w:r>
      <w:r>
        <w:t>.</w:t>
      </w:r>
    </w:p>
    <w:p w14:paraId="2D0B7EC4" w14:textId="77777777" w:rsidR="00947B8D" w:rsidRPr="00B12B20" w:rsidRDefault="00947B8D" w:rsidP="00947B8D">
      <w:pPr>
        <w:pStyle w:val="Titre2"/>
        <w:rPr>
          <w:i w:val="0"/>
          <w:iCs w:val="0"/>
        </w:rPr>
      </w:pPr>
      <w:bookmarkStart w:id="117" w:name="_Toc368143324"/>
      <w:bookmarkStart w:id="118" w:name="_Toc468559116"/>
      <w:r w:rsidRPr="00B12B20">
        <w:rPr>
          <w:i w:val="0"/>
          <w:iCs w:val="0"/>
        </w:rPr>
        <w:lastRenderedPageBreak/>
        <w:t xml:space="preserve">Réaction en cas </w:t>
      </w:r>
      <w:r w:rsidRPr="00B12B20">
        <w:t>d’intervention</w:t>
      </w:r>
      <w:bookmarkEnd w:id="117"/>
      <w:bookmarkEnd w:id="118"/>
      <w:r w:rsidRPr="00B12B20">
        <w:rPr>
          <w:i w:val="0"/>
          <w:iCs w:val="0"/>
        </w:rPr>
        <w:t xml:space="preserve"> </w:t>
      </w:r>
    </w:p>
    <w:p w14:paraId="2D0AF261" w14:textId="77777777" w:rsidR="00947B8D" w:rsidRPr="00B12B20" w:rsidRDefault="00947B8D" w:rsidP="00FF5072">
      <w:pPr>
        <w:pStyle w:val="Pardeliste"/>
        <w:numPr>
          <w:ilvl w:val="0"/>
          <w:numId w:val="65"/>
        </w:numPr>
      </w:pPr>
      <w:r w:rsidRPr="00B12B20">
        <w:t>2SA demande toujours la nomination de la mineure</w:t>
      </w:r>
    </w:p>
    <w:p w14:paraId="18015087" w14:textId="77777777" w:rsidR="00947B8D" w:rsidRPr="00B12B20" w:rsidRDefault="00947B8D" w:rsidP="00FF5072">
      <w:pPr>
        <w:pStyle w:val="Pardeliste"/>
        <w:numPr>
          <w:ilvl w:val="0"/>
          <w:numId w:val="65"/>
        </w:numPr>
      </w:pPr>
      <w:r w:rsidRPr="00B12B20">
        <w:t>Le contre est punitif</w:t>
      </w:r>
    </w:p>
    <w:p w14:paraId="057B03FE" w14:textId="77777777" w:rsidR="00947B8D" w:rsidRPr="00B12B20" w:rsidRDefault="00947B8D" w:rsidP="00FF5072">
      <w:pPr>
        <w:pStyle w:val="Pardeliste"/>
        <w:numPr>
          <w:ilvl w:val="0"/>
          <w:numId w:val="65"/>
        </w:numPr>
      </w:pPr>
      <w:r w:rsidRPr="00B12B20">
        <w:t>Si l’ouverture est contrée, le surcontre montre du jeu avec envie de contrer et toute couleur est naturelle non forcing</w:t>
      </w:r>
    </w:p>
    <w:p w14:paraId="5B54DC8C" w14:textId="77777777" w:rsidR="00947B8D" w:rsidRPr="00B12B20" w:rsidRDefault="00947B8D" w:rsidP="00FF5072">
      <w:pPr>
        <w:pStyle w:val="Pardeliste"/>
        <w:numPr>
          <w:ilvl w:val="0"/>
          <w:numId w:val="65"/>
        </w:numPr>
      </w:pPr>
      <w:r w:rsidRPr="00B12B20">
        <w:t>Si intervention à 2SA, 3</w:t>
      </w:r>
      <w:r w:rsidR="00B12B20">
        <w:rPr>
          <w:color w:val="008000"/>
          <w:sz w:val="28"/>
        </w:rPr>
        <w:sym w:font="Symbol" w:char="F0A7"/>
      </w:r>
      <w:r w:rsidRPr="00B12B20">
        <w:t xml:space="preserve"> demande au partenaire de passer ou dire 3</w:t>
      </w:r>
      <w:r w:rsidR="00B12B20">
        <w:rPr>
          <w:color w:val="FFC000"/>
          <w:sz w:val="28"/>
        </w:rPr>
        <w:sym w:font="Symbol" w:char="F0A8"/>
      </w:r>
    </w:p>
    <w:p w14:paraId="619DC651" w14:textId="77777777" w:rsidR="00947B8D" w:rsidRPr="00B12B20" w:rsidRDefault="00947B8D" w:rsidP="00FF5072">
      <w:pPr>
        <w:pStyle w:val="Pardeliste"/>
        <w:numPr>
          <w:ilvl w:val="0"/>
          <w:numId w:val="65"/>
        </w:numPr>
      </w:pPr>
      <w:r w:rsidRPr="00B12B20">
        <w:t>Si intervention au palier de 3 en majeure, 4</w:t>
      </w:r>
      <w:r w:rsidR="00B12B20">
        <w:rPr>
          <w:color w:val="008000"/>
          <w:sz w:val="28"/>
        </w:rPr>
        <w:sym w:font="Symbol" w:char="F0A7"/>
      </w:r>
      <w:r w:rsidRPr="00B12B20">
        <w:t xml:space="preserve"> demande au partenaire de passer ou 4</w:t>
      </w:r>
      <w:r w:rsidR="00B12B20">
        <w:rPr>
          <w:color w:val="FFC000"/>
          <w:sz w:val="28"/>
        </w:rPr>
        <w:sym w:font="Symbol" w:char="F0A8"/>
      </w:r>
    </w:p>
    <w:p w14:paraId="7CCDFAFF" w14:textId="77777777" w:rsidR="00947B8D" w:rsidRPr="00B12B20" w:rsidRDefault="00947B8D" w:rsidP="00FF5072">
      <w:pPr>
        <w:pStyle w:val="Pardeliste"/>
        <w:numPr>
          <w:ilvl w:val="0"/>
          <w:numId w:val="65"/>
        </w:numPr>
      </w:pPr>
      <w:r w:rsidRPr="00B12B20">
        <w:t>Dans les autres situations, la nomination d’une nouvelle couleur est forcing 1 tour.</w:t>
      </w:r>
    </w:p>
    <w:p w14:paraId="05230638" w14:textId="77777777" w:rsidR="009624E1" w:rsidRDefault="009624E1" w:rsidP="00E531F4">
      <w:pPr>
        <w:pStyle w:val="Titre1"/>
        <w:numPr>
          <w:ilvl w:val="1"/>
          <w:numId w:val="1"/>
        </w:numPr>
        <w:jc w:val="center"/>
      </w:pPr>
      <w:bookmarkStart w:id="119" w:name="_Toc468559117"/>
      <w:bookmarkEnd w:id="116"/>
      <w:r w:rsidRPr="00E531F4">
        <w:rPr>
          <w:bdr w:val="single" w:sz="4" w:space="0" w:color="auto"/>
        </w:rPr>
        <w:t>Séquences sur l’ouverture de 2SA</w:t>
      </w:r>
      <w:bookmarkEnd w:id="119"/>
    </w:p>
    <w:p w14:paraId="2BB2564E" w14:textId="77777777" w:rsidR="009624E1" w:rsidRDefault="009624E1"/>
    <w:p w14:paraId="73A5BE82" w14:textId="77777777" w:rsidR="009624E1" w:rsidRDefault="009624E1">
      <w:r>
        <w:t>Les séquences sont identiques au contexte 2</w:t>
      </w:r>
      <w:r w:rsidR="00B12B20">
        <w:rPr>
          <w:color w:val="008000"/>
          <w:sz w:val="28"/>
        </w:rPr>
        <w:sym w:font="Symbol" w:char="F0A7"/>
      </w:r>
      <w:r>
        <w:t>-2</w:t>
      </w:r>
      <w:r w:rsidR="00B12B20">
        <w:rPr>
          <w:color w:val="FFC000"/>
          <w:sz w:val="28"/>
        </w:rPr>
        <w:sym w:font="Symbol" w:char="F0A8"/>
      </w:r>
      <w:r w:rsidR="00214F0B">
        <w:t>-2SA</w:t>
      </w:r>
      <w:r>
        <w:t>. Faire attention en particulier à :</w:t>
      </w:r>
    </w:p>
    <w:p w14:paraId="388A68B4" w14:textId="77777777" w:rsidR="008C178E" w:rsidRPr="008C178E" w:rsidRDefault="009624E1" w:rsidP="008C178E">
      <w:pPr>
        <w:numPr>
          <w:ilvl w:val="0"/>
          <w:numId w:val="17"/>
        </w:num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B12B20">
        <w:rPr>
          <w:b/>
          <w:bCs/>
          <w:color w:val="FF0000"/>
          <w:sz w:val="28"/>
          <w:u w:val="single"/>
        </w:rPr>
        <w:sym w:font="Symbol" w:char="F0A9"/>
      </w:r>
      <w:r>
        <w:rPr>
          <w:b/>
          <w:bCs/>
          <w:u w:val="single"/>
        </w:rPr>
        <w:t>/4</w:t>
      </w:r>
      <w:r w:rsidR="00B12B20">
        <w:rPr>
          <w:b/>
          <w:bCs/>
          <w:color w:val="0000FF"/>
          <w:sz w:val="28"/>
          <w:u w:val="single"/>
        </w:rPr>
        <w:sym w:font="Symbol" w:char="F0AA"/>
      </w:r>
      <w:r w:rsidR="00214F0B">
        <w:rPr>
          <w:b/>
          <w:bCs/>
          <w:u w:val="single"/>
        </w:rPr>
        <w:t xml:space="preserve"> : </w:t>
      </w:r>
      <w:proofErr w:type="spellStart"/>
      <w:r w:rsidR="00214F0B">
        <w:rPr>
          <w:b/>
          <w:bCs/>
          <w:u w:val="single"/>
        </w:rPr>
        <w:t>Splinter</w:t>
      </w:r>
      <w:proofErr w:type="spellEnd"/>
      <w:r w:rsidR="00214F0B">
        <w:rPr>
          <w:b/>
          <w:bCs/>
          <w:u w:val="single"/>
        </w:rPr>
        <w:t xml:space="preserve"> avec 5-4mineur singleton dans la majeure.</w:t>
      </w:r>
      <w:r>
        <w:rPr>
          <w:b/>
          <w:bCs/>
          <w:u w:val="single"/>
        </w:rPr>
        <w:t xml:space="preserve"> 4SA est une réponse n</w:t>
      </w:r>
      <w:r w:rsidR="00214F0B">
        <w:rPr>
          <w:b/>
          <w:bCs/>
          <w:u w:val="single"/>
        </w:rPr>
        <w:t>égative</w:t>
      </w:r>
      <w:r>
        <w:rPr>
          <w:b/>
          <w:bCs/>
          <w:u w:val="single"/>
        </w:rPr>
        <w:t>, 5</w:t>
      </w:r>
      <w:r w:rsidR="00B12B20">
        <w:rPr>
          <w:b/>
          <w:bCs/>
          <w:color w:val="008000"/>
          <w:sz w:val="28"/>
          <w:u w:val="single"/>
        </w:rPr>
        <w:sym w:font="Symbol" w:char="F0A7"/>
      </w:r>
      <w:r>
        <w:rPr>
          <w:b/>
          <w:bCs/>
          <w:u w:val="single"/>
        </w:rPr>
        <w:t>/</w:t>
      </w:r>
      <w:r w:rsidR="00B12B20">
        <w:rPr>
          <w:b/>
          <w:bCs/>
          <w:color w:val="FFC000"/>
          <w:sz w:val="28"/>
          <w:u w:val="single"/>
        </w:rPr>
        <w:sym w:font="Symbol" w:char="F0A8"/>
      </w:r>
      <w:r>
        <w:rPr>
          <w:b/>
          <w:bCs/>
          <w:u w:val="single"/>
        </w:rPr>
        <w:t xml:space="preserve"> </w:t>
      </w:r>
      <w:proofErr w:type="spellStart"/>
      <w:r w:rsidR="008C178E">
        <w:rPr>
          <w:b/>
          <w:bCs/>
          <w:u w:val="single"/>
        </w:rPr>
        <w:t>bw</w:t>
      </w:r>
      <w:proofErr w:type="spellEnd"/>
    </w:p>
    <w:p w14:paraId="30DF9563" w14:textId="77777777" w:rsidR="009624E1" w:rsidRDefault="009624E1" w:rsidP="00AA0E4B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4SA : Baron quantitatif</w:t>
      </w:r>
    </w:p>
    <w:p w14:paraId="0C72C232" w14:textId="77777777" w:rsidR="009624E1" w:rsidRDefault="009624E1" w:rsidP="00AA0E4B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5SA : Baron Forcing</w:t>
      </w:r>
    </w:p>
    <w:p w14:paraId="2990B9BA" w14:textId="77777777" w:rsidR="009624E1" w:rsidRDefault="009624E1">
      <w:pPr>
        <w:ind w:left="1080"/>
      </w:pPr>
    </w:p>
    <w:p w14:paraId="3031EBF0" w14:textId="77777777" w:rsidR="009624E1" w:rsidRDefault="009624E1">
      <w:pPr>
        <w:ind w:left="360"/>
        <w:rPr>
          <w:b/>
          <w:bCs/>
        </w:rPr>
      </w:pPr>
      <w:r>
        <w:rPr>
          <w:b/>
          <w:bCs/>
        </w:rPr>
        <w:t>En cas d’inte</w:t>
      </w:r>
      <w:r w:rsidR="00B12B20">
        <w:rPr>
          <w:b/>
          <w:bCs/>
        </w:rPr>
        <w:t>rvention, le Contre est spoutni</w:t>
      </w:r>
      <w:r>
        <w:rPr>
          <w:b/>
          <w:bCs/>
        </w:rPr>
        <w:t>k</w:t>
      </w:r>
    </w:p>
    <w:p w14:paraId="06352817" w14:textId="77777777" w:rsidR="009624E1" w:rsidRDefault="009624E1">
      <w:pPr>
        <w:ind w:left="360"/>
        <w:rPr>
          <w:b/>
          <w:bCs/>
        </w:rPr>
      </w:pPr>
    </w:p>
    <w:p w14:paraId="404F9BEC" w14:textId="77777777" w:rsidR="009624E1" w:rsidRDefault="009624E1" w:rsidP="00E531F4">
      <w:pPr>
        <w:pStyle w:val="Titre1"/>
        <w:numPr>
          <w:ilvl w:val="1"/>
          <w:numId w:val="1"/>
        </w:numPr>
        <w:jc w:val="center"/>
      </w:pPr>
      <w:bookmarkStart w:id="120" w:name="_Toc468559118"/>
      <w:r w:rsidRPr="00E531F4">
        <w:rPr>
          <w:bdr w:val="single" w:sz="4" w:space="0" w:color="auto"/>
        </w:rPr>
        <w:t>Séquences sur l’ouverture de 3SA</w:t>
      </w:r>
      <w:bookmarkEnd w:id="120"/>
    </w:p>
    <w:p w14:paraId="491D94F6" w14:textId="77777777" w:rsidR="009624E1" w:rsidRDefault="009624E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F4DFB" w14:paraId="1D48DB68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EE86E3F" w14:textId="77777777" w:rsidR="002F4DFB" w:rsidRPr="00153252" w:rsidRDefault="002F4DFB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05DA284E" w14:textId="77777777" w:rsidR="002F4DFB" w:rsidRPr="00153252" w:rsidRDefault="002F4DFB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F4DFB" w:rsidRPr="00F62AC9" w14:paraId="2AFBBA42" w14:textId="77777777" w:rsidTr="002A4031">
        <w:tc>
          <w:tcPr>
            <w:tcW w:w="1101" w:type="dxa"/>
            <w:shd w:val="solid" w:color="C0C0C0" w:fill="FFFFFF"/>
          </w:tcPr>
          <w:p w14:paraId="0F15D88F" w14:textId="77777777" w:rsidR="002F4DFB" w:rsidRPr="00153252" w:rsidRDefault="002F4DFB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14:paraId="5421AD21" w14:textId="77777777" w:rsidR="002F4DFB" w:rsidRPr="00B12B20" w:rsidRDefault="002F4DFB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 w:rsidR="00B12B20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2F4DFB" w:rsidRPr="00F62AC9" w14:paraId="3FDAADBB" w14:textId="77777777" w:rsidTr="002A4031">
        <w:tc>
          <w:tcPr>
            <w:tcW w:w="1101" w:type="dxa"/>
            <w:shd w:val="solid" w:color="C0C0C0" w:fill="FFFFFF"/>
          </w:tcPr>
          <w:p w14:paraId="162545B4" w14:textId="77777777" w:rsidR="002F4DFB" w:rsidRDefault="002F4DFB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2EEFC80F" w14:textId="77777777" w:rsidR="002F4DFB" w:rsidRDefault="002F4DFB" w:rsidP="002A4031">
            <w:pPr>
              <w:rPr>
                <w:b/>
                <w:bCs/>
                <w:color w:val="000000"/>
              </w:rPr>
            </w:pPr>
          </w:p>
        </w:tc>
      </w:tr>
    </w:tbl>
    <w:p w14:paraId="4347C74F" w14:textId="77777777" w:rsidR="002F4DFB" w:rsidRPr="00B12B20" w:rsidRDefault="002F4DFB" w:rsidP="00AA0E4B">
      <w:pPr>
        <w:numPr>
          <w:ilvl w:val="0"/>
          <w:numId w:val="20"/>
        </w:numPr>
      </w:pPr>
      <w:r w:rsidRPr="00B12B20">
        <w:t>4</w:t>
      </w:r>
      <w:r w:rsidR="00B12B20">
        <w:rPr>
          <w:color w:val="FFC000"/>
          <w:sz w:val="28"/>
        </w:rPr>
        <w:sym w:font="Symbol" w:char="F0A8"/>
      </w:r>
      <w:r w:rsidRPr="00B12B20">
        <w:t> : 2 As sans couleur pleine</w:t>
      </w:r>
    </w:p>
    <w:p w14:paraId="33B5FC83" w14:textId="77777777" w:rsidR="002F4DFB" w:rsidRPr="00B12B20" w:rsidRDefault="002F4DFB" w:rsidP="00AA0E4B">
      <w:pPr>
        <w:numPr>
          <w:ilvl w:val="0"/>
          <w:numId w:val="20"/>
        </w:numPr>
      </w:pPr>
      <w:r w:rsidRPr="00B12B20">
        <w:t>4</w:t>
      </w:r>
      <w:r w:rsidR="00B12B20">
        <w:rPr>
          <w:color w:val="FF0000"/>
          <w:sz w:val="28"/>
        </w:rPr>
        <w:sym w:font="Symbol" w:char="F0A9"/>
      </w:r>
      <w:r w:rsidRPr="00B12B20">
        <w:t>/</w:t>
      </w:r>
      <w:r w:rsidR="00B12B20">
        <w:rPr>
          <w:color w:val="0000FF"/>
          <w:sz w:val="28"/>
        </w:rPr>
        <w:sym w:font="Symbol" w:char="F0AA"/>
      </w:r>
      <w:r w:rsidRPr="00B12B20">
        <w:t> : Pas de couleur pleine ou couleur pleine sans singleton</w:t>
      </w:r>
    </w:p>
    <w:p w14:paraId="67A50D1F" w14:textId="77777777" w:rsidR="002F4DFB" w:rsidRPr="00B12B20" w:rsidRDefault="002F4DFB" w:rsidP="00AA0E4B">
      <w:pPr>
        <w:numPr>
          <w:ilvl w:val="0"/>
          <w:numId w:val="20"/>
        </w:numPr>
      </w:pPr>
      <w:r w:rsidRPr="00B12B20">
        <w:t xml:space="preserve">4SA : singleton majeur et couleur pleine </w:t>
      </w:r>
    </w:p>
    <w:p w14:paraId="41F54ECE" w14:textId="77777777" w:rsidR="002F4DFB" w:rsidRPr="00B12B20" w:rsidRDefault="002F4DFB" w:rsidP="00AA0E4B">
      <w:pPr>
        <w:numPr>
          <w:ilvl w:val="0"/>
          <w:numId w:val="20"/>
        </w:numPr>
      </w:pPr>
      <w:r w:rsidRPr="00B12B20">
        <w:t>5</w:t>
      </w:r>
      <w:r w:rsidR="00B12B20">
        <w:rPr>
          <w:color w:val="008000"/>
          <w:sz w:val="28"/>
        </w:rPr>
        <w:sym w:font="Symbol" w:char="F0A7"/>
      </w:r>
      <w:r w:rsidRPr="00B12B20">
        <w:t>/</w:t>
      </w:r>
      <w:r w:rsidR="00B12B20">
        <w:rPr>
          <w:color w:val="FFC000"/>
          <w:sz w:val="28"/>
        </w:rPr>
        <w:sym w:font="Symbol" w:char="F0A8"/>
      </w:r>
      <w:r w:rsidRPr="00B12B20">
        <w:t> : singleton nommé et couleur pleine</w:t>
      </w:r>
    </w:p>
    <w:p w14:paraId="7ADD07EE" w14:textId="77777777" w:rsidR="00D43067" w:rsidRPr="00B12B20" w:rsidRDefault="002F4DFB" w:rsidP="00AA0E4B">
      <w:pPr>
        <w:numPr>
          <w:ilvl w:val="0"/>
          <w:numId w:val="20"/>
        </w:numPr>
      </w:pPr>
      <w:r w:rsidRPr="00B12B20">
        <w:t>5</w:t>
      </w:r>
      <w:r w:rsidR="00B12B20">
        <w:rPr>
          <w:color w:val="FF0000"/>
          <w:sz w:val="28"/>
        </w:rPr>
        <w:sym w:font="Symbol" w:char="F0A9"/>
      </w:r>
      <w:r w:rsidRPr="00B12B20">
        <w:t>/</w:t>
      </w:r>
      <w:r w:rsidR="00B12B20">
        <w:rPr>
          <w:color w:val="0000FF"/>
          <w:sz w:val="28"/>
        </w:rPr>
        <w:sym w:font="Symbol" w:char="F0AA"/>
      </w:r>
      <w:r w:rsidRPr="00B12B20">
        <w:t xml:space="preserve"> : </w:t>
      </w:r>
      <w:proofErr w:type="spellStart"/>
      <w:r w:rsidRPr="00B12B20">
        <w:t>ARDxxxx</w:t>
      </w:r>
      <w:proofErr w:type="spellEnd"/>
      <w:r w:rsidRPr="00B12B20">
        <w:t xml:space="preserve"> et un As</w:t>
      </w:r>
    </w:p>
    <w:p w14:paraId="0C86202A" w14:textId="77777777" w:rsidR="002F4DFB" w:rsidRPr="00B12B20" w:rsidRDefault="00D43067" w:rsidP="00AA0E4B">
      <w:pPr>
        <w:numPr>
          <w:ilvl w:val="0"/>
          <w:numId w:val="20"/>
        </w:numPr>
      </w:pPr>
      <w:r w:rsidRPr="00B12B20">
        <w:t>6</w:t>
      </w:r>
      <w:r w:rsidR="00B12B20">
        <w:rPr>
          <w:color w:val="FF0000"/>
          <w:sz w:val="28"/>
        </w:rPr>
        <w:sym w:font="Symbol" w:char="F0A9"/>
      </w:r>
      <w:r w:rsidRPr="00B12B20">
        <w:t>/6</w:t>
      </w:r>
      <w:r w:rsidR="00B12B20">
        <w:rPr>
          <w:color w:val="0000FF"/>
          <w:sz w:val="28"/>
        </w:rPr>
        <w:sym w:font="Symbol" w:char="F0AA"/>
      </w:r>
      <w:r w:rsidRPr="00B12B20">
        <w:t xml:space="preserve"> : </w:t>
      </w:r>
      <w:proofErr w:type="spellStart"/>
      <w:r w:rsidR="00EC1002" w:rsidRPr="00B12B20">
        <w:t>ARxxxxxx</w:t>
      </w:r>
      <w:proofErr w:type="spellEnd"/>
      <w:r w:rsidR="00EC1002" w:rsidRPr="00B12B20">
        <w:t xml:space="preserve"> et un As</w:t>
      </w:r>
    </w:p>
    <w:tbl>
      <w:tblPr>
        <w:tblpPr w:leftFromText="141" w:rightFromText="141" w:vertAnchor="text" w:horzAnchor="margin" w:tblpY="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B12B20" w:rsidRPr="00B12B20" w14:paraId="6F492DB9" w14:textId="77777777" w:rsidTr="00B12B20">
        <w:trPr>
          <w:trHeight w:val="229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14:paraId="108C918D" w14:textId="77777777" w:rsidR="00B12B20" w:rsidRPr="00B12B20" w:rsidRDefault="00B12B20" w:rsidP="00B12B20">
            <w:pPr>
              <w:rPr>
                <w:b/>
                <w:bCs/>
                <w:i/>
                <w:iCs/>
              </w:rPr>
            </w:pPr>
            <w:r w:rsidRPr="00B12B20">
              <w:rPr>
                <w:b/>
                <w:bCs/>
                <w:i/>
                <w:iCs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7BB87ABA" w14:textId="77777777" w:rsidR="00B12B20" w:rsidRPr="00B12B20" w:rsidRDefault="00B12B20" w:rsidP="00B12B20">
            <w:pPr>
              <w:rPr>
                <w:b/>
                <w:bCs/>
                <w:i/>
                <w:iCs/>
              </w:rPr>
            </w:pPr>
            <w:r w:rsidRPr="00B12B20">
              <w:rPr>
                <w:b/>
                <w:bCs/>
                <w:i/>
                <w:iCs/>
              </w:rPr>
              <w:t>Répondant</w:t>
            </w:r>
          </w:p>
        </w:tc>
      </w:tr>
      <w:tr w:rsidR="00B12B20" w:rsidRPr="00B12B20" w14:paraId="3BE04348" w14:textId="77777777" w:rsidTr="00B12B20">
        <w:trPr>
          <w:trHeight w:val="301"/>
        </w:trPr>
        <w:tc>
          <w:tcPr>
            <w:tcW w:w="1057" w:type="dxa"/>
            <w:shd w:val="solid" w:color="C0C0C0" w:fill="FFFFFF"/>
          </w:tcPr>
          <w:p w14:paraId="656C11A8" w14:textId="77777777"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14:paraId="7DEE592E" w14:textId="77777777"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B12B20" w:rsidRPr="00B12B20" w14:paraId="7EEE5683" w14:textId="77777777" w:rsidTr="00B12B20">
        <w:trPr>
          <w:trHeight w:val="229"/>
        </w:trPr>
        <w:tc>
          <w:tcPr>
            <w:tcW w:w="1057" w:type="dxa"/>
            <w:shd w:val="solid" w:color="C0C0C0" w:fill="FFFFFF"/>
          </w:tcPr>
          <w:p w14:paraId="2581E784" w14:textId="77777777"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14:paraId="039B7BF0" w14:textId="77777777" w:rsidR="00B12B20" w:rsidRPr="00B12B20" w:rsidRDefault="00B12B20" w:rsidP="00B12B20">
            <w:pPr>
              <w:rPr>
                <w:b/>
                <w:bCs/>
              </w:rPr>
            </w:pPr>
          </w:p>
        </w:tc>
      </w:tr>
    </w:tbl>
    <w:p w14:paraId="1879E5DD" w14:textId="77777777" w:rsidR="00214F0B" w:rsidRPr="00B12B20" w:rsidRDefault="00214F0B" w:rsidP="00214F0B">
      <w:pPr>
        <w:ind w:left="360"/>
      </w:pPr>
    </w:p>
    <w:p w14:paraId="177415F2" w14:textId="77777777" w:rsidR="009624E1" w:rsidRDefault="002F4DFB" w:rsidP="002F4DFB">
      <w:r w:rsidRPr="00B12B20">
        <w:rPr>
          <w:b/>
        </w:rPr>
        <w:t>R</w:t>
      </w:r>
      <w:r w:rsidR="009624E1" w:rsidRPr="00B12B20">
        <w:rPr>
          <w:b/>
        </w:rPr>
        <w:t xml:space="preserve">echerche d’un singleton </w:t>
      </w:r>
      <w:r w:rsidR="009E6DF1" w:rsidRPr="00B12B20">
        <w:rPr>
          <w:b/>
        </w:rPr>
        <w:t>et de 2 As</w:t>
      </w:r>
      <w:r w:rsidR="009E6DF1" w:rsidRPr="00B12B20">
        <w:t xml:space="preserve"> (le singleton étant autre qu’un As)</w:t>
      </w:r>
      <w:r w:rsidR="009624E1" w:rsidRPr="00B12B20">
        <w:rPr>
          <w:u w:val="single"/>
        </w:rPr>
        <w:t>.</w:t>
      </w:r>
      <w:r w:rsidR="009624E1" w:rsidRPr="00B12B20">
        <w:t xml:space="preserve"> Les réponses sont :</w:t>
      </w:r>
    </w:p>
    <w:p w14:paraId="5B7AA367" w14:textId="77777777" w:rsidR="00B12B20" w:rsidRPr="00B12B20" w:rsidRDefault="00B12B20" w:rsidP="002F4DFB"/>
    <w:p w14:paraId="0ADB92FE" w14:textId="77777777" w:rsidR="009624E1" w:rsidRPr="00B12B20" w:rsidRDefault="009624E1" w:rsidP="00AA0E4B">
      <w:pPr>
        <w:numPr>
          <w:ilvl w:val="1"/>
          <w:numId w:val="20"/>
        </w:numPr>
      </w:pPr>
      <w:r w:rsidRPr="00B12B20">
        <w:t>4</w:t>
      </w:r>
      <w:r w:rsidR="00B12B20">
        <w:rPr>
          <w:color w:val="FF0000"/>
          <w:sz w:val="28"/>
        </w:rPr>
        <w:sym w:font="Symbol" w:char="F0A9"/>
      </w:r>
      <w:r w:rsidR="009E6DF1" w:rsidRPr="00B12B20">
        <w:t xml:space="preserve"> : Négatif avec des </w:t>
      </w:r>
      <w:r w:rsidR="00B12B20">
        <w:rPr>
          <w:color w:val="FF0000"/>
          <w:sz w:val="28"/>
        </w:rPr>
        <w:sym w:font="Symbol" w:char="F0A9"/>
      </w:r>
    </w:p>
    <w:p w14:paraId="24A2D552" w14:textId="77777777" w:rsidR="009624E1" w:rsidRPr="00B12B20" w:rsidRDefault="009624E1" w:rsidP="00AA0E4B">
      <w:pPr>
        <w:numPr>
          <w:ilvl w:val="1"/>
          <w:numId w:val="20"/>
        </w:numPr>
      </w:pPr>
      <w:r w:rsidRPr="00B12B20">
        <w:t>4</w:t>
      </w:r>
      <w:r w:rsidR="00B12B20">
        <w:rPr>
          <w:color w:val="0000FF"/>
          <w:sz w:val="28"/>
        </w:rPr>
        <w:sym w:font="Symbol" w:char="F0AA"/>
      </w:r>
      <w:r w:rsidR="009E6DF1" w:rsidRPr="00B12B20">
        <w:t xml:space="preserve"> : Négatif avec des </w:t>
      </w:r>
      <w:r w:rsidR="00B12B20">
        <w:rPr>
          <w:color w:val="0000FF"/>
          <w:sz w:val="28"/>
        </w:rPr>
        <w:sym w:font="Symbol" w:char="F0AA"/>
      </w:r>
    </w:p>
    <w:p w14:paraId="15DE635D" w14:textId="77777777" w:rsidR="009624E1" w:rsidRPr="00B12B20" w:rsidRDefault="009624E1" w:rsidP="00AA0E4B">
      <w:pPr>
        <w:numPr>
          <w:ilvl w:val="1"/>
          <w:numId w:val="20"/>
        </w:numPr>
        <w:rPr>
          <w:b/>
          <w:bCs/>
          <w:u w:val="single"/>
        </w:rPr>
      </w:pPr>
      <w:r w:rsidRPr="00B12B20">
        <w:rPr>
          <w:b/>
          <w:bCs/>
          <w:u w:val="single"/>
        </w:rPr>
        <w:t>4SA : singleton majeur</w:t>
      </w:r>
      <w:r w:rsidR="009E6DF1" w:rsidRPr="00B12B20">
        <w:rPr>
          <w:b/>
          <w:bCs/>
          <w:u w:val="single"/>
        </w:rPr>
        <w:t xml:space="preserve"> et 2 As</w:t>
      </w:r>
    </w:p>
    <w:p w14:paraId="0F969F96" w14:textId="77777777" w:rsidR="009624E1" w:rsidRPr="00B12B20" w:rsidRDefault="009624E1" w:rsidP="00AA0E4B">
      <w:pPr>
        <w:numPr>
          <w:ilvl w:val="1"/>
          <w:numId w:val="20"/>
        </w:numPr>
        <w:rPr>
          <w:b/>
          <w:bCs/>
          <w:u w:val="single"/>
        </w:rPr>
      </w:pPr>
      <w:r w:rsidRPr="00B12B20">
        <w:t>5</w:t>
      </w:r>
      <w:r w:rsidR="00B12B20">
        <w:rPr>
          <w:color w:val="008000"/>
          <w:sz w:val="28"/>
        </w:rPr>
        <w:sym w:font="Symbol" w:char="F0A7"/>
      </w:r>
      <w:r w:rsidRPr="00B12B20">
        <w:t>/</w:t>
      </w:r>
      <w:r w:rsidR="00B12B20">
        <w:rPr>
          <w:color w:val="FFC000"/>
          <w:sz w:val="28"/>
        </w:rPr>
        <w:sym w:font="Symbol" w:char="F0A8"/>
      </w:r>
      <w:r w:rsidRPr="00B12B20">
        <w:t xml:space="preserve"> : singleton </w:t>
      </w:r>
      <w:r w:rsidR="00B12B20">
        <w:rPr>
          <w:color w:val="008000"/>
          <w:sz w:val="28"/>
        </w:rPr>
        <w:sym w:font="Symbol" w:char="F0A7"/>
      </w:r>
      <w:r w:rsidRPr="00B12B20">
        <w:t>/</w:t>
      </w:r>
      <w:r w:rsidR="00B12B20">
        <w:rPr>
          <w:color w:val="FFC000"/>
          <w:sz w:val="28"/>
        </w:rPr>
        <w:sym w:font="Symbol" w:char="F0A8"/>
      </w:r>
      <w:r w:rsidR="009E6DF1" w:rsidRPr="00B12B20">
        <w:t xml:space="preserve"> et 2 As</w:t>
      </w:r>
    </w:p>
    <w:tbl>
      <w:tblPr>
        <w:tblpPr w:leftFromText="141" w:rightFromText="141" w:vertAnchor="text" w:tblpY="12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B12B20" w:rsidRPr="00B12B20" w14:paraId="0005D54F" w14:textId="77777777" w:rsidTr="00B12B2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074E4D5" w14:textId="77777777" w:rsidR="00B12B20" w:rsidRPr="00B12B20" w:rsidRDefault="00B12B20" w:rsidP="00B12B20">
            <w:pPr>
              <w:rPr>
                <w:b/>
                <w:bCs/>
                <w:i/>
                <w:iCs/>
              </w:rPr>
            </w:pPr>
            <w:r w:rsidRPr="00B12B20">
              <w:rPr>
                <w:b/>
                <w:bCs/>
                <w:i/>
                <w:iCs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14:paraId="3F7B80B7" w14:textId="77777777" w:rsidR="00B12B20" w:rsidRPr="00B12B20" w:rsidRDefault="00B12B20" w:rsidP="00B12B20">
            <w:pPr>
              <w:rPr>
                <w:b/>
                <w:bCs/>
                <w:i/>
                <w:iCs/>
              </w:rPr>
            </w:pPr>
            <w:r w:rsidRPr="00B12B20">
              <w:rPr>
                <w:b/>
                <w:bCs/>
                <w:i/>
                <w:iCs/>
              </w:rPr>
              <w:t>Répondant</w:t>
            </w:r>
          </w:p>
        </w:tc>
      </w:tr>
      <w:tr w:rsidR="00B12B20" w:rsidRPr="00B12B20" w14:paraId="3A6EE19E" w14:textId="77777777" w:rsidTr="00B12B20">
        <w:tc>
          <w:tcPr>
            <w:tcW w:w="1101" w:type="dxa"/>
            <w:shd w:val="solid" w:color="C0C0C0" w:fill="FFFFFF"/>
          </w:tcPr>
          <w:p w14:paraId="7AD4EF98" w14:textId="77777777"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14:paraId="55F88764" w14:textId="77777777"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 w:rsidRPr="00B12B20">
              <w:rPr>
                <w:b/>
                <w:bCs/>
              </w:rPr>
              <w:t>/4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14:paraId="4AD23F84" w14:textId="77777777" w:rsidR="00214F0B" w:rsidRPr="00B12B20" w:rsidRDefault="00214F0B" w:rsidP="00214F0B">
      <w:pPr>
        <w:ind w:left="1080"/>
        <w:rPr>
          <w:b/>
          <w:bCs/>
          <w:u w:val="single"/>
        </w:rPr>
      </w:pPr>
    </w:p>
    <w:p w14:paraId="7EDB91FA" w14:textId="77777777" w:rsidR="00B12B20" w:rsidRDefault="00B12B20" w:rsidP="002F4DFB">
      <w:pPr>
        <w:rPr>
          <w:bCs/>
        </w:rPr>
      </w:pPr>
    </w:p>
    <w:p w14:paraId="487C1AA8" w14:textId="77777777" w:rsidR="009624E1" w:rsidRPr="00B12B20" w:rsidRDefault="002F4DFB" w:rsidP="002F4DFB">
      <w:pPr>
        <w:rPr>
          <w:bCs/>
        </w:rPr>
      </w:pPr>
      <w:r w:rsidRPr="00B12B20">
        <w:rPr>
          <w:bCs/>
        </w:rPr>
        <w:t>Passe ou rectifie dans ta couleur</w:t>
      </w:r>
    </w:p>
    <w:p w14:paraId="5C177C2A" w14:textId="77777777" w:rsidR="00EC1002" w:rsidRPr="00B12B20" w:rsidRDefault="00EC1002" w:rsidP="002F4DFB">
      <w:pPr>
        <w:rPr>
          <w:bCs/>
        </w:rPr>
      </w:pPr>
    </w:p>
    <w:p w14:paraId="0C034EFF" w14:textId="77777777" w:rsidR="009624E1" w:rsidRPr="00B12B20" w:rsidRDefault="009624E1">
      <w:pPr>
        <w:rPr>
          <w:b/>
          <w:bCs/>
          <w:u w:val="single"/>
        </w:rPr>
      </w:pPr>
      <w:r w:rsidRPr="00B12B20">
        <w:rPr>
          <w:b/>
          <w:bCs/>
          <w:u w:val="single"/>
        </w:rPr>
        <w:t>On joue de toute façon toujours un contrat dans la 7</w:t>
      </w:r>
      <w:r w:rsidRPr="00B12B20">
        <w:rPr>
          <w:b/>
          <w:bCs/>
          <w:u w:val="single"/>
          <w:vertAlign w:val="superscript"/>
        </w:rPr>
        <w:t>ème</w:t>
      </w:r>
      <w:r w:rsidRPr="00B12B20">
        <w:rPr>
          <w:b/>
          <w:bCs/>
          <w:u w:val="single"/>
        </w:rPr>
        <w:t xml:space="preserve"> de l’ouvreur ou à SA</w:t>
      </w:r>
    </w:p>
    <w:p w14:paraId="75FA4A26" w14:textId="77777777" w:rsidR="003764FE" w:rsidRDefault="003764FE">
      <w:pPr>
        <w:rPr>
          <w:b/>
          <w:bCs/>
          <w:u w:val="single"/>
        </w:rPr>
      </w:pPr>
    </w:p>
    <w:p w14:paraId="1DFB98E1" w14:textId="77777777" w:rsidR="004E5BEC" w:rsidRDefault="00D43067" w:rsidP="00E531F4">
      <w:pPr>
        <w:pStyle w:val="Titre1"/>
        <w:numPr>
          <w:ilvl w:val="1"/>
          <w:numId w:val="1"/>
        </w:numPr>
        <w:jc w:val="center"/>
      </w:pPr>
      <w:bookmarkStart w:id="121" w:name="_Toc468559119"/>
      <w:r w:rsidRPr="00E531F4">
        <w:rPr>
          <w:bdr w:val="single" w:sz="4" w:space="0" w:color="auto"/>
        </w:rPr>
        <w:lastRenderedPageBreak/>
        <w:t>Séquences sur o</w:t>
      </w:r>
      <w:r w:rsidR="004E5BEC" w:rsidRPr="00E531F4">
        <w:rPr>
          <w:bdr w:val="single" w:sz="4" w:space="0" w:color="auto"/>
        </w:rPr>
        <w:t>uverture</w:t>
      </w:r>
      <w:r w:rsidRPr="00E531F4">
        <w:rPr>
          <w:bdr w:val="single" w:sz="4" w:space="0" w:color="auto"/>
        </w:rPr>
        <w:t>s</w:t>
      </w:r>
      <w:r w:rsidR="004E5BEC" w:rsidRPr="00E531F4">
        <w:rPr>
          <w:bdr w:val="single" w:sz="4" w:space="0" w:color="auto"/>
        </w:rPr>
        <w:t xml:space="preserve"> de </w:t>
      </w:r>
      <w:r w:rsidRPr="00E531F4">
        <w:rPr>
          <w:bdr w:val="single" w:sz="4" w:space="0" w:color="auto"/>
        </w:rPr>
        <w:t>barrage majeur 3</w:t>
      </w:r>
      <w:r w:rsidR="00B12B20" w:rsidRPr="00E531F4">
        <w:rPr>
          <w:color w:val="FF0000"/>
          <w:sz w:val="36"/>
          <w:bdr w:val="single" w:sz="4" w:space="0" w:color="auto"/>
        </w:rPr>
        <w:sym w:font="Symbol" w:char="F0A9"/>
      </w:r>
      <w:r w:rsidRPr="00E531F4">
        <w:rPr>
          <w:bdr w:val="single" w:sz="4" w:space="0" w:color="auto"/>
        </w:rPr>
        <w:t>/3</w:t>
      </w:r>
      <w:r w:rsidR="00B12B20" w:rsidRPr="00E531F4">
        <w:rPr>
          <w:color w:val="0000FF"/>
          <w:sz w:val="36"/>
          <w:bdr w:val="single" w:sz="4" w:space="0" w:color="auto"/>
        </w:rPr>
        <w:sym w:font="Symbol" w:char="F0AA"/>
      </w:r>
      <w:r w:rsidRPr="00E531F4">
        <w:rPr>
          <w:bdr w:val="single" w:sz="4" w:space="0" w:color="auto"/>
        </w:rPr>
        <w:t>/</w:t>
      </w:r>
      <w:r w:rsidR="004E5BEC" w:rsidRPr="00E531F4">
        <w:rPr>
          <w:bdr w:val="single" w:sz="4" w:space="0" w:color="auto"/>
        </w:rPr>
        <w:t>4</w:t>
      </w:r>
      <w:r w:rsidR="00B12B20" w:rsidRPr="00E531F4">
        <w:rPr>
          <w:color w:val="FF0000"/>
          <w:sz w:val="36"/>
          <w:bdr w:val="single" w:sz="4" w:space="0" w:color="auto"/>
        </w:rPr>
        <w:sym w:font="Symbol" w:char="F0A9"/>
      </w:r>
      <w:r w:rsidR="004E5BEC" w:rsidRPr="00E531F4">
        <w:rPr>
          <w:bdr w:val="single" w:sz="4" w:space="0" w:color="auto"/>
        </w:rPr>
        <w:t>/</w:t>
      </w:r>
      <w:bookmarkEnd w:id="121"/>
      <w:r w:rsidR="00B12B20" w:rsidRPr="00E531F4">
        <w:rPr>
          <w:color w:val="0000FF"/>
          <w:sz w:val="36"/>
          <w:bdr w:val="single" w:sz="4" w:space="0" w:color="auto"/>
        </w:rPr>
        <w:sym w:font="Symbol" w:char="F0AA"/>
      </w:r>
    </w:p>
    <w:p w14:paraId="5824B9FE" w14:textId="77777777" w:rsidR="004E5BEC" w:rsidRDefault="004E5BEC" w:rsidP="0051217F"/>
    <w:p w14:paraId="14001F57" w14:textId="77777777" w:rsidR="00B12B20" w:rsidRDefault="00D43067" w:rsidP="00FF5072">
      <w:pPr>
        <w:pStyle w:val="Pardeliste"/>
        <w:numPr>
          <w:ilvl w:val="0"/>
          <w:numId w:val="66"/>
        </w:numPr>
      </w:pPr>
      <w:r w:rsidRPr="00B12B20">
        <w:t>Sur ouverture de 3 en Majeur,</w:t>
      </w:r>
      <w:r w:rsidR="00B12B20" w:rsidRPr="00B12B20">
        <w:t xml:space="preserve"> 4</w:t>
      </w:r>
      <w:r w:rsidR="00B12B20">
        <w:rPr>
          <w:color w:val="008000"/>
          <w:sz w:val="28"/>
        </w:rPr>
        <w:sym w:font="Symbol" w:char="F0A7"/>
      </w:r>
      <w:r w:rsidR="00B12B20" w:rsidRPr="00B12B20">
        <w:t>/4</w:t>
      </w:r>
      <w:r w:rsidR="00B12B20">
        <w:rPr>
          <w:color w:val="FFC000"/>
          <w:sz w:val="28"/>
        </w:rPr>
        <w:sym w:font="Symbol" w:char="F0A8"/>
      </w:r>
      <w:r w:rsidR="00B12B20" w:rsidRPr="00B12B20">
        <w:t xml:space="preserve"> sont des contrôles et 4SA est BW </w:t>
      </w:r>
      <w:r w:rsidR="00B12B20">
        <w:t>5 clés</w:t>
      </w:r>
      <w:r w:rsidR="00B12B20" w:rsidRPr="00B12B20">
        <w:t>.</w:t>
      </w:r>
      <w:r w:rsidR="00B12B20">
        <w:t xml:space="preserve">  </w:t>
      </w:r>
      <w:r w:rsidRPr="00B12B20">
        <w:t>4</w:t>
      </w:r>
      <w:r w:rsidR="00B12B20">
        <w:rPr>
          <w:color w:val="FF0000"/>
          <w:sz w:val="28"/>
        </w:rPr>
        <w:sym w:font="Symbol" w:char="F0A9"/>
      </w:r>
      <w:r w:rsidRPr="00B12B20">
        <w:t>/4</w:t>
      </w:r>
      <w:r w:rsidR="00B12B20">
        <w:rPr>
          <w:color w:val="0000FF"/>
          <w:sz w:val="28"/>
        </w:rPr>
        <w:sym w:font="Symbol" w:char="F0AA"/>
      </w:r>
      <w:r w:rsidRPr="00B12B20">
        <w:t>/5</w:t>
      </w:r>
      <w:r w:rsidR="00B12B20">
        <w:rPr>
          <w:color w:val="008000"/>
          <w:sz w:val="28"/>
        </w:rPr>
        <w:sym w:font="Symbol" w:char="F0A7"/>
      </w:r>
      <w:r w:rsidRPr="00B12B20">
        <w:t>/5</w:t>
      </w:r>
      <w:r w:rsidR="00B12B20">
        <w:rPr>
          <w:color w:val="FFC000"/>
          <w:sz w:val="28"/>
        </w:rPr>
        <w:sym w:font="Symbol" w:char="F0A8"/>
      </w:r>
      <w:r w:rsidRPr="00B12B20">
        <w:t xml:space="preserve"> sont naturels.</w:t>
      </w:r>
    </w:p>
    <w:p w14:paraId="63BF0CD1" w14:textId="77777777" w:rsidR="00D43067" w:rsidRPr="00C10284" w:rsidRDefault="00D43067" w:rsidP="00FF5072">
      <w:pPr>
        <w:pStyle w:val="Pardeliste"/>
        <w:numPr>
          <w:ilvl w:val="0"/>
          <w:numId w:val="66"/>
        </w:numPr>
        <w:rPr>
          <w:color w:val="FF0000"/>
        </w:rPr>
      </w:pPr>
      <w:r w:rsidRPr="00B12B20">
        <w:t xml:space="preserve">Sur ouverture de 4 en Majeur, tous les changements de couleur sont des contrôles et 4SA est BW </w:t>
      </w:r>
    </w:p>
    <w:p w14:paraId="335BA151" w14:textId="77777777" w:rsidR="00C10284" w:rsidRPr="00B12B20" w:rsidRDefault="00C10284" w:rsidP="00C10284">
      <w:pPr>
        <w:pStyle w:val="Pardeliste"/>
        <w:rPr>
          <w:color w:val="FF0000"/>
        </w:rPr>
      </w:pPr>
    </w:p>
    <w:p w14:paraId="5D486FC6" w14:textId="77777777" w:rsidR="00C10284" w:rsidRPr="00C10284" w:rsidRDefault="00D43067" w:rsidP="00E531F4">
      <w:pPr>
        <w:pStyle w:val="Titre1"/>
        <w:numPr>
          <w:ilvl w:val="1"/>
          <w:numId w:val="1"/>
        </w:numPr>
        <w:jc w:val="center"/>
        <w:rPr>
          <w:color w:val="FFC000"/>
          <w:sz w:val="36"/>
        </w:rPr>
      </w:pPr>
      <w:bookmarkStart w:id="122" w:name="_Toc468559120"/>
      <w:r w:rsidRPr="00E531F4">
        <w:rPr>
          <w:bdr w:val="single" w:sz="4" w:space="0" w:color="auto"/>
        </w:rPr>
        <w:t>Séquences sur ouvertures de barrage mineur 4</w:t>
      </w:r>
      <w:r w:rsidR="00B12B20" w:rsidRPr="00E531F4">
        <w:rPr>
          <w:color w:val="008000"/>
          <w:sz w:val="36"/>
          <w:bdr w:val="single" w:sz="4" w:space="0" w:color="auto"/>
        </w:rPr>
        <w:sym w:font="Symbol" w:char="F0A7"/>
      </w:r>
      <w:r w:rsidRPr="00E531F4">
        <w:rPr>
          <w:bdr w:val="single" w:sz="4" w:space="0" w:color="auto"/>
        </w:rPr>
        <w:t>/4</w:t>
      </w:r>
      <w:bookmarkEnd w:id="122"/>
      <w:r w:rsidR="00B12B20" w:rsidRPr="00E531F4">
        <w:rPr>
          <w:color w:val="FFC000"/>
          <w:sz w:val="36"/>
          <w:bdr w:val="single" w:sz="4" w:space="0" w:color="auto"/>
        </w:rPr>
        <w:sym w:font="Symbol" w:char="F0A8"/>
      </w:r>
    </w:p>
    <w:p w14:paraId="3EF4E67B" w14:textId="77777777" w:rsidR="00D43067" w:rsidRPr="00C10284" w:rsidRDefault="001A07B5" w:rsidP="00D43067">
      <w:pPr>
        <w:rPr>
          <w:b/>
        </w:rPr>
      </w:pPr>
      <w:r w:rsidRPr="00C10284">
        <w:rPr>
          <w:b/>
        </w:rPr>
        <w:t>Attention à respecter le fait que le barrage au palier de 4 en 1</w:t>
      </w:r>
      <w:r w:rsidRPr="00C10284">
        <w:rPr>
          <w:b/>
          <w:vertAlign w:val="superscript"/>
        </w:rPr>
        <w:t>er</w:t>
      </w:r>
      <w:r w:rsidRPr="00C10284">
        <w:rPr>
          <w:b/>
        </w:rPr>
        <w:t xml:space="preserve"> et 2</w:t>
      </w:r>
      <w:r w:rsidRPr="00C10284">
        <w:rPr>
          <w:b/>
          <w:vertAlign w:val="superscript"/>
        </w:rPr>
        <w:t>nd</w:t>
      </w:r>
      <w:r w:rsidRPr="00C10284">
        <w:rPr>
          <w:b/>
        </w:rPr>
        <w:t xml:space="preserve"> dénie un As</w:t>
      </w:r>
    </w:p>
    <w:p w14:paraId="543AD792" w14:textId="77777777" w:rsidR="00D43067" w:rsidRPr="00B12B20" w:rsidRDefault="001A07B5" w:rsidP="0051217F">
      <w:pPr>
        <w:rPr>
          <w:bCs/>
        </w:rPr>
      </w:pPr>
      <w:r w:rsidRPr="00B12B20">
        <w:rPr>
          <w:bCs/>
        </w:rPr>
        <w:t xml:space="preserve">Réponses : </w:t>
      </w:r>
    </w:p>
    <w:p w14:paraId="706CE28A" w14:textId="77777777" w:rsidR="001A07B5" w:rsidRPr="00B12B20" w:rsidRDefault="001A07B5" w:rsidP="00FF5072">
      <w:pPr>
        <w:pStyle w:val="Pardeliste"/>
        <w:numPr>
          <w:ilvl w:val="0"/>
          <w:numId w:val="40"/>
        </w:numPr>
        <w:rPr>
          <w:bCs/>
        </w:rPr>
      </w:pPr>
      <w:r w:rsidRPr="00B12B20">
        <w:rPr>
          <w:bCs/>
        </w:rPr>
        <w:t>4</w:t>
      </w:r>
      <w:r w:rsidR="00C10284">
        <w:rPr>
          <w:bCs/>
          <w:color w:val="FFC000"/>
          <w:sz w:val="28"/>
        </w:rPr>
        <w:sym w:font="Symbol" w:char="F0A8"/>
      </w:r>
      <w:r w:rsidRPr="00B12B20">
        <w:rPr>
          <w:bCs/>
        </w:rPr>
        <w:t xml:space="preserve"> (sur 4</w:t>
      </w:r>
      <w:r w:rsidR="00C10284">
        <w:rPr>
          <w:bCs/>
          <w:color w:val="008000"/>
          <w:sz w:val="28"/>
        </w:rPr>
        <w:sym w:font="Symbol" w:char="F0A7"/>
      </w:r>
      <w:r w:rsidRPr="00B12B20">
        <w:rPr>
          <w:bCs/>
        </w:rPr>
        <w:t>) et 5</w:t>
      </w:r>
      <w:r w:rsidR="00C10284">
        <w:rPr>
          <w:bCs/>
          <w:color w:val="008000"/>
          <w:sz w:val="28"/>
        </w:rPr>
        <w:sym w:font="Symbol" w:char="F0A7"/>
      </w:r>
      <w:r w:rsidRPr="00B12B20">
        <w:rPr>
          <w:bCs/>
        </w:rPr>
        <w:t>(sur 4</w:t>
      </w:r>
      <w:r w:rsidR="00C10284">
        <w:rPr>
          <w:bCs/>
          <w:color w:val="FFC000"/>
          <w:sz w:val="28"/>
        </w:rPr>
        <w:sym w:font="Symbol" w:char="F0A8"/>
      </w:r>
      <w:r w:rsidRPr="00B12B20">
        <w:rPr>
          <w:bCs/>
        </w:rPr>
        <w:t xml:space="preserve">) : </w:t>
      </w:r>
      <w:r w:rsidRPr="00C10284">
        <w:rPr>
          <w:b/>
          <w:bCs/>
        </w:rPr>
        <w:t>interrogative au Roi d’atout</w:t>
      </w:r>
      <w:r w:rsidRPr="00B12B20">
        <w:rPr>
          <w:bCs/>
        </w:rPr>
        <w:t>. Rectif 5</w:t>
      </w:r>
      <w:r w:rsidR="00C10284">
        <w:rPr>
          <w:bCs/>
          <w:color w:val="008000"/>
          <w:sz w:val="28"/>
        </w:rPr>
        <w:sym w:font="Symbol" w:char="F0A7"/>
      </w:r>
      <w:r w:rsidRPr="00B12B20">
        <w:rPr>
          <w:bCs/>
        </w:rPr>
        <w:t>/5</w:t>
      </w:r>
      <w:r w:rsidR="00C10284">
        <w:rPr>
          <w:bCs/>
          <w:color w:val="FFC000"/>
          <w:sz w:val="28"/>
        </w:rPr>
        <w:sym w:font="Symbol" w:char="F0A8"/>
      </w:r>
      <w:r w:rsidRPr="00B12B20">
        <w:rPr>
          <w:bCs/>
        </w:rPr>
        <w:t xml:space="preserve"> dénie le Roi et autres enchères contrôle avec Roi d’atout</w:t>
      </w:r>
    </w:p>
    <w:p w14:paraId="1C3BB48E" w14:textId="77777777" w:rsidR="001A07B5" w:rsidRDefault="001A07B5" w:rsidP="00FF5072">
      <w:pPr>
        <w:pStyle w:val="Pardeliste"/>
        <w:numPr>
          <w:ilvl w:val="0"/>
          <w:numId w:val="40"/>
        </w:numPr>
        <w:rPr>
          <w:bCs/>
        </w:rPr>
      </w:pPr>
      <w:r w:rsidRPr="00B12B20">
        <w:rPr>
          <w:bCs/>
        </w:rPr>
        <w:t>4</w:t>
      </w:r>
      <w:r w:rsidR="00C10284">
        <w:rPr>
          <w:bCs/>
          <w:color w:val="FF0000"/>
          <w:sz w:val="28"/>
        </w:rPr>
        <w:sym w:font="Symbol" w:char="F0A9"/>
      </w:r>
      <w:r w:rsidRPr="00B12B20">
        <w:rPr>
          <w:bCs/>
        </w:rPr>
        <w:t>/4</w:t>
      </w:r>
      <w:r w:rsidR="00C10284">
        <w:rPr>
          <w:bCs/>
          <w:color w:val="0000FF"/>
          <w:sz w:val="28"/>
        </w:rPr>
        <w:sym w:font="Symbol" w:char="F0AA"/>
      </w:r>
      <w:r w:rsidRPr="00B12B20">
        <w:rPr>
          <w:bCs/>
        </w:rPr>
        <w:t>/4SA : pour les jouer</w:t>
      </w:r>
    </w:p>
    <w:p w14:paraId="398A7F22" w14:textId="77777777" w:rsidR="00C10284" w:rsidRPr="00B12B20" w:rsidRDefault="00C10284" w:rsidP="00C10284">
      <w:pPr>
        <w:pStyle w:val="Pardeliste"/>
        <w:rPr>
          <w:bCs/>
        </w:rPr>
      </w:pPr>
    </w:p>
    <w:p w14:paraId="113C0323" w14:textId="77777777" w:rsidR="009624E1" w:rsidRDefault="009624E1" w:rsidP="00E531F4">
      <w:pPr>
        <w:pStyle w:val="Titre1"/>
        <w:numPr>
          <w:ilvl w:val="1"/>
          <w:numId w:val="1"/>
        </w:numPr>
        <w:jc w:val="center"/>
      </w:pPr>
      <w:bookmarkStart w:id="123" w:name="_Toc468559121"/>
      <w:r w:rsidRPr="00E531F4">
        <w:rPr>
          <w:bdr w:val="single" w:sz="4" w:space="0" w:color="auto"/>
        </w:rPr>
        <w:t>Enchères de la défense</w:t>
      </w:r>
      <w:bookmarkEnd w:id="123"/>
    </w:p>
    <w:p w14:paraId="465109A4" w14:textId="77777777" w:rsidR="009624E1" w:rsidRDefault="009624E1"/>
    <w:p w14:paraId="2DEBADB3" w14:textId="77777777" w:rsidR="00D56349" w:rsidRDefault="009624E1" w:rsidP="00D56349">
      <w:pPr>
        <w:pStyle w:val="Titre2"/>
      </w:pPr>
      <w:bookmarkStart w:id="124" w:name="_Toc468559122"/>
      <w:r>
        <w:t>Sur ouverture adverse en mineure</w:t>
      </w:r>
      <w:bookmarkEnd w:id="124"/>
    </w:p>
    <w:tbl>
      <w:tblPr>
        <w:tblpPr w:leftFromText="141" w:rightFromText="141" w:vertAnchor="text" w:horzAnchor="margin" w:tblpY="17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52"/>
      </w:tblGrid>
      <w:tr w:rsidR="00C10284" w14:paraId="219492EB" w14:textId="77777777" w:rsidTr="00C1028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5736CB1" w14:textId="77777777" w:rsidR="00C10284" w:rsidRPr="00153252" w:rsidRDefault="00C10284" w:rsidP="00C1028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  <w:shd w:val="solid" w:color="000080" w:fill="FFFFFF"/>
          </w:tcPr>
          <w:p w14:paraId="781D92C5" w14:textId="77777777" w:rsidR="00C10284" w:rsidRPr="00153252" w:rsidRDefault="00C10284" w:rsidP="00C10284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C10284" w14:paraId="429084DB" w14:textId="77777777" w:rsidTr="00C10284">
        <w:tc>
          <w:tcPr>
            <w:tcW w:w="1101" w:type="dxa"/>
            <w:shd w:val="solid" w:color="C0C0C0" w:fill="FFFFFF"/>
          </w:tcPr>
          <w:p w14:paraId="5BD504E1" w14:textId="77777777" w:rsidR="00C10284" w:rsidRPr="00C10284" w:rsidRDefault="00C10284" w:rsidP="00C1028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152" w:type="dxa"/>
            <w:shd w:val="solid" w:color="C0C0C0" w:fill="FFFFFF"/>
          </w:tcPr>
          <w:p w14:paraId="16291ED5" w14:textId="77777777" w:rsidR="00C10284" w:rsidRPr="00C10284" w:rsidRDefault="00C10284" w:rsidP="00C10284">
            <w:r>
              <w:rPr>
                <w:color w:val="000080"/>
              </w:rPr>
              <w:t>3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</w:tbl>
    <w:p w14:paraId="3D45973B" w14:textId="77777777" w:rsidR="004B264F" w:rsidRPr="004B264F" w:rsidRDefault="004B264F" w:rsidP="004B264F"/>
    <w:p w14:paraId="31C78BD3" w14:textId="77777777" w:rsidR="00BD6A98" w:rsidRDefault="00BD6A98" w:rsidP="00D56349">
      <w:pPr>
        <w:rPr>
          <w:b/>
        </w:rPr>
      </w:pPr>
    </w:p>
    <w:p w14:paraId="4F4BEBE0" w14:textId="77777777" w:rsidR="00D56349" w:rsidRPr="00D8148E" w:rsidRDefault="00BD6A98" w:rsidP="00D56349">
      <w:pPr>
        <w:rPr>
          <w:b/>
        </w:rPr>
      </w:pPr>
      <w:r>
        <w:rPr>
          <w:b/>
        </w:rPr>
        <w:t>Demande</w:t>
      </w:r>
      <w:r w:rsidR="00D8148E" w:rsidRPr="00D8148E">
        <w:rPr>
          <w:b/>
        </w:rPr>
        <w:t xml:space="preserve"> d’arrêt pour jouer 3SA</w:t>
      </w:r>
    </w:p>
    <w:p w14:paraId="2EA4E27E" w14:textId="77777777"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14:paraId="1A3A3B9D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0691C7C1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21A8F1A2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694AA85E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702A1A27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14:paraId="7615A511" w14:textId="77777777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470DA9CF" w14:textId="77777777" w:rsidR="00D56349" w:rsidRPr="00153252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723857BE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768B034A" w14:textId="77777777" w:rsidR="00D56349" w:rsidRPr="00153252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4E0A240B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D56349" w14:paraId="653B169A" w14:textId="77777777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76A6CAC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08D7C0C1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580A5D6A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20AE9948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D56349" w14:paraId="40030706" w14:textId="77777777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26DEFBAC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5369B446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1935C383" w14:textId="77777777"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3E9A4983" w14:textId="77777777" w:rsidR="00D56349" w:rsidRDefault="00D56349" w:rsidP="002A4031">
            <w:pPr>
              <w:rPr>
                <w:color w:val="000080"/>
              </w:rPr>
            </w:pPr>
          </w:p>
        </w:tc>
      </w:tr>
    </w:tbl>
    <w:p w14:paraId="4F314240" w14:textId="77777777" w:rsidR="00D56349" w:rsidRDefault="00D56349" w:rsidP="00D56349">
      <w:r>
        <w:t>2</w:t>
      </w:r>
      <w:r w:rsidR="00BD6A98">
        <w:rPr>
          <w:color w:val="008000"/>
          <w:sz w:val="28"/>
        </w:rPr>
        <w:sym w:font="Symbol" w:char="F0A7"/>
      </w:r>
      <w:r w:rsidR="00BD6A98">
        <w:t xml:space="preserve"> est </w:t>
      </w:r>
      <w:proofErr w:type="spellStart"/>
      <w:r w:rsidR="00BD6A98">
        <w:t>stayman</w:t>
      </w:r>
      <w:proofErr w:type="spellEnd"/>
      <w:r w:rsidR="00BD6A98">
        <w:t xml:space="preserve">/ 2SA propositionnel </w:t>
      </w:r>
    </w:p>
    <w:p w14:paraId="2FC77F9F" w14:textId="77777777" w:rsidR="00D56349" w:rsidRDefault="00D56349" w:rsidP="00D56349">
      <w:r>
        <w:t>2</w:t>
      </w:r>
      <w:r w:rsidR="00BD6A98">
        <w:rPr>
          <w:color w:val="FFC000"/>
          <w:sz w:val="28"/>
        </w:rPr>
        <w:sym w:font="Symbol" w:char="F0A8"/>
      </w:r>
      <w:r>
        <w:t>/2</w:t>
      </w:r>
      <w:r w:rsidR="00BD6A98">
        <w:rPr>
          <w:color w:val="FF0000"/>
          <w:sz w:val="28"/>
        </w:rPr>
        <w:sym w:font="Symbol" w:char="F0A9"/>
      </w:r>
      <w:r>
        <w:t>/2</w:t>
      </w:r>
      <w:r w:rsidR="00BD6A98">
        <w:rPr>
          <w:color w:val="0000FF"/>
          <w:sz w:val="28"/>
        </w:rPr>
        <w:sym w:font="Symbol" w:char="F0AA"/>
      </w:r>
      <w:r>
        <w:t xml:space="preserve"> et 3</w:t>
      </w:r>
      <w:r w:rsidR="00BD6A98">
        <w:rPr>
          <w:color w:val="008000"/>
          <w:sz w:val="28"/>
        </w:rPr>
        <w:sym w:font="Symbol" w:char="F0A7"/>
      </w:r>
      <w:r>
        <w:t xml:space="preserve"> sont </w:t>
      </w:r>
      <w:proofErr w:type="spellStart"/>
      <w:r>
        <w:t>texas</w:t>
      </w:r>
      <w:proofErr w:type="spellEnd"/>
    </w:p>
    <w:tbl>
      <w:tblPr>
        <w:tblpPr w:leftFromText="141" w:rightFromText="141" w:vertAnchor="text" w:horzAnchor="margin" w:tblpY="15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BD6A98" w14:paraId="29BA597B" w14:textId="77777777" w:rsidTr="00BD6A9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377BF98" w14:textId="77777777" w:rsidR="00BD6A98" w:rsidRPr="00153252" w:rsidRDefault="00BD6A98" w:rsidP="00BD6A9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73FDF2F9" w14:textId="77777777" w:rsidR="00BD6A98" w:rsidRPr="00153252" w:rsidRDefault="00BD6A98" w:rsidP="00BD6A98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705F229B" w14:textId="77777777" w:rsidR="00BD6A98" w:rsidRPr="00153252" w:rsidRDefault="00BD6A98" w:rsidP="00BD6A9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0CBF80BC" w14:textId="77777777" w:rsidR="00BD6A98" w:rsidRPr="00153252" w:rsidRDefault="00BD6A98" w:rsidP="00BD6A98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BD6A98" w14:paraId="68887D0F" w14:textId="77777777" w:rsidTr="00BD6A98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6D078B76" w14:textId="77777777" w:rsidR="00BD6A98" w:rsidRDefault="00BD6A98" w:rsidP="00BD6A9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557E2E85" w14:textId="77777777" w:rsidR="00BD6A98" w:rsidRDefault="00BD6A98" w:rsidP="00BD6A98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64CB7982" w14:textId="77777777" w:rsidR="00BD6A98" w:rsidRDefault="00BD6A98" w:rsidP="00BD6A98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6D015E38" w14:textId="77777777" w:rsidR="00BD6A98" w:rsidRDefault="00BD6A98" w:rsidP="00BD6A98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  <w:tr w:rsidR="00BD6A98" w14:paraId="3F64D4D3" w14:textId="77777777" w:rsidTr="00BD6A98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573285E2" w14:textId="77777777" w:rsidR="00BD6A98" w:rsidRDefault="00BD6A98" w:rsidP="00BD6A9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48471C59" w14:textId="77777777" w:rsidR="00BD6A98" w:rsidRDefault="00BD6A98" w:rsidP="00BD6A98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6B1755BA" w14:textId="77777777" w:rsidR="00BD6A98" w:rsidRDefault="00BD6A98" w:rsidP="00BD6A98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7940A0C6" w14:textId="77777777" w:rsidR="00BD6A98" w:rsidRDefault="00BD6A98" w:rsidP="00BD6A98">
            <w:pPr>
              <w:rPr>
                <w:color w:val="000080"/>
              </w:rPr>
            </w:pPr>
          </w:p>
        </w:tc>
      </w:tr>
    </w:tbl>
    <w:p w14:paraId="1A457719" w14:textId="77777777" w:rsidR="00D56349" w:rsidRDefault="00D56349" w:rsidP="00D56349"/>
    <w:p w14:paraId="75F6C8C1" w14:textId="77777777" w:rsidR="00BD6A98" w:rsidRDefault="00BD6A98" w:rsidP="00D56349"/>
    <w:p w14:paraId="178089AE" w14:textId="77777777" w:rsidR="00BD6A98" w:rsidRDefault="00D8148E" w:rsidP="00D56349">
      <w:r>
        <w:t>2SA zone 17-19,</w:t>
      </w:r>
    </w:p>
    <w:p w14:paraId="392E8B8A" w14:textId="77777777" w:rsidR="00BD6A98" w:rsidRDefault="00BD6A98" w:rsidP="00D56349"/>
    <w:p w14:paraId="49ABF0DE" w14:textId="77777777" w:rsidR="00D56349" w:rsidRDefault="00D8148E" w:rsidP="00D56349">
      <w:r>
        <w:t>3</w:t>
      </w:r>
      <w:r w:rsidR="00BD6A98">
        <w:rPr>
          <w:color w:val="008000"/>
          <w:sz w:val="28"/>
        </w:rPr>
        <w:sym w:font="Symbol" w:char="F0A7"/>
      </w:r>
      <w:r>
        <w:t xml:space="preserve"> est </w:t>
      </w:r>
      <w:proofErr w:type="spellStart"/>
      <w:r>
        <w:t>stayman</w:t>
      </w:r>
      <w:proofErr w:type="spellEnd"/>
      <w:r>
        <w:t xml:space="preserve">, </w:t>
      </w:r>
      <w:r w:rsidR="00D56349">
        <w:t>3</w:t>
      </w:r>
      <w:r w:rsidR="00BD6A98">
        <w:rPr>
          <w:color w:val="FFC000"/>
          <w:sz w:val="28"/>
        </w:rPr>
        <w:sym w:font="Symbol" w:char="F0A8"/>
      </w:r>
      <w:r w:rsidR="00D56349">
        <w:t>/3</w:t>
      </w:r>
      <w:r w:rsidR="00BD6A98">
        <w:rPr>
          <w:color w:val="FF0000"/>
          <w:sz w:val="28"/>
        </w:rPr>
        <w:sym w:font="Symbol" w:char="F0A9"/>
      </w:r>
      <w:r w:rsidR="00D56349">
        <w:t>/3</w:t>
      </w:r>
      <w:r w:rsidR="00BD6A98">
        <w:rPr>
          <w:color w:val="0000FF"/>
          <w:sz w:val="28"/>
        </w:rPr>
        <w:sym w:font="Symbol" w:char="F0AA"/>
      </w:r>
      <w:r w:rsidR="00D56349">
        <w:t xml:space="preserve"> et 4</w:t>
      </w:r>
      <w:r w:rsidR="00BD6A98">
        <w:rPr>
          <w:color w:val="008000"/>
          <w:sz w:val="28"/>
        </w:rPr>
        <w:sym w:font="Symbol" w:char="F0A7"/>
      </w:r>
      <w:r w:rsidR="00D56349">
        <w:t xml:space="preserve"> sont </w:t>
      </w:r>
      <w:proofErr w:type="spellStart"/>
      <w:r w:rsidR="00D56349">
        <w:t>texas</w:t>
      </w:r>
      <w:proofErr w:type="spellEnd"/>
    </w:p>
    <w:p w14:paraId="64445647" w14:textId="77777777"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14:paraId="59BD98FF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CAED5A2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4A467AA6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0CDC0122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6F242C1F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14:paraId="427DFA7C" w14:textId="77777777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59A352AA" w14:textId="77777777" w:rsidR="00D56349" w:rsidRPr="00153252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69A73067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4DF8C7CB" w14:textId="77777777" w:rsidR="00D56349" w:rsidRPr="00153252" w:rsidRDefault="00D56349" w:rsidP="002A4031">
            <w:pPr>
              <w:rPr>
                <w:color w:val="000080"/>
              </w:rPr>
            </w:pPr>
            <w:r w:rsidRPr="00BD6A98">
              <w:rPr>
                <w:color w:val="FF0000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5C15918F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D56349" w14:paraId="03AA32CC" w14:textId="77777777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75FF3139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5A10512A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F06A308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7CA93D86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D56349" w14:paraId="64876072" w14:textId="77777777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336B6BFD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 w:rsidRPr="00BD6A98">
              <w:rPr>
                <w:b/>
                <w:bCs/>
                <w:color w:val="FF0000"/>
              </w:rPr>
              <w:t>X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3B1AA55F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08470CE6" w14:textId="77777777"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28C68FCC" w14:textId="77777777" w:rsidR="00D56349" w:rsidRDefault="00D56349" w:rsidP="002A4031">
            <w:pPr>
              <w:rPr>
                <w:color w:val="000080"/>
              </w:rPr>
            </w:pPr>
          </w:p>
        </w:tc>
      </w:tr>
    </w:tbl>
    <w:p w14:paraId="388BDF5D" w14:textId="77777777" w:rsidR="00D56349" w:rsidRPr="00BD6A98" w:rsidRDefault="00BD6A98" w:rsidP="00D56349">
      <w:r w:rsidRPr="00BD6A98">
        <w:rPr>
          <w:color w:val="0070C0"/>
        </w:rPr>
        <w:t>XX</w:t>
      </w:r>
      <w:r w:rsidR="00D56349" w:rsidRPr="00BD6A98">
        <w:rPr>
          <w:color w:val="0070C0"/>
        </w:rPr>
        <w:t xml:space="preserve"> </w:t>
      </w:r>
      <w:r w:rsidR="00D56349" w:rsidRPr="00BD6A98">
        <w:t>montre une mineure 5</w:t>
      </w:r>
      <w:r w:rsidR="00D56349" w:rsidRPr="00BD6A98">
        <w:rPr>
          <w:vertAlign w:val="superscript"/>
        </w:rPr>
        <w:t>ème</w:t>
      </w:r>
      <w:r w:rsidR="00D56349" w:rsidRPr="00BD6A98">
        <w:t xml:space="preserve"> de repli</w:t>
      </w:r>
    </w:p>
    <w:p w14:paraId="6904C67A" w14:textId="77777777" w:rsidR="00D56349" w:rsidRPr="00BD6A98" w:rsidRDefault="00D56349" w:rsidP="00D56349">
      <w:r w:rsidRPr="00BD6A98">
        <w:t>2</w:t>
      </w:r>
      <w:r w:rsidR="00BD6A98">
        <w:rPr>
          <w:color w:val="008000"/>
          <w:sz w:val="28"/>
        </w:rPr>
        <w:sym w:font="Symbol" w:char="F0A7"/>
      </w:r>
      <w:r w:rsidR="00BD6A98">
        <w:t xml:space="preserve"> est </w:t>
      </w:r>
      <w:proofErr w:type="spellStart"/>
      <w:r w:rsidR="00BD6A98">
        <w:t>stayman</w:t>
      </w:r>
      <w:proofErr w:type="spellEnd"/>
      <w:r w:rsidRPr="00BD6A98">
        <w:t>, 2</w:t>
      </w:r>
      <w:r w:rsidR="00BD6A98">
        <w:rPr>
          <w:color w:val="FFC000"/>
          <w:sz w:val="28"/>
        </w:rPr>
        <w:sym w:font="Symbol" w:char="F0A8"/>
      </w:r>
      <w:r w:rsidRPr="00BD6A98">
        <w:t>/2</w:t>
      </w:r>
      <w:r w:rsidR="00BD6A98">
        <w:rPr>
          <w:color w:val="FF0000"/>
          <w:sz w:val="28"/>
        </w:rPr>
        <w:sym w:font="Symbol" w:char="F0A9"/>
      </w:r>
      <w:r w:rsidRPr="00BD6A98">
        <w:t xml:space="preserve"> sont </w:t>
      </w:r>
      <w:proofErr w:type="spellStart"/>
      <w:r w:rsidRPr="00BD6A98">
        <w:t>texas</w:t>
      </w:r>
      <w:proofErr w:type="spellEnd"/>
    </w:p>
    <w:p w14:paraId="773F3266" w14:textId="77777777"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2977"/>
        <w:gridCol w:w="2268"/>
      </w:tblGrid>
      <w:tr w:rsidR="00D56349" w14:paraId="3953C769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E7D6B77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3C908A2C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  <w:shd w:val="solid" w:color="000080" w:fill="FFFFFF"/>
          </w:tcPr>
          <w:p w14:paraId="1011A0F0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  <w:shd w:val="solid" w:color="000080" w:fill="FFFFFF"/>
          </w:tcPr>
          <w:p w14:paraId="0F57E0B2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14:paraId="1C36A043" w14:textId="77777777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5E15CA34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04FB1C8A" w14:textId="77777777" w:rsidR="00D56349" w:rsidRDefault="00BD6A98" w:rsidP="002A4031">
            <w:pPr>
              <w:rPr>
                <w:color w:val="000080"/>
              </w:rPr>
            </w:pPr>
            <w:r>
              <w:rPr>
                <w:color w:val="000080"/>
              </w:rPr>
              <w:t>1M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0827FF9" w14:textId="77777777" w:rsidR="00D56349" w:rsidRPr="00BD6A98" w:rsidRDefault="00D56349" w:rsidP="002A4031">
            <w:r>
              <w:rPr>
                <w:color w:val="000080"/>
              </w:rPr>
              <w:t>Passe/</w:t>
            </w:r>
            <w:r w:rsidRPr="00BD6A98">
              <w:rPr>
                <w:color w:val="FF0000"/>
              </w:rPr>
              <w:t>X</w:t>
            </w:r>
            <w:r>
              <w:rPr>
                <w:color w:val="000080"/>
              </w:rPr>
              <w:t>/1</w:t>
            </w:r>
            <w:r w:rsidR="00BD6A98"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/1SA/2</w:t>
            </w:r>
            <w:r w:rsidR="00BD6A98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/2</w:t>
            </w:r>
            <w:r w:rsidR="00BD6A98">
              <w:rPr>
                <w:color w:val="FFC000"/>
                <w:sz w:val="28"/>
              </w:rPr>
              <w:sym w:font="Symbol" w:char="F0A8"/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197442E2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76AEDABE" w14:textId="77777777" w:rsidR="00D56349" w:rsidRPr="00BD6A98" w:rsidRDefault="00D56349" w:rsidP="00D56349">
      <w:r w:rsidRPr="00BD6A98">
        <w:t>3</w:t>
      </w:r>
      <w:r w:rsidR="00BD6A98">
        <w:t>M</w:t>
      </w:r>
      <w:r w:rsidRPr="00BD6A98">
        <w:t xml:space="preserve"> est barrage</w:t>
      </w:r>
    </w:p>
    <w:p w14:paraId="2D0A91E7" w14:textId="77777777" w:rsidR="00D56349" w:rsidRPr="00BD6A98" w:rsidRDefault="00D56349" w:rsidP="00D56349">
      <w:r w:rsidRPr="00BD6A98">
        <w:t xml:space="preserve">Le </w:t>
      </w:r>
      <w:proofErr w:type="spellStart"/>
      <w:r w:rsidRPr="00BD6A98">
        <w:t>cue-bid</w:t>
      </w:r>
      <w:proofErr w:type="spellEnd"/>
      <w:r w:rsidRPr="00BD6A98">
        <w:t xml:space="preserve"> de l’ouverture au palier de 3 (3</w:t>
      </w:r>
      <w:r w:rsidR="00BD6A98">
        <w:t>m</w:t>
      </w:r>
      <w:r w:rsidRPr="00BD6A98">
        <w:t xml:space="preserve">) est </w:t>
      </w:r>
      <w:r w:rsidR="00BD6A98">
        <w:t xml:space="preserve">au moins </w:t>
      </w:r>
      <w:r w:rsidRPr="00BD6A98">
        <w:t xml:space="preserve">propositionnel </w:t>
      </w:r>
      <w:proofErr w:type="spellStart"/>
      <w:r w:rsidRPr="00BD6A98">
        <w:t>fitté</w:t>
      </w:r>
      <w:proofErr w:type="spellEnd"/>
      <w:r w:rsidRPr="00BD6A98">
        <w:t xml:space="preserve"> par 4 cartes</w:t>
      </w:r>
    </w:p>
    <w:p w14:paraId="098C0D88" w14:textId="77777777" w:rsidR="00D8148E" w:rsidRPr="00BD6A98" w:rsidRDefault="00D8148E" w:rsidP="00D56349">
      <w:r w:rsidRPr="00BD6A98">
        <w:t>L’enchère de 2SA montre une main moyenne avec un fit 4</w:t>
      </w:r>
      <w:r w:rsidRPr="00BD6A98">
        <w:rPr>
          <w:vertAlign w:val="superscript"/>
        </w:rPr>
        <w:t>ème</w:t>
      </w:r>
      <w:r w:rsidRPr="00BD6A98">
        <w:t xml:space="preserve"> (zone 7-9H)</w:t>
      </w:r>
      <w:r w:rsidR="00A4202A">
        <w:t xml:space="preserve"> (pas après passe)</w:t>
      </w:r>
    </w:p>
    <w:p w14:paraId="5CEFE03D" w14:textId="77777777" w:rsidR="00D56349" w:rsidRPr="00BD6A98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14:paraId="7A96633D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97A6916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681E6488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710392D7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31252F5A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14:paraId="078B5AFF" w14:textId="77777777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766A094D" w14:textId="77777777" w:rsidR="00D56349" w:rsidRPr="00A4202A" w:rsidRDefault="00D56349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 w:rsidR="00A4202A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5CF3CFC6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1076C210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6FF9F34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082E9898" w14:textId="77777777" w:rsidR="00D56349" w:rsidRPr="00A4202A" w:rsidRDefault="00D8148E" w:rsidP="00D56349">
      <w:r w:rsidRPr="00A4202A">
        <w:t>2</w:t>
      </w:r>
      <w:r w:rsidR="00A4202A" w:rsidRPr="00A4202A">
        <w:rPr>
          <w:color w:val="008000"/>
          <w:sz w:val="28"/>
        </w:rPr>
        <w:sym w:font="Symbol" w:char="F0A7"/>
      </w:r>
      <w:r w:rsidRPr="00A4202A">
        <w:t xml:space="preserve"> sur 1</w:t>
      </w:r>
      <w:r w:rsidR="00A4202A" w:rsidRPr="00A4202A">
        <w:rPr>
          <w:color w:val="008000"/>
          <w:sz w:val="28"/>
        </w:rPr>
        <w:sym w:font="Symbol" w:char="F0A7"/>
      </w:r>
      <w:r w:rsidRPr="00A4202A">
        <w:t xml:space="preserve"> est un bicolore </w:t>
      </w:r>
      <w:r w:rsidR="00A4202A" w:rsidRPr="00A4202A">
        <w:rPr>
          <w:color w:val="FFC000"/>
          <w:sz w:val="28"/>
        </w:rPr>
        <w:sym w:font="Symbol" w:char="F0A8"/>
      </w:r>
      <w:r w:rsidRPr="00A4202A">
        <w:t>-</w:t>
      </w:r>
      <w:r w:rsidR="00A4202A" w:rsidRPr="00A4202A">
        <w:rPr>
          <w:color w:val="FF0000"/>
          <w:sz w:val="28"/>
        </w:rPr>
        <w:sym w:font="Symbol" w:char="F0A9"/>
      </w:r>
      <w:r w:rsidR="00D56349" w:rsidRPr="00A4202A">
        <w:t>,</w:t>
      </w:r>
      <w:r w:rsidRPr="00A4202A">
        <w:t xml:space="preserve"> 2</w:t>
      </w:r>
      <w:r w:rsidR="00A4202A" w:rsidRPr="00A4202A">
        <w:rPr>
          <w:color w:val="FFC000"/>
          <w:sz w:val="28"/>
        </w:rPr>
        <w:sym w:font="Symbol" w:char="F0A8"/>
      </w:r>
      <w:r w:rsidRPr="00A4202A">
        <w:t xml:space="preserve"> est un bicolore majeur</w:t>
      </w:r>
      <w:r w:rsidR="00D56349" w:rsidRPr="00A4202A">
        <w:t xml:space="preserve"> </w:t>
      </w:r>
    </w:p>
    <w:p w14:paraId="7EA0BC48" w14:textId="77777777" w:rsidR="00D56349" w:rsidRPr="00D8148E" w:rsidRDefault="00D8148E" w:rsidP="00D56349">
      <w:r w:rsidRPr="00D8148E">
        <w:t>L</w:t>
      </w:r>
      <w:r w:rsidR="00D56349" w:rsidRPr="00D8148E">
        <w:t>es autres enchères sont naturelles avec les principes suivants :</w:t>
      </w:r>
    </w:p>
    <w:p w14:paraId="776417C7" w14:textId="77777777" w:rsidR="00D56349" w:rsidRPr="00D8148E" w:rsidRDefault="00D56349" w:rsidP="00D56349">
      <w:r w:rsidRPr="00D8148E">
        <w:t>1/</w:t>
      </w:r>
      <w:r w:rsidR="00A4202A">
        <w:t xml:space="preserve"> Réveil au palier de 1 (et 2</w:t>
      </w:r>
      <w:r w:rsidR="00A4202A">
        <w:rPr>
          <w:color w:val="008000"/>
          <w:sz w:val="28"/>
        </w:rPr>
        <w:sym w:font="Symbol" w:char="F0A7"/>
      </w:r>
      <w:r w:rsidRPr="00D8148E">
        <w:t xml:space="preserve"> sur ouverture 1</w:t>
      </w:r>
      <w:r w:rsidR="00A4202A">
        <w:rPr>
          <w:color w:val="FFC000"/>
          <w:sz w:val="28"/>
        </w:rPr>
        <w:sym w:font="Symbol" w:char="F0A8"/>
      </w:r>
      <w:r w:rsidRPr="00D8148E">
        <w:t xml:space="preserve">) dans une </w:t>
      </w:r>
      <w:r w:rsidR="00D8148E" w:rsidRPr="00D8148E">
        <w:t xml:space="preserve">couleur pouvant aller </w:t>
      </w:r>
      <w:r w:rsidR="00D8148E" w:rsidRPr="00A4202A">
        <w:rPr>
          <w:u w:val="single"/>
        </w:rPr>
        <w:t>jusqu’à 14</w:t>
      </w:r>
      <w:r w:rsidRPr="00A4202A">
        <w:rPr>
          <w:u w:val="single"/>
        </w:rPr>
        <w:t>H</w:t>
      </w:r>
    </w:p>
    <w:p w14:paraId="55F136C9" w14:textId="77777777" w:rsidR="00D56349" w:rsidRPr="00D8148E" w:rsidRDefault="00D56349" w:rsidP="00D56349">
      <w:r w:rsidRPr="00D8148E">
        <w:t>2/ Réveil en jump montrant une couleur 6</w:t>
      </w:r>
      <w:r w:rsidRPr="00D8148E">
        <w:rPr>
          <w:vertAlign w:val="superscript"/>
        </w:rPr>
        <w:t>ème</w:t>
      </w:r>
      <w:r w:rsidRPr="00D8148E">
        <w:t xml:space="preserve"> dans une zone 11-14H</w:t>
      </w:r>
    </w:p>
    <w:p w14:paraId="21CFA2D9" w14:textId="77777777" w:rsidR="00D56349" w:rsidRDefault="00D56349" w:rsidP="00D56349">
      <w:pPr>
        <w:rPr>
          <w:b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14:paraId="42C5FFB5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5A732E7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6A589A1D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641D2E56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4E879759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14:paraId="1DB2A00E" w14:textId="77777777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40EF9C71" w14:textId="77777777" w:rsidR="00D56349" w:rsidRDefault="00A4202A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43518526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</w:t>
            </w:r>
            <w:r w:rsidR="00D8148E">
              <w:rPr>
                <w:color w:val="000080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296DE470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77E16A29" w14:textId="77777777" w:rsidR="00D56349" w:rsidRDefault="00D8148E" w:rsidP="002A4031">
            <w:pPr>
              <w:rPr>
                <w:color w:val="000080"/>
              </w:rPr>
            </w:pPr>
            <w:r>
              <w:rPr>
                <w:color w:val="000080"/>
              </w:rPr>
              <w:t>1Y/2Z</w:t>
            </w:r>
          </w:p>
        </w:tc>
      </w:tr>
    </w:tbl>
    <w:p w14:paraId="68B307FC" w14:textId="77777777" w:rsidR="009624E1" w:rsidRPr="00A4202A" w:rsidRDefault="00D56349">
      <w:pPr>
        <w:rPr>
          <w:b/>
          <w:u w:val="single"/>
        </w:rPr>
      </w:pPr>
      <w:r>
        <w:rPr>
          <w:b/>
        </w:rPr>
        <w:t xml:space="preserve">Forcing </w:t>
      </w:r>
      <w:r w:rsidR="00D8148E">
        <w:rPr>
          <w:b/>
        </w:rPr>
        <w:t xml:space="preserve">1 tour. Tous les changements de couleur 1 sur 1 et 2 sur 1 </w:t>
      </w:r>
      <w:r w:rsidR="00D8148E" w:rsidRPr="00A4202A">
        <w:rPr>
          <w:b/>
          <w:u w:val="single"/>
        </w:rPr>
        <w:t>sont forcing 1 tour</w:t>
      </w:r>
    </w:p>
    <w:p w14:paraId="374632A7" w14:textId="77777777" w:rsidR="00D8148E" w:rsidRPr="00D56349" w:rsidRDefault="00D8148E">
      <w:pPr>
        <w:rPr>
          <w:b/>
        </w:rPr>
      </w:pPr>
    </w:p>
    <w:p w14:paraId="1B11FDEC" w14:textId="77777777" w:rsidR="009624E1" w:rsidRDefault="009624E1">
      <w:pPr>
        <w:pStyle w:val="Titre2"/>
      </w:pPr>
      <w:bookmarkStart w:id="125" w:name="_Toc468559123"/>
      <w:r>
        <w:t>Sur ouverture adverse en majeure</w:t>
      </w:r>
      <w:bookmarkEnd w:id="125"/>
    </w:p>
    <w:p w14:paraId="1C4704A1" w14:textId="77777777"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</w:tblGrid>
      <w:tr w:rsidR="00A4202A" w14:paraId="63FBDAD6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6B89494F" w14:textId="77777777" w:rsidR="00A4202A" w:rsidRPr="00153252" w:rsidRDefault="00A4202A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0CCE5E14" w14:textId="77777777" w:rsidR="00A4202A" w:rsidRPr="00153252" w:rsidRDefault="00A4202A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A4202A" w14:paraId="745FACFC" w14:textId="77777777" w:rsidTr="002A4031">
        <w:tc>
          <w:tcPr>
            <w:tcW w:w="1101" w:type="dxa"/>
            <w:shd w:val="solid" w:color="C0C0C0" w:fill="FFFFFF"/>
          </w:tcPr>
          <w:p w14:paraId="50073F13" w14:textId="77777777" w:rsidR="00A4202A" w:rsidRPr="00153252" w:rsidRDefault="00A4202A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842" w:type="dxa"/>
            <w:shd w:val="solid" w:color="C0C0C0" w:fill="FFFFFF"/>
          </w:tcPr>
          <w:p w14:paraId="410B94FE" w14:textId="77777777" w:rsidR="00A4202A" w:rsidRDefault="00A4202A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157C4226" w14:textId="77777777" w:rsidR="00D56349" w:rsidRPr="00A4202A" w:rsidRDefault="00D56349" w:rsidP="00D56349">
      <w:r w:rsidRPr="00B677F0">
        <w:t xml:space="preserve">Le </w:t>
      </w:r>
      <w:proofErr w:type="spellStart"/>
      <w:r w:rsidRPr="00B677F0">
        <w:t>cue-bid</w:t>
      </w:r>
      <w:proofErr w:type="spellEnd"/>
      <w:r w:rsidRPr="00B677F0">
        <w:t xml:space="preserve"> est bicol</w:t>
      </w:r>
      <w:r w:rsidR="00A4202A">
        <w:t>ore M’</w:t>
      </w:r>
      <w:r>
        <w:t>-</w:t>
      </w:r>
      <w:r w:rsidR="00A4202A">
        <w:rPr>
          <w:color w:val="008000"/>
          <w:sz w:val="28"/>
        </w:rPr>
        <w:sym w:font="Symbol" w:char="F0A7"/>
      </w:r>
      <w:r>
        <w:t xml:space="preserve"> et 3</w:t>
      </w:r>
      <w:r w:rsidR="00A4202A">
        <w:rPr>
          <w:color w:val="008000"/>
          <w:sz w:val="28"/>
        </w:rPr>
        <w:sym w:font="Symbol" w:char="F0A7"/>
      </w:r>
      <w:r>
        <w:t xml:space="preserve"> est bicolore M</w:t>
      </w:r>
      <w:r w:rsidR="00A4202A">
        <w:t>’</w:t>
      </w:r>
      <w:r>
        <w:t>-</w:t>
      </w:r>
      <w:r w:rsidR="00A4202A">
        <w:rPr>
          <w:color w:val="FFC000"/>
          <w:sz w:val="28"/>
        </w:rPr>
        <w:sym w:font="Symbol" w:char="F0A8"/>
      </w:r>
    </w:p>
    <w:p w14:paraId="5B02765B" w14:textId="77777777" w:rsidR="00D56349" w:rsidRDefault="00D56349" w:rsidP="00D56349">
      <w:r>
        <w:t>2SA est bicolore mineur, 3</w:t>
      </w:r>
      <w:r w:rsidR="00A4202A">
        <w:rPr>
          <w:color w:val="FFC000"/>
          <w:sz w:val="28"/>
        </w:rPr>
        <w:sym w:font="Symbol" w:char="F0A8"/>
      </w:r>
      <w:r>
        <w:t xml:space="preserve"> est barrage</w:t>
      </w:r>
    </w:p>
    <w:p w14:paraId="08837700" w14:textId="77777777" w:rsidR="00D56349" w:rsidRDefault="00A4202A" w:rsidP="00D56349">
      <w:r>
        <w:t>3M demande</w:t>
      </w:r>
      <w:r w:rsidR="00D56349">
        <w:t xml:space="preserve"> d’arrêt pour jouer 3SA</w:t>
      </w:r>
    </w:p>
    <w:p w14:paraId="3678EABB" w14:textId="77777777"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14:paraId="076542A2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7D1D675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281D2E22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027F89D9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71D805D9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14:paraId="1E86A439" w14:textId="77777777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52BA0184" w14:textId="77777777" w:rsidR="00D56349" w:rsidRPr="00153252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44D8F56D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524C3395" w14:textId="77777777" w:rsidR="00D56349" w:rsidRPr="00153252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5063C4ED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D56349" w14:paraId="15B5155E" w14:textId="77777777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2E56D64E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54683FA2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E5E06C3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83649AC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D56349" w14:paraId="31CCCBC6" w14:textId="77777777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5F016E5E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54F40754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30CA1309" w14:textId="77777777"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5348FADD" w14:textId="77777777" w:rsidR="00D56349" w:rsidRDefault="00D56349" w:rsidP="002A4031">
            <w:pPr>
              <w:rPr>
                <w:color w:val="000080"/>
              </w:rPr>
            </w:pPr>
          </w:p>
        </w:tc>
      </w:tr>
    </w:tbl>
    <w:p w14:paraId="18B23C74" w14:textId="77777777" w:rsidR="00D56349" w:rsidRDefault="00D56349" w:rsidP="00D56349">
      <w:r w:rsidRPr="00A4202A">
        <w:rPr>
          <w:b/>
        </w:rPr>
        <w:t>2</w:t>
      </w:r>
      <w:r w:rsidR="00A4202A" w:rsidRPr="00A4202A">
        <w:rPr>
          <w:b/>
          <w:color w:val="008000"/>
          <w:sz w:val="28"/>
        </w:rPr>
        <w:sym w:font="Symbol" w:char="F0A7"/>
      </w:r>
      <w:r w:rsidRPr="00A4202A">
        <w:rPr>
          <w:b/>
        </w:rPr>
        <w:t xml:space="preserve"> est </w:t>
      </w:r>
      <w:proofErr w:type="spellStart"/>
      <w:r w:rsidRPr="00A4202A">
        <w:rPr>
          <w:b/>
        </w:rPr>
        <w:t>texas</w:t>
      </w:r>
      <w:proofErr w:type="spellEnd"/>
      <w:r w:rsidRPr="00A4202A">
        <w:rPr>
          <w:b/>
        </w:rPr>
        <w:t xml:space="preserve"> </w:t>
      </w:r>
      <w:r w:rsidR="00A4202A" w:rsidRPr="00A4202A">
        <w:rPr>
          <w:b/>
          <w:color w:val="FFC000"/>
          <w:sz w:val="28"/>
        </w:rPr>
        <w:sym w:font="Symbol" w:char="F0A8"/>
      </w:r>
      <w:r w:rsidRPr="00A4202A">
        <w:rPr>
          <w:b/>
        </w:rPr>
        <w:t>,</w:t>
      </w:r>
      <w:r>
        <w:t xml:space="preserve"> 2</w:t>
      </w:r>
      <w:r w:rsidR="00A4202A">
        <w:rPr>
          <w:color w:val="FFC000"/>
          <w:sz w:val="28"/>
        </w:rPr>
        <w:sym w:font="Symbol" w:char="F0A8"/>
      </w:r>
      <w:r>
        <w:t>/2</w:t>
      </w:r>
      <w:r w:rsidR="00A4202A">
        <w:rPr>
          <w:color w:val="FF0000"/>
          <w:sz w:val="28"/>
        </w:rPr>
        <w:sym w:font="Symbol" w:char="F0A9"/>
      </w:r>
      <w:r>
        <w:t>/2</w:t>
      </w:r>
      <w:r w:rsidR="00A4202A">
        <w:rPr>
          <w:color w:val="0000FF"/>
          <w:sz w:val="28"/>
        </w:rPr>
        <w:sym w:font="Symbol" w:char="F0AA"/>
      </w:r>
      <w:r>
        <w:t xml:space="preserve"> sont </w:t>
      </w:r>
      <w:proofErr w:type="spellStart"/>
      <w:r>
        <w:t>texas</w:t>
      </w:r>
      <w:proofErr w:type="spellEnd"/>
      <w:r>
        <w:t xml:space="preserve">, le </w:t>
      </w:r>
      <w:proofErr w:type="spellStart"/>
      <w:r>
        <w:t>texas</w:t>
      </w:r>
      <w:proofErr w:type="spellEnd"/>
      <w:r>
        <w:t xml:space="preserve"> </w:t>
      </w:r>
      <w:r w:rsidR="00A4202A">
        <w:t xml:space="preserve">impossible </w:t>
      </w:r>
      <w:r>
        <w:t>de la majeure d’ouverture montrant 4 cartes dans l’autre majeure</w:t>
      </w:r>
      <w:r w:rsidR="00A4202A">
        <w:t xml:space="preserve"> (</w:t>
      </w:r>
      <w:proofErr w:type="spellStart"/>
      <w:r w:rsidR="00A4202A">
        <w:t>stayman</w:t>
      </w:r>
      <w:proofErr w:type="spellEnd"/>
      <w:r w:rsidR="00A4202A">
        <w:t>)</w:t>
      </w:r>
    </w:p>
    <w:p w14:paraId="08C5F999" w14:textId="77777777" w:rsidR="00D56349" w:rsidRDefault="00A4202A" w:rsidP="00D56349">
      <w:r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14:paraId="45757E57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E0512B0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13AAB4F2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16EC5493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037548C6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14:paraId="32F510C2" w14:textId="77777777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477CA21A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136398C3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6EE83818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5DBCE6F4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  <w:tr w:rsidR="00D56349" w14:paraId="1EED6A75" w14:textId="77777777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7E90AE73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0F817907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750CAFC5" w14:textId="77777777"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02C01B8C" w14:textId="77777777" w:rsidR="00D56349" w:rsidRDefault="00D56349" w:rsidP="002A4031">
            <w:pPr>
              <w:rPr>
                <w:color w:val="000080"/>
              </w:rPr>
            </w:pPr>
          </w:p>
        </w:tc>
      </w:tr>
    </w:tbl>
    <w:p w14:paraId="1519BE82" w14:textId="77777777" w:rsidR="00D56349" w:rsidRDefault="00D56349" w:rsidP="00D56349">
      <w:r>
        <w:t>3</w:t>
      </w:r>
      <w:r w:rsidR="00A4202A">
        <w:rPr>
          <w:color w:val="008000"/>
          <w:sz w:val="28"/>
        </w:rPr>
        <w:sym w:font="Symbol" w:char="F0A7"/>
      </w:r>
      <w:r>
        <w:t xml:space="preserve"> </w:t>
      </w:r>
      <w:r w:rsidR="00A4202A">
        <w:t>,</w:t>
      </w:r>
      <w:r>
        <w:t>3</w:t>
      </w:r>
      <w:r w:rsidR="00A4202A">
        <w:rPr>
          <w:color w:val="FFC000"/>
          <w:sz w:val="28"/>
        </w:rPr>
        <w:sym w:font="Symbol" w:char="F0A8"/>
      </w:r>
      <w:r>
        <w:t>/3</w:t>
      </w:r>
      <w:r w:rsidR="00A4202A">
        <w:rPr>
          <w:color w:val="FF0000"/>
          <w:sz w:val="28"/>
        </w:rPr>
        <w:sym w:font="Symbol" w:char="F0A9"/>
      </w:r>
      <w:r>
        <w:t>/3</w:t>
      </w:r>
      <w:r w:rsidR="00A4202A">
        <w:rPr>
          <w:color w:val="0000FF"/>
          <w:sz w:val="28"/>
        </w:rPr>
        <w:sym w:font="Symbol" w:char="F0AA"/>
      </w:r>
      <w:r>
        <w:t xml:space="preserve"> sont </w:t>
      </w:r>
      <w:proofErr w:type="spellStart"/>
      <w:r>
        <w:t>texas</w:t>
      </w:r>
      <w:proofErr w:type="spellEnd"/>
      <w:r>
        <w:t xml:space="preserve">, le </w:t>
      </w:r>
      <w:proofErr w:type="spellStart"/>
      <w:r>
        <w:t>texas</w:t>
      </w:r>
      <w:proofErr w:type="spellEnd"/>
      <w:r>
        <w:t xml:space="preserve"> </w:t>
      </w:r>
      <w:r w:rsidR="00A4202A">
        <w:t>impossible</w:t>
      </w:r>
      <w:r>
        <w:t xml:space="preserve"> montrant 4 cartes dans l’autre majeure</w:t>
      </w:r>
    </w:p>
    <w:p w14:paraId="17AE4DF5" w14:textId="77777777"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14:paraId="0D4D031F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4F1637C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0B82375C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1D927773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16FD4501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14:paraId="0095EFD0" w14:textId="77777777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5E7D61E0" w14:textId="77777777" w:rsidR="00D56349" w:rsidRPr="00153252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0B20AF43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7FF04B7E" w14:textId="77777777" w:rsidR="00D56349" w:rsidRPr="00153252" w:rsidRDefault="00D56349" w:rsidP="002A4031">
            <w:pPr>
              <w:rPr>
                <w:color w:val="000080"/>
              </w:rPr>
            </w:pPr>
            <w:r w:rsidRPr="00A4202A">
              <w:rPr>
                <w:color w:val="FF0000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408D1CC8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D56349" w14:paraId="795E8911" w14:textId="77777777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131DB929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76550F04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82E0FD7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5A22853E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D56349" w14:paraId="5E8FF4C6" w14:textId="77777777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3ABD4072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 w:rsidRPr="00A4202A">
              <w:rPr>
                <w:b/>
                <w:bCs/>
                <w:color w:val="FF0000"/>
              </w:rPr>
              <w:t>X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095E2537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7BC6739D" w14:textId="77777777"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074E3690" w14:textId="77777777" w:rsidR="00D56349" w:rsidRDefault="00D56349" w:rsidP="002A4031">
            <w:pPr>
              <w:rPr>
                <w:color w:val="000080"/>
              </w:rPr>
            </w:pPr>
          </w:p>
        </w:tc>
      </w:tr>
    </w:tbl>
    <w:p w14:paraId="53AE2E30" w14:textId="77777777" w:rsidR="00A4202A" w:rsidRDefault="00A4202A" w:rsidP="00D56349">
      <w:pPr>
        <w:rPr>
          <w:color w:val="002060"/>
        </w:rPr>
      </w:pPr>
    </w:p>
    <w:p w14:paraId="5C2ED49B" w14:textId="77777777" w:rsidR="00D56349" w:rsidRDefault="00A4202A" w:rsidP="00D56349">
      <w:pPr>
        <w:rPr>
          <w:color w:val="0000FF"/>
          <w:sz w:val="28"/>
        </w:rPr>
      </w:pPr>
      <w:r w:rsidRPr="00A4202A">
        <w:rPr>
          <w:color w:val="002060"/>
        </w:rPr>
        <w:t>XX</w:t>
      </w:r>
      <w:r w:rsidR="00D56349" w:rsidRPr="00021201">
        <w:rPr>
          <w:color w:val="FF0000"/>
        </w:rPr>
        <w:t xml:space="preserve"> </w:t>
      </w:r>
      <w:r w:rsidR="00D56349" w:rsidRPr="00A4202A">
        <w:t xml:space="preserve">est </w:t>
      </w:r>
      <w:proofErr w:type="spellStart"/>
      <w:r w:rsidR="00D56349" w:rsidRPr="00A4202A">
        <w:t>texas</w:t>
      </w:r>
      <w:proofErr w:type="spellEnd"/>
      <w:r w:rsidR="00D56349" w:rsidRPr="00A4202A">
        <w:t xml:space="preserve"> </w:t>
      </w:r>
      <w:r>
        <w:rPr>
          <w:color w:val="008000"/>
          <w:sz w:val="28"/>
        </w:rPr>
        <w:sym w:font="Symbol" w:char="F0A7"/>
      </w:r>
      <w:r w:rsidR="00D56349" w:rsidRPr="00A4202A">
        <w:t xml:space="preserve"> </w:t>
      </w:r>
      <w:r>
        <w:t>et 2</w:t>
      </w:r>
      <w:r>
        <w:rPr>
          <w:color w:val="008000"/>
          <w:sz w:val="28"/>
        </w:rPr>
        <w:sym w:font="Symbol" w:char="F0A7"/>
      </w:r>
      <w:r>
        <w:t>/2</w:t>
      </w:r>
      <w:r>
        <w:rPr>
          <w:color w:val="FFC000"/>
          <w:sz w:val="28"/>
        </w:rPr>
        <w:sym w:font="Symbol" w:char="F0A8"/>
      </w:r>
      <w:r>
        <w:t>/2</w:t>
      </w:r>
      <w:r>
        <w:rPr>
          <w:color w:val="FF0000"/>
          <w:sz w:val="28"/>
        </w:rPr>
        <w:sym w:font="Symbol" w:char="F0A9"/>
      </w:r>
      <w:r>
        <w:t xml:space="preserve"> = </w:t>
      </w:r>
      <w:proofErr w:type="spellStart"/>
      <w:r>
        <w:t>texas</w:t>
      </w:r>
      <w:proofErr w:type="spellEnd"/>
      <w:r>
        <w:t xml:space="preserve"> </w:t>
      </w:r>
      <w:r>
        <w:rPr>
          <w:color w:val="FFC000"/>
          <w:sz w:val="28"/>
        </w:rPr>
        <w:sym w:font="Symbol" w:char="F0A8"/>
      </w:r>
      <w:r>
        <w:t>/</w:t>
      </w:r>
      <w:r>
        <w:rPr>
          <w:color w:val="FF0000"/>
          <w:sz w:val="28"/>
        </w:rPr>
        <w:sym w:font="Symbol" w:char="F0A9"/>
      </w:r>
      <w:r>
        <w:t>/</w:t>
      </w:r>
      <w:r>
        <w:rPr>
          <w:color w:val="0000FF"/>
          <w:sz w:val="28"/>
        </w:rPr>
        <w:sym w:font="Symbol" w:char="F0AA"/>
      </w:r>
    </w:p>
    <w:p w14:paraId="0B9F311A" w14:textId="77777777" w:rsidR="00A4202A" w:rsidRDefault="00A4202A" w:rsidP="00D56349">
      <w:pPr>
        <w:rPr>
          <w:color w:val="0000FF"/>
          <w:sz w:val="28"/>
        </w:rPr>
      </w:pPr>
    </w:p>
    <w:p w14:paraId="752B7068" w14:textId="77777777"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14:paraId="064FD7CD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E844E4E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54BCB803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66EC3556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0EC713D0" w14:textId="77777777"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14:paraId="761D9516" w14:textId="77777777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401680A8" w14:textId="77777777"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A5274D0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085829DB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94A6551" w14:textId="77777777"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67ED63D4" w14:textId="77777777" w:rsidR="00D56349" w:rsidRDefault="00021201" w:rsidP="00D56349">
      <w:pPr>
        <w:rPr>
          <w:b/>
        </w:rPr>
      </w:pPr>
      <w:r>
        <w:t>L</w:t>
      </w:r>
      <w:r w:rsidR="00D56349">
        <w:t xml:space="preserve">e </w:t>
      </w:r>
      <w:proofErr w:type="spellStart"/>
      <w:r w:rsidR="00D56349">
        <w:t>cue-bid</w:t>
      </w:r>
      <w:proofErr w:type="spellEnd"/>
      <w:r w:rsidR="00D56349">
        <w:t xml:space="preserve"> </w:t>
      </w:r>
      <w:r w:rsidR="00A4202A">
        <w:t xml:space="preserve">2M </w:t>
      </w:r>
      <w:r w:rsidR="00D56349">
        <w:t xml:space="preserve">montre un bicolore </w:t>
      </w:r>
      <w:r w:rsidR="00A4202A">
        <w:t>M’</w:t>
      </w:r>
      <w:r w:rsidR="00D56349">
        <w:t>-mineure indéterminé.</w:t>
      </w:r>
      <w:r w:rsidR="00D56349" w:rsidRPr="00B677F0">
        <w:rPr>
          <w:b/>
        </w:rPr>
        <w:t xml:space="preserve"> </w:t>
      </w:r>
      <w:r w:rsidR="00A4202A" w:rsidRPr="00A4202A">
        <w:rPr>
          <w:i/>
        </w:rPr>
        <w:t>(2SA pour la min)</w:t>
      </w:r>
    </w:p>
    <w:p w14:paraId="191B9927" w14:textId="77777777" w:rsidR="00D56349" w:rsidRPr="00021201" w:rsidRDefault="00021201" w:rsidP="00D56349">
      <w:pPr>
        <w:rPr>
          <w:color w:val="000000" w:themeColor="text1"/>
        </w:rPr>
      </w:pPr>
      <w:r>
        <w:rPr>
          <w:color w:val="000000" w:themeColor="text1"/>
        </w:rPr>
        <w:t>L</w:t>
      </w:r>
      <w:r w:rsidR="00D56349" w:rsidRPr="00021201">
        <w:rPr>
          <w:color w:val="000000" w:themeColor="text1"/>
        </w:rPr>
        <w:t>es autres enchères sont naturelles avec les principes suivants :</w:t>
      </w:r>
    </w:p>
    <w:p w14:paraId="52CF3E8A" w14:textId="77777777" w:rsidR="00D56349" w:rsidRPr="00021201" w:rsidRDefault="00D56349" w:rsidP="00D56349">
      <w:pPr>
        <w:rPr>
          <w:color w:val="000000" w:themeColor="text1"/>
        </w:rPr>
      </w:pPr>
      <w:r w:rsidRPr="00021201">
        <w:rPr>
          <w:color w:val="000000" w:themeColor="text1"/>
        </w:rPr>
        <w:t>1/ Réveil au palier de 1 ou de 2 sans jump dans une couleur pouvant aller jusqu’à 14H</w:t>
      </w:r>
    </w:p>
    <w:p w14:paraId="739F1802" w14:textId="77777777" w:rsidR="00D56349" w:rsidRPr="00021201" w:rsidRDefault="00D56349" w:rsidP="00D56349">
      <w:pPr>
        <w:rPr>
          <w:color w:val="000000" w:themeColor="text1"/>
        </w:rPr>
      </w:pPr>
      <w:r w:rsidRPr="00021201">
        <w:rPr>
          <w:color w:val="000000" w:themeColor="text1"/>
        </w:rPr>
        <w:t>2/ Réveil en jump montrant une couleur 6</w:t>
      </w:r>
      <w:r w:rsidRPr="00021201">
        <w:rPr>
          <w:color w:val="000000" w:themeColor="text1"/>
          <w:vertAlign w:val="superscript"/>
        </w:rPr>
        <w:t>ème</w:t>
      </w:r>
      <w:r w:rsidRPr="00021201">
        <w:rPr>
          <w:color w:val="000000" w:themeColor="text1"/>
        </w:rPr>
        <w:t xml:space="preserve"> dans une zone 11-14H</w:t>
      </w:r>
    </w:p>
    <w:tbl>
      <w:tblPr>
        <w:tblpPr w:leftFromText="141" w:rightFromText="141" w:vertAnchor="text" w:tblpY="16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F22B11" w14:paraId="53A3C5FD" w14:textId="77777777" w:rsidTr="00F22B11">
        <w:tc>
          <w:tcPr>
            <w:tcW w:w="1101" w:type="dxa"/>
            <w:tcBorders>
              <w:bottom w:val="single" w:sz="4" w:space="0" w:color="auto"/>
            </w:tcBorders>
            <w:shd w:val="solid" w:color="000080" w:fill="FFFFFF"/>
          </w:tcPr>
          <w:p w14:paraId="396909CD" w14:textId="77777777"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000080" w:fill="FFFFFF"/>
          </w:tcPr>
          <w:p w14:paraId="0DA9C7BB" w14:textId="77777777"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000080" w:fill="FFFFFF"/>
          </w:tcPr>
          <w:p w14:paraId="456004A2" w14:textId="77777777"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000080" w:fill="FFFFFF"/>
          </w:tcPr>
          <w:p w14:paraId="0F9EA16F" w14:textId="77777777"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F22B11" w14:paraId="12DBF7CB" w14:textId="77777777" w:rsidTr="00F22B1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solid" w:color="C0C0C0" w:fill="FFFFFF"/>
          </w:tcPr>
          <w:p w14:paraId="4CEF4A42" w14:textId="77777777" w:rsidR="00F22B11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1300AD88" w14:textId="77777777"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1C0DEEEF" w14:textId="77777777"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solid" w:color="C0C0C0" w:fill="FFFFFF"/>
          </w:tcPr>
          <w:p w14:paraId="5D9406F6" w14:textId="77777777" w:rsidR="00F22B11" w:rsidRPr="00F22B11" w:rsidRDefault="00F22B11" w:rsidP="00F22B11">
            <w:pPr>
              <w:rPr>
                <w:color w:val="FF0000"/>
              </w:rPr>
            </w:pPr>
            <w:r w:rsidRPr="00F22B11">
              <w:rPr>
                <w:color w:val="FF0000"/>
              </w:rPr>
              <w:t>X</w:t>
            </w:r>
          </w:p>
        </w:tc>
      </w:tr>
      <w:tr w:rsidR="00F22B11" w14:paraId="3158E3DF" w14:textId="77777777" w:rsidTr="00F22B1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1BBDD3DB" w14:textId="77777777" w:rsidR="00F22B11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5C75395F" w14:textId="77777777" w:rsidR="00F22B11" w:rsidRPr="00F22B11" w:rsidRDefault="00F22B11" w:rsidP="00F22B11">
            <w:pPr>
              <w:rPr>
                <w:color w:val="FF0000"/>
              </w:rPr>
            </w:pPr>
            <w:r w:rsidRPr="00F22B11">
              <w:rPr>
                <w:color w:val="FF0000"/>
              </w:rPr>
              <w:t>X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1826CFED" w14:textId="77777777" w:rsidR="00F22B11" w:rsidRDefault="00F22B11" w:rsidP="00F22B1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2403657B" w14:textId="77777777" w:rsidR="00F22B11" w:rsidRDefault="00F22B11" w:rsidP="00F22B11">
            <w:pPr>
              <w:rPr>
                <w:color w:val="000080"/>
              </w:rPr>
            </w:pPr>
          </w:p>
        </w:tc>
      </w:tr>
    </w:tbl>
    <w:p w14:paraId="3A2AA0BA" w14:textId="77777777" w:rsidR="009624E1" w:rsidRDefault="009624E1"/>
    <w:p w14:paraId="1064DAB0" w14:textId="77777777" w:rsidR="00F22B11" w:rsidRDefault="00F22B11"/>
    <w:p w14:paraId="0826409F" w14:textId="77777777" w:rsidR="00F22B11" w:rsidRDefault="00F22B11"/>
    <w:p w14:paraId="3E89CD75" w14:textId="77777777" w:rsidR="009624E1" w:rsidRDefault="00F22B11">
      <w:r>
        <w:t>D’</w:t>
      </w:r>
      <w:r w:rsidR="004B264F">
        <w:t>Appel</w:t>
      </w:r>
    </w:p>
    <w:p w14:paraId="479BD619" w14:textId="77777777" w:rsidR="004B264F" w:rsidRDefault="004B264F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4B264F" w14:paraId="3F945A06" w14:textId="77777777" w:rsidTr="004B264F">
        <w:tc>
          <w:tcPr>
            <w:tcW w:w="1101" w:type="dxa"/>
            <w:tcBorders>
              <w:bottom w:val="single" w:sz="4" w:space="0" w:color="auto"/>
            </w:tcBorders>
            <w:shd w:val="solid" w:color="000080" w:fill="FFFFFF"/>
          </w:tcPr>
          <w:p w14:paraId="407159B2" w14:textId="77777777" w:rsidR="004B264F" w:rsidRPr="00153252" w:rsidRDefault="004B264F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000080" w:fill="FFFFFF"/>
          </w:tcPr>
          <w:p w14:paraId="578AC89F" w14:textId="77777777" w:rsidR="004B264F" w:rsidRPr="00153252" w:rsidRDefault="004B264F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000080" w:fill="FFFFFF"/>
          </w:tcPr>
          <w:p w14:paraId="023F5621" w14:textId="77777777" w:rsidR="004B264F" w:rsidRPr="00153252" w:rsidRDefault="004B264F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000080" w:fill="FFFFFF"/>
          </w:tcPr>
          <w:p w14:paraId="52D7E5B6" w14:textId="77777777" w:rsidR="004B264F" w:rsidRPr="00153252" w:rsidRDefault="004B264F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4B264F" w14:paraId="0BDCB9DC" w14:textId="77777777" w:rsidTr="00F22B11">
        <w:trPr>
          <w:trHeight w:val="14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394E8008" w14:textId="77777777" w:rsidR="004B264F" w:rsidRDefault="004B264F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F22B11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14:paraId="1392834F" w14:textId="77777777" w:rsidR="004B264F" w:rsidRDefault="004B264F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14:paraId="76C41D5A" w14:textId="77777777" w:rsidR="004B264F" w:rsidRDefault="004B264F" w:rsidP="002A4031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 w:rsidR="00F22B11">
              <w:rPr>
                <w:color w:val="000080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5CA6F39D" w14:textId="77777777" w:rsidR="004B264F" w:rsidRDefault="004B264F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2DD2EF03" w14:textId="77777777" w:rsidR="00F22B11" w:rsidRPr="00F22B11" w:rsidRDefault="004B264F" w:rsidP="004B264F">
      <w:pPr>
        <w:rPr>
          <w:bCs/>
        </w:rPr>
      </w:pPr>
      <w:r w:rsidRPr="00F22B11">
        <w:rPr>
          <w:bCs/>
        </w:rPr>
        <w:t xml:space="preserve">Même système d’intervention que sur une ouverture directe d’un 2 Faible </w:t>
      </w:r>
    </w:p>
    <w:p w14:paraId="10280183" w14:textId="77777777" w:rsidR="004B264F" w:rsidRPr="00F22B11" w:rsidRDefault="004B264F" w:rsidP="004B264F">
      <w:pPr>
        <w:rPr>
          <w:bCs/>
        </w:rPr>
      </w:pPr>
      <w:r w:rsidRPr="00F22B11">
        <w:rPr>
          <w:bCs/>
        </w:rPr>
        <w:t>(</w:t>
      </w:r>
      <w:r w:rsidR="00F22B11" w:rsidRPr="00F22B11">
        <w:rPr>
          <w:bCs/>
        </w:rPr>
        <w:t>Sauf</w:t>
      </w:r>
      <w:r w:rsidRPr="00F22B11">
        <w:rPr>
          <w:bCs/>
        </w:rPr>
        <w:t xml:space="preserve"> l’enchère de 2SA qui est alors bicolore mineur)</w:t>
      </w:r>
    </w:p>
    <w:p w14:paraId="69CEB3A3" w14:textId="77777777" w:rsidR="004B264F" w:rsidRDefault="004B264F">
      <w:pPr>
        <w:rPr>
          <w:b/>
          <w:bCs/>
        </w:rPr>
      </w:pPr>
    </w:p>
    <w:p w14:paraId="39CE6522" w14:textId="77777777" w:rsidR="009624E1" w:rsidRDefault="009624E1">
      <w:pPr>
        <w:pStyle w:val="Titre2"/>
      </w:pPr>
      <w:bookmarkStart w:id="126" w:name="_Toc468559124"/>
      <w:r>
        <w:t>Sur ouverture adverse d’1SA</w:t>
      </w:r>
      <w:bookmarkEnd w:id="126"/>
    </w:p>
    <w:tbl>
      <w:tblPr>
        <w:tblpPr w:leftFromText="141" w:rightFromText="141" w:vertAnchor="text" w:tblpY="1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F22B11" w14:paraId="1938FF27" w14:textId="77777777" w:rsidTr="00F22B1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E0A98ED" w14:textId="77777777"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37999231" w14:textId="77777777"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198A3054" w14:textId="77777777"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656CC7C7" w14:textId="77777777"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F22B11" w14:paraId="6A6FAE9E" w14:textId="77777777" w:rsidTr="00F22B1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3AA13730" w14:textId="77777777" w:rsidR="00F22B11" w:rsidRPr="00153252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55CEF2DE" w14:textId="77777777" w:rsidR="00F22B11" w:rsidRDefault="00F22B11" w:rsidP="00F22B11">
            <w:pPr>
              <w:rPr>
                <w:color w:val="000080"/>
              </w:rPr>
            </w:pPr>
            <w:r w:rsidRPr="00F22B11">
              <w:rPr>
                <w:color w:val="FF0000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7F4824F5" w14:textId="77777777" w:rsidR="00F22B11" w:rsidRPr="00153252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0DBEC3F1" w14:textId="77777777"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F22B11" w14:paraId="4508A740" w14:textId="77777777" w:rsidTr="00F22B1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solid" w:color="C0C0C0" w:fill="FFFFFF"/>
          </w:tcPr>
          <w:p w14:paraId="598ADAD5" w14:textId="77777777" w:rsidR="00F22B11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EFA0BC0" w14:textId="77777777"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19A18D95" w14:textId="77777777"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solid" w:color="C0C0C0" w:fill="FFFFFF"/>
          </w:tcPr>
          <w:p w14:paraId="65C155E2" w14:textId="77777777" w:rsidR="00F22B11" w:rsidRPr="00F22B11" w:rsidRDefault="00F22B11" w:rsidP="00F22B11">
            <w:pPr>
              <w:rPr>
                <w:color w:val="FF0000"/>
              </w:rPr>
            </w:pPr>
            <w:r w:rsidRPr="00F22B11">
              <w:rPr>
                <w:color w:val="FF0000"/>
              </w:rPr>
              <w:t>X</w:t>
            </w:r>
          </w:p>
        </w:tc>
      </w:tr>
      <w:tr w:rsidR="00F22B11" w14:paraId="3FBF531E" w14:textId="77777777" w:rsidTr="00F22B1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78052E85" w14:textId="77777777" w:rsidR="00F22B11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79D69036" w14:textId="77777777"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37675709" w14:textId="77777777" w:rsidR="00F22B11" w:rsidRDefault="00F22B11" w:rsidP="00F22B1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1282D202" w14:textId="77777777" w:rsidR="00F22B11" w:rsidRDefault="00F22B11" w:rsidP="00F22B11">
            <w:pPr>
              <w:rPr>
                <w:color w:val="000080"/>
              </w:rPr>
            </w:pPr>
          </w:p>
        </w:tc>
      </w:tr>
    </w:tbl>
    <w:p w14:paraId="29E48F2D" w14:textId="77777777" w:rsidR="009624E1" w:rsidRDefault="009624E1"/>
    <w:p w14:paraId="40556CB1" w14:textId="77777777" w:rsidR="00825A18" w:rsidRDefault="00021201" w:rsidP="008B3DC6">
      <w:r w:rsidRPr="00F22B11">
        <w:t>Le Contre montre un singleton mineur et un 5431 avec mineure 5</w:t>
      </w:r>
      <w:r w:rsidRPr="00F22B11">
        <w:rPr>
          <w:vertAlign w:val="superscript"/>
        </w:rPr>
        <w:t>ème</w:t>
      </w:r>
      <w:r w:rsidRPr="00F22B11">
        <w:t xml:space="preserve">. </w:t>
      </w:r>
    </w:p>
    <w:p w14:paraId="283796BF" w14:textId="77777777" w:rsidR="00F22B11" w:rsidRDefault="00F22B11" w:rsidP="008B3DC6"/>
    <w:p w14:paraId="779EEC0F" w14:textId="77777777" w:rsidR="00F22B11" w:rsidRPr="00F22B11" w:rsidRDefault="00F22B11" w:rsidP="008B3DC6"/>
    <w:p w14:paraId="26D2F103" w14:textId="77777777" w:rsidR="00825A18" w:rsidRDefault="008B3DC6" w:rsidP="008B3DC6">
      <w:r w:rsidRPr="00F22B11">
        <w:t>2</w:t>
      </w:r>
      <w:r w:rsidR="00825A18">
        <w:rPr>
          <w:color w:val="008000"/>
          <w:sz w:val="28"/>
        </w:rPr>
        <w:sym w:font="Symbol" w:char="F0A7"/>
      </w:r>
      <w:r w:rsidRPr="00F22B11">
        <w:t xml:space="preserve"> Passe avec du </w:t>
      </w:r>
      <w:r w:rsidR="00825A18">
        <w:rPr>
          <w:color w:val="008000"/>
          <w:sz w:val="28"/>
        </w:rPr>
        <w:sym w:font="Symbol" w:char="F0A7"/>
      </w:r>
      <w:r w:rsidRPr="00F22B11">
        <w:t xml:space="preserve"> ou rectifie à 2</w:t>
      </w:r>
      <w:r w:rsidR="00825A18">
        <w:rPr>
          <w:color w:val="FFC000"/>
          <w:sz w:val="28"/>
        </w:rPr>
        <w:sym w:font="Symbol" w:char="F0A8"/>
      </w:r>
      <w:r w:rsidR="00021201" w:rsidRPr="00F22B11">
        <w:t xml:space="preserve">. </w:t>
      </w:r>
    </w:p>
    <w:p w14:paraId="0574D9C8" w14:textId="77777777" w:rsidR="008B3DC6" w:rsidRPr="00F22B11" w:rsidRDefault="008B3DC6" w:rsidP="008B3DC6">
      <w:r w:rsidRPr="00F22B11">
        <w:t>2</w:t>
      </w:r>
      <w:r w:rsidR="00825A18">
        <w:rPr>
          <w:color w:val="FFC000"/>
          <w:sz w:val="28"/>
        </w:rPr>
        <w:sym w:font="Symbol" w:char="F0A8"/>
      </w:r>
      <w:r w:rsidRPr="00F22B11">
        <w:t xml:space="preserve"> nomme ta majeure</w:t>
      </w:r>
    </w:p>
    <w:p w14:paraId="6ED39164" w14:textId="77777777" w:rsidR="008B3DC6" w:rsidRPr="00F22B11" w:rsidRDefault="00021201" w:rsidP="008B3DC6">
      <w:r w:rsidRPr="00F22B11">
        <w:t>2</w:t>
      </w:r>
      <w:r w:rsidR="00825A18">
        <w:rPr>
          <w:color w:val="FF0000"/>
          <w:sz w:val="28"/>
        </w:rPr>
        <w:sym w:font="Symbol" w:char="F0A9"/>
      </w:r>
      <w:r w:rsidRPr="00F22B11">
        <w:t>/</w:t>
      </w:r>
      <w:r w:rsidR="00825A18">
        <w:rPr>
          <w:color w:val="0000FF"/>
          <w:sz w:val="28"/>
        </w:rPr>
        <w:sym w:font="Symbol" w:char="F0AA"/>
      </w:r>
      <w:r w:rsidRPr="00F22B11">
        <w:t xml:space="preserve"> Naturel</w:t>
      </w:r>
    </w:p>
    <w:p w14:paraId="457D8AF6" w14:textId="77777777" w:rsidR="008B3DC6" w:rsidRPr="00F22B11" w:rsidRDefault="008B3DC6" w:rsidP="008B3DC6">
      <w:r w:rsidRPr="00F22B11">
        <w:t>2SA Main positive pour nomination naturelle de la mineure 5</w:t>
      </w:r>
      <w:r w:rsidRPr="00F22B11">
        <w:rPr>
          <w:vertAlign w:val="superscript"/>
        </w:rPr>
        <w:t>ème</w:t>
      </w:r>
      <w:r w:rsidR="00021201" w:rsidRPr="00F22B11">
        <w:t>. Si nomination ensuite d’une majeure, la couleur est 5</w:t>
      </w:r>
      <w:r w:rsidR="00021201" w:rsidRPr="00F22B11">
        <w:rPr>
          <w:vertAlign w:val="superscript"/>
        </w:rPr>
        <w:t>ème</w:t>
      </w:r>
      <w:r w:rsidR="00021201" w:rsidRPr="00F22B11">
        <w:t xml:space="preserve"> et l’enchère est propositionnelle.</w:t>
      </w:r>
    </w:p>
    <w:p w14:paraId="7C48CCEA" w14:textId="77777777" w:rsidR="008B3DC6" w:rsidRPr="00F22B11" w:rsidRDefault="008B3DC6" w:rsidP="008B3DC6">
      <w:r w:rsidRPr="00F22B11">
        <w:t>3</w:t>
      </w:r>
      <w:r w:rsidR="00825A18">
        <w:rPr>
          <w:color w:val="008000"/>
          <w:sz w:val="28"/>
        </w:rPr>
        <w:sym w:font="Symbol" w:char="F0A7"/>
      </w:r>
      <w:r w:rsidRPr="00F22B11">
        <w:t xml:space="preserve"> Barrage avec 44 mineur</w:t>
      </w:r>
    </w:p>
    <w:p w14:paraId="0FEA2D23" w14:textId="77777777" w:rsidR="008B3DC6" w:rsidRPr="00F22B11" w:rsidRDefault="008B3DC6" w:rsidP="008B3DC6">
      <w:r w:rsidRPr="00F22B11">
        <w:t>3</w:t>
      </w:r>
      <w:r w:rsidR="00825A18">
        <w:rPr>
          <w:color w:val="FFC000"/>
          <w:sz w:val="28"/>
        </w:rPr>
        <w:sym w:font="Symbol" w:char="F0A8"/>
      </w:r>
      <w:r w:rsidRPr="00F22B11">
        <w:t xml:space="preserve"> Propositionnel au moins avec 44 Majeur</w:t>
      </w:r>
    </w:p>
    <w:p w14:paraId="25D26292" w14:textId="77777777" w:rsidR="008B3DC6" w:rsidRPr="00F22B11" w:rsidRDefault="008B3DC6" w:rsidP="008B3DC6">
      <w:r w:rsidRPr="00F22B11">
        <w:t>3</w:t>
      </w:r>
      <w:r w:rsidR="00825A18">
        <w:rPr>
          <w:color w:val="FF0000"/>
          <w:sz w:val="28"/>
        </w:rPr>
        <w:sym w:font="Symbol" w:char="F0A9"/>
      </w:r>
      <w:r w:rsidR="00021201" w:rsidRPr="00F22B11">
        <w:t>/3</w:t>
      </w:r>
      <w:r w:rsidR="00825A18">
        <w:rPr>
          <w:color w:val="0000FF"/>
          <w:sz w:val="28"/>
        </w:rPr>
        <w:sym w:font="Symbol" w:char="F0AA"/>
      </w:r>
      <w:r w:rsidRPr="00F22B11">
        <w:t xml:space="preserve"> Ba</w:t>
      </w:r>
      <w:r w:rsidR="00021201" w:rsidRPr="00F22B11">
        <w:t xml:space="preserve">rrage avec souvent 6 cartes </w:t>
      </w:r>
    </w:p>
    <w:p w14:paraId="131C4020" w14:textId="77777777" w:rsidR="00021201" w:rsidRDefault="00021201" w:rsidP="008B3DC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843"/>
      </w:tblGrid>
      <w:tr w:rsidR="008B3DC6" w14:paraId="58336038" w14:textId="77777777" w:rsidTr="008B3DC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DD4D13C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286BBAD2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47EAE3D4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solid" w:color="000080" w:fill="FFFFFF"/>
          </w:tcPr>
          <w:p w14:paraId="1933182E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B3DC6" w14:paraId="69E21F29" w14:textId="77777777" w:rsidTr="008B3DC6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45FF376F" w14:textId="77777777" w:rsidR="008B3DC6" w:rsidRPr="00153252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6AFE7729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 w:rsidR="00825A18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 xml:space="preserve"> (Landy)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3F2E57EE" w14:textId="77777777" w:rsidR="008B3DC6" w:rsidRPr="00153252" w:rsidRDefault="008B3DC6" w:rsidP="002A4031">
            <w:pPr>
              <w:rPr>
                <w:color w:val="000080"/>
              </w:rPr>
            </w:pPr>
            <w:r w:rsidRPr="00825A18">
              <w:rPr>
                <w:color w:val="FF0000"/>
              </w:rPr>
              <w:t>X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solid" w:color="C0C0C0" w:fill="FFFFFF"/>
          </w:tcPr>
          <w:p w14:paraId="6FF01EFF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8B3DC6" w14:paraId="73A734C1" w14:textId="77777777" w:rsidTr="008B3DC6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22D251EC" w14:textId="77777777" w:rsidR="008B3DC6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799D7F08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2A1F4DDE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0DFB1026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 w:rsidR="00825A18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 xml:space="preserve"> (Landy)</w:t>
            </w:r>
          </w:p>
        </w:tc>
      </w:tr>
      <w:tr w:rsidR="008B3DC6" w14:paraId="30000E8F" w14:textId="77777777" w:rsidTr="008B3DC6">
        <w:tc>
          <w:tcPr>
            <w:tcW w:w="1101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709FBDBB" w14:textId="77777777" w:rsidR="008B3DC6" w:rsidRDefault="008B3DC6" w:rsidP="002A4031">
            <w:pPr>
              <w:rPr>
                <w:b/>
                <w:bCs/>
                <w:color w:val="000000"/>
              </w:rPr>
            </w:pPr>
            <w:r w:rsidRPr="00825A18">
              <w:rPr>
                <w:b/>
                <w:bCs/>
                <w:color w:val="FF0000"/>
              </w:rPr>
              <w:t>X</w:t>
            </w:r>
          </w:p>
        </w:tc>
        <w:tc>
          <w:tcPr>
            <w:tcW w:w="1842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3B3EA53F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6D563488" w14:textId="77777777" w:rsidR="008B3DC6" w:rsidRDefault="008B3DC6" w:rsidP="002A4031">
            <w:pPr>
              <w:rPr>
                <w:color w:val="000080"/>
              </w:rPr>
            </w:pPr>
          </w:p>
        </w:tc>
        <w:tc>
          <w:tcPr>
            <w:tcW w:w="1843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1F2A2CA9" w14:textId="77777777" w:rsidR="008B3DC6" w:rsidRDefault="008B3DC6" w:rsidP="002A4031">
            <w:pPr>
              <w:rPr>
                <w:color w:val="000080"/>
              </w:rPr>
            </w:pPr>
          </w:p>
        </w:tc>
      </w:tr>
    </w:tbl>
    <w:p w14:paraId="0D3B6283" w14:textId="77777777" w:rsidR="008B3DC6" w:rsidRDefault="008B3DC6" w:rsidP="008B3DC6">
      <w:r w:rsidRPr="00825A18">
        <w:rPr>
          <w:color w:val="00B050"/>
        </w:rPr>
        <w:t>Passe</w:t>
      </w:r>
      <w:r>
        <w:t>= Proposition de jouer 2</w:t>
      </w:r>
      <w:r w:rsidR="00825A18">
        <w:rPr>
          <w:color w:val="008000"/>
          <w:sz w:val="28"/>
        </w:rPr>
        <w:sym w:font="Symbol" w:char="F0A7"/>
      </w:r>
      <w:r>
        <w:t xml:space="preserve"> contré</w:t>
      </w:r>
    </w:p>
    <w:p w14:paraId="3A3EF7E8" w14:textId="77777777" w:rsidR="008B3DC6" w:rsidRDefault="00825A18" w:rsidP="008B3DC6">
      <w:r w:rsidRPr="00825A18">
        <w:rPr>
          <w:color w:val="1F497D" w:themeColor="text2"/>
        </w:rPr>
        <w:t>XX</w:t>
      </w:r>
      <w:r w:rsidR="00801D0A">
        <w:rPr>
          <w:color w:val="1F497D" w:themeColor="text2"/>
        </w:rPr>
        <w:t xml:space="preserve"> </w:t>
      </w:r>
      <w:r w:rsidR="008B3DC6">
        <w:t>= Demande de nomination de la majeure 5</w:t>
      </w:r>
      <w:r w:rsidR="008B3DC6" w:rsidRPr="008B0B54">
        <w:rPr>
          <w:vertAlign w:val="superscript"/>
        </w:rPr>
        <w:t>ème</w:t>
      </w:r>
      <w:r w:rsidR="008B3DC6">
        <w:t xml:space="preserve"> par le partenaire</w:t>
      </w:r>
    </w:p>
    <w:p w14:paraId="1CB96197" w14:textId="77777777" w:rsidR="008B3DC6" w:rsidRDefault="008B3DC6" w:rsidP="008B3DC6">
      <w:pPr>
        <w:rPr>
          <w:b/>
        </w:rPr>
      </w:pPr>
      <w:r>
        <w:t>2</w:t>
      </w:r>
      <w:r w:rsidR="00801D0A">
        <w:rPr>
          <w:color w:val="FFC000"/>
          <w:sz w:val="28"/>
        </w:rPr>
        <w:sym w:font="Symbol" w:char="F0A8"/>
      </w:r>
      <w:r w:rsidR="00801D0A">
        <w:t xml:space="preserve"> </w:t>
      </w:r>
      <w:r>
        <w:t>= Proposition de jouer 2</w:t>
      </w:r>
      <w:r w:rsidR="00801D0A">
        <w:rPr>
          <w:color w:val="FFC000"/>
          <w:sz w:val="28"/>
        </w:rPr>
        <w:sym w:font="Symbol" w:char="F0A8"/>
      </w:r>
      <w:r>
        <w:t xml:space="preserve"> avec au moins 5 cartes </w:t>
      </w:r>
      <w:r w:rsidRPr="00801D0A">
        <w:rPr>
          <w:b/>
        </w:rPr>
        <w:t>souvent 6</w:t>
      </w:r>
    </w:p>
    <w:p w14:paraId="0EE19D53" w14:textId="77777777" w:rsidR="00801D0A" w:rsidRDefault="00801D0A" w:rsidP="008B3DC6">
      <w:pPr>
        <w:rPr>
          <w:b/>
        </w:rPr>
      </w:pPr>
    </w:p>
    <w:p w14:paraId="005D26DD" w14:textId="77777777" w:rsidR="00801D0A" w:rsidRDefault="00801D0A" w:rsidP="008B3DC6">
      <w:pPr>
        <w:rPr>
          <w:b/>
        </w:rPr>
      </w:pPr>
    </w:p>
    <w:p w14:paraId="10A8981F" w14:textId="77777777" w:rsidR="00801D0A" w:rsidRDefault="00801D0A" w:rsidP="008B3DC6">
      <w:pPr>
        <w:rPr>
          <w:b/>
        </w:rPr>
      </w:pPr>
    </w:p>
    <w:p w14:paraId="2EE09AB5" w14:textId="77777777" w:rsidR="00801D0A" w:rsidRDefault="00801D0A" w:rsidP="008B3DC6">
      <w:pPr>
        <w:rPr>
          <w:b/>
        </w:rPr>
      </w:pPr>
    </w:p>
    <w:p w14:paraId="799BD17F" w14:textId="77777777" w:rsidR="00801D0A" w:rsidRDefault="00801D0A" w:rsidP="008B3DC6">
      <w:pPr>
        <w:rPr>
          <w:b/>
        </w:rPr>
      </w:pPr>
    </w:p>
    <w:p w14:paraId="69C0ECF2" w14:textId="77777777" w:rsidR="00801D0A" w:rsidRPr="00801D0A" w:rsidRDefault="00801D0A" w:rsidP="008B3DC6">
      <w:pPr>
        <w:rPr>
          <w:b/>
        </w:rPr>
      </w:pPr>
    </w:p>
    <w:tbl>
      <w:tblPr>
        <w:tblpPr w:leftFromText="141" w:rightFromText="141" w:vertAnchor="text" w:tblpY="12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01D0A" w14:paraId="2B308C66" w14:textId="77777777" w:rsidTr="00801D0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94EEAD7" w14:textId="77777777"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5393F54C" w14:textId="77777777"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6E36517A" w14:textId="77777777"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34E0B29A" w14:textId="77777777"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01D0A" w14:paraId="416E2885" w14:textId="77777777" w:rsidTr="00801D0A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0086DF5A" w14:textId="77777777" w:rsidR="00801D0A" w:rsidRPr="00153252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51333F4F" w14:textId="77777777" w:rsidR="00801D0A" w:rsidRPr="00801D0A" w:rsidRDefault="00801D0A" w:rsidP="00801D0A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36109BB5" w14:textId="77777777" w:rsidR="00801D0A" w:rsidRPr="00153252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3632442C" w14:textId="77777777"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801D0A" w14:paraId="4AE755FA" w14:textId="77777777" w:rsidTr="00801D0A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A155CAB" w14:textId="77777777" w:rsidR="00801D0A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6090EA9B" w14:textId="77777777"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2851806" w14:textId="77777777"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6F75E3F" w14:textId="77777777" w:rsidR="00801D0A" w:rsidRPr="00801D0A" w:rsidRDefault="00801D0A" w:rsidP="00801D0A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801D0A" w14:paraId="0E3B7B7A" w14:textId="77777777" w:rsidTr="00801D0A">
        <w:tc>
          <w:tcPr>
            <w:tcW w:w="1101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27DA2F6A" w14:textId="77777777" w:rsidR="00801D0A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7859B5F1" w14:textId="77777777"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24A5E6D9" w14:textId="77777777" w:rsidR="00801D0A" w:rsidRDefault="00801D0A" w:rsidP="00801D0A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0B95D5E5" w14:textId="77777777" w:rsidR="00801D0A" w:rsidRDefault="00801D0A" w:rsidP="00801D0A">
            <w:pPr>
              <w:rPr>
                <w:color w:val="000080"/>
              </w:rPr>
            </w:pPr>
          </w:p>
        </w:tc>
      </w:tr>
    </w:tbl>
    <w:p w14:paraId="1AFC9D29" w14:textId="77777777" w:rsidR="00801D0A" w:rsidRPr="00801D0A" w:rsidRDefault="00801D0A" w:rsidP="008B3DC6">
      <w:pPr>
        <w:rPr>
          <w:b/>
          <w:color w:val="FF0000"/>
          <w:u w:val="single"/>
        </w:rPr>
      </w:pPr>
      <w:r w:rsidRPr="00801D0A">
        <w:t>2</w:t>
      </w:r>
      <w:r w:rsidRPr="00801D0A">
        <w:rPr>
          <w:color w:val="FFC000"/>
          <w:sz w:val="28"/>
        </w:rPr>
        <w:sym w:font="Symbol" w:char="F0A8"/>
      </w:r>
      <w:r w:rsidRPr="00801D0A">
        <w:t xml:space="preserve"> montre </w:t>
      </w:r>
      <w:r w:rsidRPr="00801D0A">
        <w:rPr>
          <w:u w:val="single"/>
        </w:rPr>
        <w:t>soit un unicolore majeur 6</w:t>
      </w:r>
      <w:r w:rsidRPr="00801D0A">
        <w:rPr>
          <w:u w:val="single"/>
          <w:vertAlign w:val="superscript"/>
        </w:rPr>
        <w:t>ème</w:t>
      </w:r>
      <w:r w:rsidRPr="00801D0A">
        <w:t xml:space="preserve"> de force très variable (pouvant être très forte donc l’enchère est quasi forcing) </w:t>
      </w:r>
      <w:r w:rsidRPr="00801D0A">
        <w:rPr>
          <w:u w:val="single"/>
        </w:rPr>
        <w:t>soit un bicolore 55 fort</w:t>
      </w:r>
      <w:r>
        <w:rPr>
          <w:b/>
          <w:u w:val="single"/>
        </w:rPr>
        <w:t xml:space="preserve"> (15H et +)</w:t>
      </w:r>
    </w:p>
    <w:p w14:paraId="6825FD51" w14:textId="77777777" w:rsidR="00801D0A" w:rsidRDefault="00801D0A" w:rsidP="008B3DC6">
      <w:pPr>
        <w:rPr>
          <w:b/>
          <w:color w:val="FF0000"/>
        </w:rPr>
      </w:pPr>
    </w:p>
    <w:p w14:paraId="1473FAF3" w14:textId="77777777" w:rsidR="00801D0A" w:rsidRDefault="00801D0A" w:rsidP="00801D0A">
      <w:r w:rsidRPr="00801D0A">
        <w:t>Le partenaire fait des réponses identiques à celles sur l’ouverture de 2</w:t>
      </w:r>
      <w:r>
        <w:rPr>
          <w:color w:val="FFC000"/>
          <w:sz w:val="28"/>
        </w:rPr>
        <w:sym w:font="Symbol" w:char="F0A8"/>
      </w:r>
      <w:r w:rsidRPr="00801D0A">
        <w:t xml:space="preserve">. </w:t>
      </w:r>
    </w:p>
    <w:p w14:paraId="406EECAE" w14:textId="77777777" w:rsidR="00801D0A" w:rsidRDefault="00801D0A" w:rsidP="00801D0A">
      <w:r w:rsidRPr="00801D0A">
        <w:t>Sur les réponses 2</w:t>
      </w:r>
      <w:r>
        <w:rPr>
          <w:color w:val="FF0000"/>
          <w:sz w:val="28"/>
        </w:rPr>
        <w:sym w:font="Symbol" w:char="F0A9"/>
      </w:r>
      <w:r w:rsidRPr="00801D0A">
        <w:t xml:space="preserve"> et 2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>
        <w:t xml:space="preserve">: </w:t>
      </w:r>
    </w:p>
    <w:p w14:paraId="7A7AB616" w14:textId="77777777" w:rsidR="00801D0A" w:rsidRDefault="00801D0A" w:rsidP="00FF5072">
      <w:pPr>
        <w:pStyle w:val="Pardeliste"/>
        <w:numPr>
          <w:ilvl w:val="0"/>
          <w:numId w:val="67"/>
        </w:numPr>
      </w:pPr>
      <w:r w:rsidRPr="00801D0A">
        <w:t>2SA montre une main forte avec 5 cartes dans l’autre majeure et 5 cartes dans une mineure (sur lequel le partenaire dit 3</w:t>
      </w:r>
      <w:r>
        <w:rPr>
          <w:color w:val="008000"/>
          <w:sz w:val="28"/>
        </w:rPr>
        <w:sym w:font="Symbol" w:char="F0A7"/>
      </w:r>
      <w:r w:rsidRPr="00801D0A">
        <w:t xml:space="preserve"> pour jouer 3</w:t>
      </w:r>
      <w:r>
        <w:rPr>
          <w:color w:val="008000"/>
          <w:sz w:val="28"/>
        </w:rPr>
        <w:sym w:font="Symbol" w:char="F0A7"/>
      </w:r>
      <w:r w:rsidRPr="00801D0A">
        <w:t xml:space="preserve"> ou 3</w:t>
      </w:r>
      <w:r>
        <w:rPr>
          <w:color w:val="FFC000"/>
          <w:sz w:val="28"/>
        </w:rPr>
        <w:sym w:font="Symbol" w:char="F0A8"/>
      </w:r>
      <w:r w:rsidRPr="00801D0A">
        <w:t xml:space="preserve">). </w:t>
      </w:r>
    </w:p>
    <w:p w14:paraId="50A852E4" w14:textId="77777777" w:rsidR="00801D0A" w:rsidRDefault="00801D0A" w:rsidP="00FF5072">
      <w:pPr>
        <w:pStyle w:val="Pardeliste"/>
        <w:numPr>
          <w:ilvl w:val="0"/>
          <w:numId w:val="67"/>
        </w:numPr>
      </w:pPr>
      <w:r w:rsidRPr="00801D0A">
        <w:t>3</w:t>
      </w:r>
      <w:r>
        <w:rPr>
          <w:color w:val="008000"/>
          <w:sz w:val="28"/>
        </w:rPr>
        <w:sym w:font="Symbol" w:char="F0A7"/>
      </w:r>
      <w:r w:rsidRPr="00801D0A">
        <w:t xml:space="preserve"> et 3</w:t>
      </w:r>
      <w:r>
        <w:rPr>
          <w:color w:val="FFC000"/>
          <w:sz w:val="28"/>
        </w:rPr>
        <w:sym w:font="Symbol" w:char="F0A8"/>
      </w:r>
      <w:r w:rsidRPr="00801D0A">
        <w:t xml:space="preserve"> montre 5 cartes dans la majeure nommée et 5 cartes dans la couleur nommée. </w:t>
      </w:r>
    </w:p>
    <w:p w14:paraId="6480DA0E" w14:textId="77777777" w:rsidR="00801D0A" w:rsidRPr="00801D0A" w:rsidRDefault="00801D0A" w:rsidP="00FF5072">
      <w:pPr>
        <w:pStyle w:val="Pardeliste"/>
        <w:numPr>
          <w:ilvl w:val="0"/>
          <w:numId w:val="67"/>
        </w:numPr>
      </w:pPr>
      <w:r w:rsidRPr="00801D0A">
        <w:t>3</w:t>
      </w:r>
      <w:r>
        <w:rPr>
          <w:color w:val="FF0000"/>
          <w:sz w:val="28"/>
        </w:rPr>
        <w:sym w:font="Symbol" w:char="F0A9"/>
      </w:r>
      <w:r w:rsidRPr="00801D0A">
        <w:t xml:space="preserve"> (</w:t>
      </w:r>
      <w:r>
        <w:t xml:space="preserve">y compris </w:t>
      </w:r>
      <w:r w:rsidRPr="00801D0A">
        <w:t>sur 2</w:t>
      </w:r>
      <w:r>
        <w:rPr>
          <w:color w:val="FF0000"/>
          <w:sz w:val="28"/>
        </w:rPr>
        <w:sym w:font="Symbol" w:char="F0A9"/>
      </w:r>
      <w:r w:rsidRPr="00801D0A">
        <w:t>) et 3</w:t>
      </w:r>
      <w:r>
        <w:rPr>
          <w:color w:val="0000FF"/>
          <w:sz w:val="28"/>
        </w:rPr>
        <w:sym w:font="Symbol" w:char="F0AA"/>
      </w:r>
      <w:r w:rsidRPr="00801D0A">
        <w:t xml:space="preserve"> montre un unicolore fort.</w:t>
      </w:r>
    </w:p>
    <w:tbl>
      <w:tblPr>
        <w:tblpPr w:leftFromText="141" w:rightFromText="141" w:vertAnchor="text" w:horzAnchor="margin" w:tblpY="15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01D0A" w14:paraId="60529717" w14:textId="77777777" w:rsidTr="00801D0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3E3A3423" w14:textId="77777777"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59EEEF84" w14:textId="77777777"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3E677BC3" w14:textId="77777777"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2303B565" w14:textId="77777777"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01D0A" w14:paraId="12A938E9" w14:textId="77777777" w:rsidTr="00801D0A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5B7B3E6C" w14:textId="77777777" w:rsidR="00801D0A" w:rsidRPr="00153252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221692BF" w14:textId="77777777" w:rsidR="00801D0A" w:rsidRPr="00801D0A" w:rsidRDefault="00801D0A" w:rsidP="00801D0A">
            <w:r w:rsidRPr="00CA7631">
              <w:t>2</w:t>
            </w:r>
            <w:r>
              <w:rPr>
                <w:color w:val="FF0000"/>
                <w:sz w:val="28"/>
              </w:rPr>
              <w:sym w:font="Symbol" w:char="F0A9"/>
            </w:r>
            <w:r w:rsidRPr="00CA7631">
              <w:t>/2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5708773C" w14:textId="77777777" w:rsidR="00801D0A" w:rsidRPr="00153252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7AD32E6E" w14:textId="77777777"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801D0A" w14:paraId="23B426CB" w14:textId="77777777" w:rsidTr="00801D0A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00F8FB5F" w14:textId="77777777" w:rsidR="00801D0A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6AD00BE1" w14:textId="77777777"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4A64A290" w14:textId="77777777"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11BD3C04" w14:textId="77777777" w:rsidR="00801D0A" w:rsidRPr="00CA7631" w:rsidRDefault="00801D0A" w:rsidP="00801D0A">
            <w:r w:rsidRPr="00CA7631">
              <w:t>2</w:t>
            </w:r>
            <w:r w:rsidR="00CA7631">
              <w:rPr>
                <w:color w:val="FF0000"/>
                <w:sz w:val="28"/>
              </w:rPr>
              <w:sym w:font="Symbol" w:char="F0A9"/>
            </w:r>
            <w:r w:rsidRPr="00CA7631">
              <w:t>/2</w:t>
            </w:r>
            <w:r w:rsidR="00CA7631">
              <w:rPr>
                <w:color w:val="0000FF"/>
                <w:sz w:val="28"/>
              </w:rPr>
              <w:sym w:font="Symbol" w:char="F0AA"/>
            </w:r>
          </w:p>
        </w:tc>
      </w:tr>
      <w:tr w:rsidR="00801D0A" w14:paraId="5F102B08" w14:textId="77777777" w:rsidTr="00801D0A">
        <w:tc>
          <w:tcPr>
            <w:tcW w:w="1101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5140FC35" w14:textId="77777777" w:rsidR="00801D0A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45185B84" w14:textId="77777777"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527B9DC2" w14:textId="77777777" w:rsidR="00801D0A" w:rsidRDefault="00801D0A" w:rsidP="00801D0A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14:paraId="6B600E44" w14:textId="77777777" w:rsidR="00801D0A" w:rsidRDefault="00801D0A" w:rsidP="00801D0A">
            <w:pPr>
              <w:rPr>
                <w:color w:val="000080"/>
              </w:rPr>
            </w:pPr>
          </w:p>
        </w:tc>
      </w:tr>
    </w:tbl>
    <w:p w14:paraId="0A4FB424" w14:textId="77777777" w:rsidR="00801D0A" w:rsidRPr="008B3DC6" w:rsidRDefault="00801D0A" w:rsidP="008B3DC6">
      <w:pPr>
        <w:rPr>
          <w:b/>
          <w:color w:val="FF0000"/>
        </w:rPr>
      </w:pPr>
    </w:p>
    <w:p w14:paraId="2EBE8193" w14:textId="77777777" w:rsidR="00CA7631" w:rsidRDefault="00CA7631" w:rsidP="008B3DC6">
      <w:pPr>
        <w:rPr>
          <w:bCs/>
        </w:rPr>
      </w:pPr>
    </w:p>
    <w:p w14:paraId="5D7DBC97" w14:textId="77777777" w:rsidR="008B3DC6" w:rsidRPr="00CA7631" w:rsidRDefault="008B3DC6" w:rsidP="00FF5072">
      <w:pPr>
        <w:pStyle w:val="Pardeliste"/>
        <w:numPr>
          <w:ilvl w:val="0"/>
          <w:numId w:val="68"/>
        </w:numPr>
        <w:rPr>
          <w:bCs/>
        </w:rPr>
      </w:pPr>
      <w:r w:rsidRPr="00CA7631">
        <w:rPr>
          <w:bCs/>
        </w:rPr>
        <w:t>L’intervention en seconde position montre 5 cartes et une mineure 4</w:t>
      </w:r>
      <w:r w:rsidRPr="00CA7631">
        <w:rPr>
          <w:bCs/>
          <w:vertAlign w:val="superscript"/>
        </w:rPr>
        <w:t>ème</w:t>
      </w:r>
      <w:r w:rsidRPr="00CA7631">
        <w:rPr>
          <w:bCs/>
        </w:rPr>
        <w:t xml:space="preserve"> sur laquelle :</w:t>
      </w:r>
    </w:p>
    <w:p w14:paraId="3BB8E50B" w14:textId="77777777" w:rsidR="00CA7631" w:rsidRPr="00801D0A" w:rsidRDefault="00CA7631" w:rsidP="008B3DC6">
      <w:pPr>
        <w:rPr>
          <w:bCs/>
        </w:rPr>
      </w:pPr>
    </w:p>
    <w:p w14:paraId="3F3797F6" w14:textId="77777777" w:rsidR="008B3DC6" w:rsidRPr="00801D0A" w:rsidRDefault="008B3DC6" w:rsidP="008B3DC6">
      <w:pPr>
        <w:rPr>
          <w:bCs/>
        </w:rPr>
      </w:pPr>
      <w:r w:rsidRPr="00801D0A">
        <w:rPr>
          <w:bCs/>
        </w:rPr>
        <w:t>2SA demande de nommer sa mineure (rectif ensuite dans la majeure propositionnelle)</w:t>
      </w:r>
    </w:p>
    <w:p w14:paraId="52CD7E59" w14:textId="77777777" w:rsidR="008B3DC6" w:rsidRPr="00801D0A" w:rsidRDefault="008B3DC6" w:rsidP="008B3DC6">
      <w:pPr>
        <w:rPr>
          <w:bCs/>
        </w:rPr>
      </w:pPr>
      <w:r w:rsidRPr="00801D0A">
        <w:rPr>
          <w:bCs/>
        </w:rPr>
        <w:t>Autre couleur Naturelle non forcing</w:t>
      </w:r>
    </w:p>
    <w:p w14:paraId="30750F33" w14:textId="77777777" w:rsidR="00CA7631" w:rsidRPr="00801D0A" w:rsidRDefault="008B3DC6" w:rsidP="008B3DC6">
      <w:pPr>
        <w:rPr>
          <w:bCs/>
        </w:rPr>
      </w:pPr>
      <w:r w:rsidRPr="00801D0A">
        <w:rPr>
          <w:bCs/>
        </w:rPr>
        <w:t>3</w:t>
      </w:r>
      <w:r w:rsidR="00CA7631">
        <w:rPr>
          <w:bCs/>
          <w:color w:val="FF0000"/>
          <w:sz w:val="28"/>
        </w:rPr>
        <w:sym w:font="Symbol" w:char="F0A9"/>
      </w:r>
      <w:r w:rsidRPr="00801D0A">
        <w:rPr>
          <w:bCs/>
        </w:rPr>
        <w:t>/3</w:t>
      </w:r>
      <w:r w:rsidR="00CA7631">
        <w:rPr>
          <w:bCs/>
          <w:color w:val="0000FF"/>
          <w:sz w:val="28"/>
        </w:rPr>
        <w:sym w:font="Symbol" w:char="F0AA"/>
      </w:r>
      <w:r w:rsidR="00CA7631">
        <w:rPr>
          <w:bCs/>
        </w:rPr>
        <w:t xml:space="preserve"> (3M) </w:t>
      </w:r>
      <w:r w:rsidR="00CA7631" w:rsidRPr="00801D0A">
        <w:rPr>
          <w:bCs/>
        </w:rPr>
        <w:t>montre</w:t>
      </w:r>
      <w:r w:rsidRPr="00801D0A">
        <w:rPr>
          <w:bCs/>
        </w:rPr>
        <w:t xml:space="preserve"> une main faible avec un fit 4</w:t>
      </w:r>
      <w:r w:rsidRPr="00801D0A">
        <w:rPr>
          <w:bCs/>
          <w:vertAlign w:val="superscript"/>
        </w:rPr>
        <w:t>ème</w:t>
      </w:r>
      <w:r w:rsidRPr="00801D0A">
        <w:rPr>
          <w:bCs/>
        </w:rPr>
        <w:t xml:space="preserve"> </w:t>
      </w:r>
    </w:p>
    <w:p w14:paraId="15D4DC77" w14:textId="77777777" w:rsidR="008B3DC6" w:rsidRPr="00CA7631" w:rsidRDefault="008B3DC6" w:rsidP="00FF5072">
      <w:pPr>
        <w:pStyle w:val="Pardeliste"/>
        <w:numPr>
          <w:ilvl w:val="0"/>
          <w:numId w:val="68"/>
        </w:numPr>
        <w:rPr>
          <w:bCs/>
        </w:rPr>
      </w:pPr>
      <w:r w:rsidRPr="00CA7631">
        <w:rPr>
          <w:bCs/>
        </w:rPr>
        <w:t>L’intervention en 4</w:t>
      </w:r>
      <w:r w:rsidRPr="00CA7631">
        <w:rPr>
          <w:bCs/>
          <w:vertAlign w:val="superscript"/>
        </w:rPr>
        <w:t>ème</w:t>
      </w:r>
      <w:r w:rsidRPr="00CA7631">
        <w:rPr>
          <w:bCs/>
        </w:rPr>
        <w:t xml:space="preserve"> position montre 5 cartes sans garantie d’une mineure sur laquelle :</w:t>
      </w:r>
    </w:p>
    <w:p w14:paraId="221A78E8" w14:textId="77777777" w:rsidR="00CA7631" w:rsidRDefault="00CA7631" w:rsidP="008B3DC6">
      <w:pPr>
        <w:rPr>
          <w:bCs/>
        </w:rPr>
      </w:pPr>
    </w:p>
    <w:p w14:paraId="6C9D0E2E" w14:textId="77777777" w:rsidR="008B3DC6" w:rsidRPr="00801D0A" w:rsidRDefault="008B3DC6" w:rsidP="008B3DC6">
      <w:pPr>
        <w:rPr>
          <w:bCs/>
        </w:rPr>
      </w:pPr>
      <w:r w:rsidRPr="00801D0A">
        <w:rPr>
          <w:bCs/>
        </w:rPr>
        <w:t xml:space="preserve">2SA montre une main très positive propositionnelle </w:t>
      </w:r>
    </w:p>
    <w:p w14:paraId="6035F9DD" w14:textId="77777777" w:rsidR="008B3DC6" w:rsidRPr="00801D0A" w:rsidRDefault="008B3DC6" w:rsidP="008B3DC6">
      <w:pPr>
        <w:rPr>
          <w:bCs/>
        </w:rPr>
      </w:pPr>
      <w:r w:rsidRPr="00801D0A">
        <w:rPr>
          <w:bCs/>
        </w:rPr>
        <w:t>Un changement de couleur est naturel positif sans fit</w:t>
      </w:r>
    </w:p>
    <w:p w14:paraId="11BF7691" w14:textId="77777777" w:rsidR="008B3DC6" w:rsidRDefault="008B3DC6" w:rsidP="008B3DC6">
      <w:pPr>
        <w:rPr>
          <w:bCs/>
        </w:rPr>
      </w:pPr>
      <w:r w:rsidRPr="00801D0A">
        <w:rPr>
          <w:bCs/>
        </w:rPr>
        <w:t>3</w:t>
      </w:r>
      <w:r w:rsidR="00CA7631">
        <w:rPr>
          <w:bCs/>
          <w:color w:val="FF0000"/>
          <w:sz w:val="28"/>
        </w:rPr>
        <w:sym w:font="Symbol" w:char="F0A9"/>
      </w:r>
      <w:r w:rsidRPr="00801D0A">
        <w:rPr>
          <w:bCs/>
        </w:rPr>
        <w:t>/3</w:t>
      </w:r>
      <w:r w:rsidR="00CA7631">
        <w:rPr>
          <w:bCs/>
          <w:color w:val="0000FF"/>
          <w:sz w:val="28"/>
        </w:rPr>
        <w:sym w:font="Symbol" w:char="F0AA"/>
      </w:r>
      <w:r w:rsidRPr="00801D0A">
        <w:rPr>
          <w:bCs/>
        </w:rPr>
        <w:t xml:space="preserve"> montre une main propositionnelle de zone inférieure à l’ouverture avec un fit 4</w:t>
      </w:r>
      <w:r w:rsidRPr="00801D0A">
        <w:rPr>
          <w:bCs/>
          <w:vertAlign w:val="superscript"/>
        </w:rPr>
        <w:t>ème</w:t>
      </w:r>
      <w:r w:rsidRPr="00801D0A">
        <w:rPr>
          <w:bCs/>
        </w:rPr>
        <w:t xml:space="preserve"> </w:t>
      </w:r>
    </w:p>
    <w:tbl>
      <w:tblPr>
        <w:tblpPr w:leftFromText="141" w:rightFromText="141" w:vertAnchor="text" w:tblpY="15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CA7631" w14:paraId="3C12D3BB" w14:textId="77777777" w:rsidTr="00CA76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79346600" w14:textId="77777777"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6A39F938" w14:textId="77777777"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4D1AD6D9" w14:textId="77777777"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19B12631" w14:textId="77777777"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CA7631" w14:paraId="1A11E8A9" w14:textId="77777777" w:rsidTr="00CA76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39519409" w14:textId="77777777" w:rsidR="00CA7631" w:rsidRPr="00153252" w:rsidRDefault="00CA7631" w:rsidP="00CA76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09A8F4B7" w14:textId="77777777" w:rsidR="00CA7631" w:rsidRDefault="00CA7631" w:rsidP="00CA7631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31C0C2FC" w14:textId="77777777" w:rsidR="00CA7631" w:rsidRPr="00153252" w:rsidRDefault="00CA7631" w:rsidP="00CA76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4B05015B" w14:textId="77777777" w:rsidR="00CA7631" w:rsidRDefault="00CA7631" w:rsidP="00CA7631">
            <w:pPr>
              <w:rPr>
                <w:color w:val="000080"/>
              </w:rPr>
            </w:pPr>
          </w:p>
        </w:tc>
      </w:tr>
      <w:tr w:rsidR="00CA7631" w14:paraId="52ED1381" w14:textId="77777777" w:rsidTr="00CA76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C1764C0" w14:textId="77777777" w:rsidR="00CA7631" w:rsidRDefault="00CA7631" w:rsidP="00CA76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6880ECEB" w14:textId="77777777" w:rsidR="00CA7631" w:rsidRDefault="00CA7631" w:rsidP="00CA76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50DE50A" w14:textId="77777777" w:rsidR="00CA7631" w:rsidRDefault="00CA7631" w:rsidP="00CA76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71187929" w14:textId="77777777" w:rsidR="00CA7631" w:rsidRDefault="00CA7631" w:rsidP="00CA7631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</w:tbl>
    <w:p w14:paraId="6C120E35" w14:textId="77777777" w:rsidR="00CA7631" w:rsidRPr="00801D0A" w:rsidRDefault="00CA7631" w:rsidP="008B3DC6">
      <w:pPr>
        <w:rPr>
          <w:bCs/>
        </w:rPr>
      </w:pPr>
    </w:p>
    <w:p w14:paraId="0BB7F900" w14:textId="77777777" w:rsidR="00CA7631" w:rsidRDefault="00CA7631" w:rsidP="008B3DC6">
      <w:pPr>
        <w:rPr>
          <w:b/>
          <w:bCs/>
        </w:rPr>
      </w:pPr>
    </w:p>
    <w:p w14:paraId="2BD81E49" w14:textId="77777777" w:rsidR="00CA7631" w:rsidRDefault="00CA7631" w:rsidP="008B3DC6">
      <w:pPr>
        <w:rPr>
          <w:b/>
          <w:bCs/>
        </w:rPr>
      </w:pPr>
    </w:p>
    <w:p w14:paraId="1D0EB395" w14:textId="77777777" w:rsidR="008B3DC6" w:rsidRDefault="008B3DC6" w:rsidP="008B3DC6">
      <w:pPr>
        <w:rPr>
          <w:bCs/>
        </w:rPr>
      </w:pPr>
      <w:r w:rsidRPr="00CA7631">
        <w:rPr>
          <w:bCs/>
        </w:rPr>
        <w:t>Bicolore Mineur</w:t>
      </w:r>
    </w:p>
    <w:tbl>
      <w:tblPr>
        <w:tblpPr w:leftFromText="141" w:rightFromText="141" w:vertAnchor="text" w:horzAnchor="margin" w:tblpY="12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</w:tblGrid>
      <w:tr w:rsidR="00CA7631" w14:paraId="1AE4061E" w14:textId="77777777" w:rsidTr="00CA76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80C2588" w14:textId="77777777"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6508BA68" w14:textId="77777777"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CA7631" w14:paraId="0DD547E0" w14:textId="77777777" w:rsidTr="00CA76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38CB7AAD" w14:textId="77777777" w:rsidR="00CA7631" w:rsidRPr="00153252" w:rsidRDefault="00CA7631" w:rsidP="00CA76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712E0727" w14:textId="77777777" w:rsidR="00CA7631" w:rsidRPr="00CA7631" w:rsidRDefault="00CA7631" w:rsidP="00CA7631">
            <w:r>
              <w:rPr>
                <w:color w:val="000080"/>
              </w:rPr>
              <w:t>3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/3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14:paraId="4A3314A5" w14:textId="77777777" w:rsidR="00CA7631" w:rsidRPr="00CA7631" w:rsidRDefault="00CA7631" w:rsidP="008B3DC6">
      <w:pPr>
        <w:rPr>
          <w:bCs/>
        </w:rPr>
      </w:pPr>
    </w:p>
    <w:p w14:paraId="24ABE798" w14:textId="77777777" w:rsidR="00CA7631" w:rsidRDefault="00CA7631" w:rsidP="008B3DC6">
      <w:pPr>
        <w:rPr>
          <w:bCs/>
        </w:rPr>
      </w:pPr>
    </w:p>
    <w:p w14:paraId="71E06A0A" w14:textId="77777777" w:rsidR="008B3DC6" w:rsidRPr="00CA7631" w:rsidRDefault="008B3DC6" w:rsidP="008B3DC6">
      <w:pPr>
        <w:rPr>
          <w:bCs/>
        </w:rPr>
      </w:pPr>
      <w:r w:rsidRPr="00CA7631">
        <w:rPr>
          <w:bCs/>
        </w:rPr>
        <w:t>Naturel barrage en Mineur et semi-constructif en Majeure</w:t>
      </w:r>
    </w:p>
    <w:p w14:paraId="4950E7D6" w14:textId="77777777" w:rsidR="00A121A4" w:rsidRDefault="00A121A4" w:rsidP="00873CB6">
      <w:pPr>
        <w:pStyle w:val="Titre2"/>
      </w:pPr>
      <w:bookmarkStart w:id="127" w:name="_Toc468559125"/>
      <w:r>
        <w:t>Sur ouverture adverse d’1SA faible</w:t>
      </w:r>
      <w:bookmarkEnd w:id="127"/>
    </w:p>
    <w:p w14:paraId="3FDACD4A" w14:textId="77777777" w:rsidR="00873CB6" w:rsidRPr="00873CB6" w:rsidRDefault="00873CB6" w:rsidP="00873CB6"/>
    <w:p w14:paraId="480273D6" w14:textId="77777777" w:rsidR="00A121A4" w:rsidRPr="00657820" w:rsidRDefault="00A121A4" w:rsidP="00A121A4">
      <w:r w:rsidRPr="00657820">
        <w:t>Si l’intervenant n’a pas passé d’entrée, on joue la même chose en 2</w:t>
      </w:r>
      <w:r w:rsidRPr="00657820">
        <w:rPr>
          <w:vertAlign w:val="superscript"/>
        </w:rPr>
        <w:t>ème</w:t>
      </w:r>
      <w:r w:rsidRPr="00657820">
        <w:t xml:space="preserve"> et 4</w:t>
      </w:r>
      <w:r w:rsidRPr="00657820">
        <w:rPr>
          <w:vertAlign w:val="superscript"/>
        </w:rPr>
        <w:t>ème</w:t>
      </w:r>
      <w:r w:rsidRPr="00657820">
        <w:t xml:space="preserve"> position soit :</w:t>
      </w:r>
    </w:p>
    <w:p w14:paraId="2122BE6C" w14:textId="77777777" w:rsidR="00A121A4" w:rsidRPr="00657820" w:rsidRDefault="00A121A4" w:rsidP="00AA0E4B">
      <w:pPr>
        <w:numPr>
          <w:ilvl w:val="0"/>
          <w:numId w:val="21"/>
        </w:numPr>
      </w:pPr>
      <w:r w:rsidRPr="00CA7631">
        <w:rPr>
          <w:color w:val="FF0000"/>
        </w:rPr>
        <w:t>X</w:t>
      </w:r>
      <w:r w:rsidRPr="00657820">
        <w:t xml:space="preserve"> : une bonne ouverture a priori régulière, le partenaire réagit comme si le </w:t>
      </w:r>
      <w:proofErr w:type="spellStart"/>
      <w:r w:rsidRPr="00657820">
        <w:t>contreur</w:t>
      </w:r>
      <w:proofErr w:type="spellEnd"/>
      <w:r w:rsidRPr="00657820">
        <w:t xml:space="preserve"> avait </w:t>
      </w:r>
      <w:r w:rsidR="00CA7631">
        <w:t xml:space="preserve">ouvert d’1SA à 14H soit </w:t>
      </w:r>
      <w:proofErr w:type="spellStart"/>
      <w:r w:rsidR="00CA7631">
        <w:t>stayman</w:t>
      </w:r>
      <w:proofErr w:type="spellEnd"/>
      <w:r w:rsidRPr="00657820">
        <w:t xml:space="preserve">, </w:t>
      </w:r>
      <w:proofErr w:type="spellStart"/>
      <w:r w:rsidRPr="00657820">
        <w:t>texas</w:t>
      </w:r>
      <w:proofErr w:type="spellEnd"/>
      <w:r w:rsidRPr="00657820">
        <w:t xml:space="preserve"> ….</w:t>
      </w:r>
    </w:p>
    <w:p w14:paraId="4CEFFB5E" w14:textId="77777777" w:rsidR="00A121A4" w:rsidRPr="00657820" w:rsidRDefault="00A121A4" w:rsidP="00AA0E4B">
      <w:pPr>
        <w:numPr>
          <w:ilvl w:val="0"/>
          <w:numId w:val="21"/>
        </w:numPr>
      </w:pPr>
      <w:r w:rsidRPr="00657820">
        <w:t>2</w:t>
      </w:r>
      <w:r w:rsidR="00CA7631">
        <w:rPr>
          <w:color w:val="008000"/>
          <w:sz w:val="28"/>
        </w:rPr>
        <w:sym w:font="Symbol" w:char="F0A7"/>
      </w:r>
      <w:r w:rsidRPr="00657820">
        <w:t xml:space="preserve"> </w:t>
      </w:r>
      <w:proofErr w:type="spellStart"/>
      <w:r w:rsidRPr="00657820">
        <w:t>landy</w:t>
      </w:r>
      <w:proofErr w:type="spellEnd"/>
      <w:r w:rsidRPr="00657820">
        <w:t xml:space="preserve"> (même prin</w:t>
      </w:r>
      <w:r w:rsidR="00092B2D">
        <w:t>cipe de réponse que sur SA fort</w:t>
      </w:r>
      <w:r w:rsidRPr="00657820">
        <w:t>)</w:t>
      </w:r>
    </w:p>
    <w:p w14:paraId="2D8B1F97" w14:textId="77777777" w:rsidR="00A121A4" w:rsidRPr="00657820" w:rsidRDefault="00A121A4" w:rsidP="00AA0E4B">
      <w:pPr>
        <w:numPr>
          <w:ilvl w:val="0"/>
          <w:numId w:val="21"/>
        </w:numPr>
      </w:pPr>
      <w:r w:rsidRPr="00657820">
        <w:t>2</w:t>
      </w:r>
      <w:r w:rsidR="00CA7631">
        <w:rPr>
          <w:color w:val="FFC000"/>
          <w:sz w:val="28"/>
        </w:rPr>
        <w:sym w:font="Symbol" w:char="F0A8"/>
      </w:r>
      <w:r w:rsidRPr="00657820">
        <w:t>/</w:t>
      </w:r>
      <w:r w:rsidR="00CA7631">
        <w:rPr>
          <w:color w:val="FF0000"/>
          <w:sz w:val="28"/>
        </w:rPr>
        <w:sym w:font="Symbol" w:char="F0A9"/>
      </w:r>
      <w:r w:rsidRPr="00657820">
        <w:t>/</w:t>
      </w:r>
      <w:r w:rsidR="00CA7631">
        <w:rPr>
          <w:color w:val="0000FF"/>
          <w:sz w:val="28"/>
        </w:rPr>
        <w:sym w:font="Symbol" w:char="F0AA"/>
      </w:r>
      <w:r w:rsidRPr="00657820">
        <w:t xml:space="preserve"> et 3</w:t>
      </w:r>
      <w:r w:rsidR="00CA7631">
        <w:rPr>
          <w:color w:val="008000"/>
          <w:sz w:val="28"/>
        </w:rPr>
        <w:sym w:font="Symbol" w:char="F0A7"/>
      </w:r>
      <w:r w:rsidRPr="00657820">
        <w:t xml:space="preserve"> sont </w:t>
      </w:r>
      <w:proofErr w:type="spellStart"/>
      <w:r w:rsidRPr="00657820">
        <w:t>texas</w:t>
      </w:r>
      <w:proofErr w:type="spellEnd"/>
    </w:p>
    <w:p w14:paraId="4D47A08C" w14:textId="77777777" w:rsidR="00A121A4" w:rsidRPr="00657820" w:rsidRDefault="00A121A4" w:rsidP="00AA0E4B">
      <w:pPr>
        <w:numPr>
          <w:ilvl w:val="0"/>
          <w:numId w:val="21"/>
        </w:numPr>
      </w:pPr>
      <w:r w:rsidRPr="00657820">
        <w:t>2SA est bicolore mineur</w:t>
      </w:r>
    </w:p>
    <w:p w14:paraId="4FE6F9A5" w14:textId="77777777" w:rsidR="009624E1" w:rsidRDefault="00A121A4" w:rsidP="00AA0E4B">
      <w:pPr>
        <w:numPr>
          <w:ilvl w:val="0"/>
          <w:numId w:val="21"/>
        </w:numPr>
      </w:pPr>
      <w:r w:rsidRPr="00657820">
        <w:t>3</w:t>
      </w:r>
      <w:r w:rsidR="00CA7631">
        <w:rPr>
          <w:color w:val="FFC000"/>
          <w:sz w:val="28"/>
        </w:rPr>
        <w:sym w:font="Symbol" w:char="F0A8"/>
      </w:r>
      <w:r w:rsidRPr="00657820">
        <w:t>/</w:t>
      </w:r>
      <w:r w:rsidR="00CA7631">
        <w:rPr>
          <w:color w:val="FF0000"/>
          <w:sz w:val="28"/>
        </w:rPr>
        <w:sym w:font="Symbol" w:char="F0A9"/>
      </w:r>
      <w:r w:rsidRPr="00657820">
        <w:t>/</w:t>
      </w:r>
      <w:r w:rsidR="00CA7631">
        <w:rPr>
          <w:color w:val="0000FF"/>
          <w:sz w:val="28"/>
        </w:rPr>
        <w:sym w:font="Symbol" w:char="F0AA"/>
      </w:r>
      <w:r w:rsidRPr="00657820">
        <w:t xml:space="preserve"> sont des barrages naturels</w:t>
      </w:r>
    </w:p>
    <w:p w14:paraId="6B040029" w14:textId="77777777" w:rsidR="00CA7631" w:rsidRDefault="00CA7631" w:rsidP="00CA7631"/>
    <w:p w14:paraId="13872134" w14:textId="77777777" w:rsidR="00CA7631" w:rsidRPr="00CA7631" w:rsidRDefault="00CA7631" w:rsidP="00CA7631">
      <w:pPr>
        <w:rPr>
          <w:b/>
          <w:u w:val="single"/>
        </w:rPr>
      </w:pPr>
      <w:r w:rsidRPr="00CA7631">
        <w:rPr>
          <w:b/>
          <w:u w:val="single"/>
        </w:rPr>
        <w:t>Les interventions sont celles qu’on joue sur 1SA Fort si l’intervenant a passé d’entrée.</w:t>
      </w:r>
    </w:p>
    <w:p w14:paraId="4211888E" w14:textId="77777777" w:rsidR="00CA7631" w:rsidRPr="00873CB6" w:rsidRDefault="00CA7631" w:rsidP="00CA7631"/>
    <w:p w14:paraId="35B0800F" w14:textId="77777777" w:rsidR="009624E1" w:rsidRDefault="009624E1">
      <w:pPr>
        <w:pStyle w:val="Titre2"/>
      </w:pPr>
      <w:bookmarkStart w:id="128" w:name="_Toc468559126"/>
      <w:r>
        <w:lastRenderedPageBreak/>
        <w:t>Sur ouverture adverse d’un 2 majeur faible</w:t>
      </w:r>
      <w:bookmarkEnd w:id="128"/>
    </w:p>
    <w:tbl>
      <w:tblPr>
        <w:tblpPr w:leftFromText="141" w:rightFromText="141" w:vertAnchor="text" w:tblpY="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84A97" w14:paraId="71DE8F9B" w14:textId="77777777" w:rsidTr="00884A9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F2D9C6F" w14:textId="77777777"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23D73820" w14:textId="77777777"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1290E963" w14:textId="77777777"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5C56328F" w14:textId="77777777"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84A97" w14:paraId="57962212" w14:textId="77777777" w:rsidTr="00884A97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02383096" w14:textId="77777777" w:rsidR="00884A97" w:rsidRPr="00153252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40ACA6F6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3A8DF540" w14:textId="77777777" w:rsidR="00884A97" w:rsidRPr="00153252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73066679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884A97" w14:paraId="3F2A5BEC" w14:textId="77777777" w:rsidTr="00884A9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solid" w:color="C0C0C0" w:fill="FFFFFF"/>
          </w:tcPr>
          <w:p w14:paraId="35A5FEF5" w14:textId="77777777" w:rsidR="00884A97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3C32BE7E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14:paraId="01C2B82D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solid" w:color="C0C0C0" w:fill="FFFFFF"/>
          </w:tcPr>
          <w:p w14:paraId="26204601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  <w:tr w:rsidR="00884A97" w14:paraId="0D54AC42" w14:textId="77777777" w:rsidTr="00884A97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5715491F" w14:textId="77777777" w:rsidR="00884A97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66A302AD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14:paraId="16AA8D94" w14:textId="77777777" w:rsidR="00884A97" w:rsidRDefault="00884A97" w:rsidP="00884A97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28061B5E" w14:textId="77777777" w:rsidR="00884A97" w:rsidRDefault="00884A97" w:rsidP="00884A97">
            <w:pPr>
              <w:rPr>
                <w:color w:val="000080"/>
              </w:rPr>
            </w:pPr>
          </w:p>
        </w:tc>
      </w:tr>
    </w:tbl>
    <w:p w14:paraId="046121EB" w14:textId="77777777" w:rsidR="008B3DC6" w:rsidRDefault="008B3DC6" w:rsidP="008B3DC6"/>
    <w:p w14:paraId="1D5EE1DB" w14:textId="77777777" w:rsidR="00884A97" w:rsidRDefault="00884A97" w:rsidP="008B3DC6"/>
    <w:p w14:paraId="5C0B4BD9" w14:textId="77777777" w:rsidR="00884A97" w:rsidRDefault="008B3DC6" w:rsidP="008B3DC6">
      <w:r>
        <w:t>2SA es</w:t>
      </w:r>
      <w:r w:rsidR="009B41AE">
        <w:t>t naturel (15-18 en second et 13-16</w:t>
      </w:r>
      <w:r>
        <w:t xml:space="preserve"> en réveil) </w:t>
      </w:r>
    </w:p>
    <w:p w14:paraId="3869B400" w14:textId="77777777" w:rsidR="00884A97" w:rsidRDefault="00884A97" w:rsidP="008B3DC6"/>
    <w:p w14:paraId="4A2B3A9E" w14:textId="77777777" w:rsidR="008B3DC6" w:rsidRDefault="00884A97" w:rsidP="008B3DC6">
      <w:r>
        <w:t>Toutes</w:t>
      </w:r>
      <w:r w:rsidR="008B3DC6">
        <w:t xml:space="preserve"> les réponses sont </w:t>
      </w:r>
      <w:proofErr w:type="spellStart"/>
      <w:r w:rsidR="008B3DC6">
        <w:t>texas</w:t>
      </w:r>
      <w:proofErr w:type="spellEnd"/>
      <w:r w:rsidR="008B3DC6">
        <w:t xml:space="preserve">, le </w:t>
      </w:r>
      <w:proofErr w:type="spellStart"/>
      <w:r w:rsidR="008B3DC6">
        <w:t>texas</w:t>
      </w:r>
      <w:proofErr w:type="spellEnd"/>
      <w:r w:rsidR="008B3DC6">
        <w:t xml:space="preserve"> impossible montrant 4 cartes dans l’autre majeure</w:t>
      </w:r>
    </w:p>
    <w:p w14:paraId="77749856" w14:textId="77777777" w:rsidR="008B3DC6" w:rsidRDefault="008B3DC6" w:rsidP="008B3DC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578"/>
      </w:tblGrid>
      <w:tr w:rsidR="008B3DC6" w14:paraId="5B1A1C01" w14:textId="77777777" w:rsidTr="00884A9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4F050C62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C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0FB8F03C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44E4DF1A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578" w:type="dxa"/>
            <w:tcBorders>
              <w:bottom w:val="single" w:sz="6" w:space="0" w:color="000000"/>
            </w:tcBorders>
            <w:shd w:val="solid" w:color="000080" w:fill="FFFFFF"/>
          </w:tcPr>
          <w:p w14:paraId="1B4FAFDB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B3DC6" w14:paraId="7A74AB60" w14:textId="77777777" w:rsidTr="00884A97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13B13C17" w14:textId="77777777" w:rsidR="008B3DC6" w:rsidRPr="00153252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 w:rsidR="00884A97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115AFD26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4</w:t>
            </w:r>
            <w:r w:rsidR="00884A97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/4</w:t>
            </w:r>
            <w:r w:rsidR="00884A97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/4SA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6AAE5685" w14:textId="77777777" w:rsidR="008B3DC6" w:rsidRPr="00153252" w:rsidRDefault="008B3DC6" w:rsidP="002A4031">
            <w:pPr>
              <w:rPr>
                <w:color w:val="000080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shd w:val="solid" w:color="C0C0C0" w:fill="FFFFFF"/>
          </w:tcPr>
          <w:p w14:paraId="3D3A239A" w14:textId="77777777" w:rsidR="008B3DC6" w:rsidRDefault="008B3DC6" w:rsidP="002A4031">
            <w:pPr>
              <w:rPr>
                <w:color w:val="000080"/>
              </w:rPr>
            </w:pPr>
          </w:p>
        </w:tc>
      </w:tr>
      <w:tr w:rsidR="008B3DC6" w14:paraId="57B9BF42" w14:textId="77777777" w:rsidTr="00884A9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68DF794F" w14:textId="77777777" w:rsidR="008B3DC6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 w:rsidR="00884A97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14:paraId="603DBA38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14:paraId="3B1DCD1D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0152920D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4</w:t>
            </w:r>
            <w:r w:rsidR="00884A97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/4</w:t>
            </w:r>
            <w:r w:rsidR="00884A97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/4SA</w:t>
            </w:r>
          </w:p>
        </w:tc>
      </w:tr>
    </w:tbl>
    <w:p w14:paraId="0BEB2C36" w14:textId="77777777" w:rsidR="008B3DC6" w:rsidRDefault="008B3DC6" w:rsidP="008B3DC6">
      <w:r w:rsidRPr="008B3DC6">
        <w:t>Bicolores Forcing 4</w:t>
      </w:r>
      <w:r w:rsidR="00884A97">
        <w:rPr>
          <w:color w:val="008000"/>
          <w:sz w:val="28"/>
        </w:rPr>
        <w:sym w:font="Symbol" w:char="F0A7"/>
      </w:r>
      <w:r w:rsidRPr="008B3DC6">
        <w:t xml:space="preserve"> bicolore ♣ et </w:t>
      </w:r>
      <w:r w:rsidR="00884A97">
        <w:t>M’</w:t>
      </w:r>
      <w:r w:rsidRPr="008B3DC6">
        <w:t>, 4</w:t>
      </w:r>
      <w:r w:rsidR="00884A97">
        <w:rPr>
          <w:color w:val="FFC000"/>
          <w:sz w:val="28"/>
        </w:rPr>
        <w:sym w:font="Symbol" w:char="F0A8"/>
      </w:r>
      <w:r w:rsidRPr="008B3DC6">
        <w:t xml:space="preserve"> bicolore </w:t>
      </w:r>
      <w:r w:rsidR="00884A97">
        <w:rPr>
          <w:color w:val="FFC000"/>
          <w:sz w:val="28"/>
        </w:rPr>
        <w:sym w:font="Symbol" w:char="F0A8"/>
      </w:r>
      <w:r w:rsidRPr="008B3DC6">
        <w:t xml:space="preserve"> et </w:t>
      </w:r>
      <w:r w:rsidR="00884A97" w:rsidRPr="008B3DC6">
        <w:t>M</w:t>
      </w:r>
      <w:r w:rsidR="00884A97">
        <w:t>’</w:t>
      </w:r>
      <w:r w:rsidR="00884A97" w:rsidRPr="008B3DC6">
        <w:t>et</w:t>
      </w:r>
      <w:r w:rsidRPr="008B3DC6">
        <w:t xml:space="preserve"> 4SA Bicolore Mineur</w:t>
      </w:r>
    </w:p>
    <w:tbl>
      <w:tblPr>
        <w:tblpPr w:leftFromText="141" w:rightFromText="141" w:vertAnchor="text" w:horzAnchor="margin" w:tblpY="15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84A97" w14:paraId="640943BA" w14:textId="77777777" w:rsidTr="00884A9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580BBB67" w14:textId="77777777"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55214991" w14:textId="77777777"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79100FC5" w14:textId="77777777"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7839FF6F" w14:textId="77777777"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84A97" w14:paraId="0ECD089A" w14:textId="77777777" w:rsidTr="00884A97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527820E5" w14:textId="77777777" w:rsidR="00884A97" w:rsidRPr="00153252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6592C15D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3M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4A10F443" w14:textId="77777777" w:rsidR="00884A97" w:rsidRPr="00153252" w:rsidRDefault="00884A97" w:rsidP="00884A97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07778243" w14:textId="77777777" w:rsidR="00884A97" w:rsidRDefault="00884A97" w:rsidP="00884A97">
            <w:pPr>
              <w:rPr>
                <w:color w:val="000080"/>
              </w:rPr>
            </w:pPr>
          </w:p>
        </w:tc>
      </w:tr>
      <w:tr w:rsidR="00884A97" w14:paraId="5FE9D26D" w14:textId="77777777" w:rsidTr="00884A9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14:paraId="6ACFC1A0" w14:textId="77777777" w:rsidR="00884A97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14:paraId="3F44147B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14:paraId="31D2882E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74BF09D9" w14:textId="77777777"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3M</w:t>
            </w:r>
          </w:p>
        </w:tc>
      </w:tr>
    </w:tbl>
    <w:p w14:paraId="283A7E89" w14:textId="77777777" w:rsidR="008B3DC6" w:rsidRDefault="008B3DC6" w:rsidP="008B3DC6"/>
    <w:p w14:paraId="67150690" w14:textId="77777777" w:rsidR="00884A97" w:rsidRDefault="00884A97" w:rsidP="008B3DC6"/>
    <w:p w14:paraId="2CA9B661" w14:textId="77777777" w:rsidR="008B3DC6" w:rsidRDefault="008B3DC6" w:rsidP="008B3DC6">
      <w:r>
        <w:t>Demande d’arrêt avec un unicolore</w:t>
      </w:r>
      <w:r w:rsidR="00884A97">
        <w:t xml:space="preserve"> pour 3SA</w:t>
      </w:r>
    </w:p>
    <w:p w14:paraId="05C66894" w14:textId="77777777" w:rsidR="008B3DC6" w:rsidRDefault="008B3DC6" w:rsidP="008B3DC6">
      <w:pPr>
        <w:ind w:left="72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B3DC6" w14:paraId="51E4AE1D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27A6B83B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41F66755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24E6EEB0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4A5FA25D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B3DC6" w14:paraId="04DD8709" w14:textId="77777777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4CF870B1" w14:textId="77777777" w:rsidR="008B3DC6" w:rsidRPr="00884A97" w:rsidRDefault="008B3DC6" w:rsidP="002A4031">
            <w:pPr>
              <w:rPr>
                <w:bCs/>
              </w:rPr>
            </w:pPr>
            <w:r w:rsidRPr="00884A97">
              <w:rPr>
                <w:bCs/>
                <w:sz w:val="28"/>
              </w:rPr>
              <w:t>2</w:t>
            </w:r>
            <w:r w:rsidR="00884A97" w:rsidRPr="00884A97">
              <w:rPr>
                <w:bCs/>
                <w:color w:val="FF0000"/>
                <w:sz w:val="32"/>
              </w:rPr>
              <w:sym w:font="Symbol" w:char="F0A9"/>
            </w:r>
            <w:r w:rsidR="00884A97" w:rsidRPr="00884A97">
              <w:rPr>
                <w:bCs/>
              </w:rPr>
              <w:t>/</w:t>
            </w:r>
            <w:r w:rsidRPr="00884A97">
              <w:rPr>
                <w:bCs/>
                <w:sz w:val="28"/>
              </w:rPr>
              <w:t>2</w:t>
            </w:r>
            <w:r w:rsidR="00884A97" w:rsidRPr="00884A97">
              <w:rPr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72080E30" w14:textId="77777777" w:rsidR="008B3DC6" w:rsidRDefault="00884A97" w:rsidP="002A4031">
            <w:pPr>
              <w:rPr>
                <w:color w:val="000080"/>
              </w:rPr>
            </w:pPr>
            <w:r>
              <w:rPr>
                <w:color w:val="FF0000"/>
              </w:rPr>
              <w:t xml:space="preserve">   </w:t>
            </w:r>
            <w:r w:rsidR="008B3DC6" w:rsidRPr="00884A97">
              <w:rPr>
                <w:color w:val="FF0000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3A154A1D" w14:textId="77777777" w:rsidR="008B3DC6" w:rsidRPr="00153252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5DC90BFB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4192187F" w14:textId="77777777" w:rsidR="008B3DC6" w:rsidRPr="00884A97" w:rsidRDefault="008B3DC6" w:rsidP="00FF5072">
      <w:pPr>
        <w:pStyle w:val="Pardeliste"/>
        <w:numPr>
          <w:ilvl w:val="0"/>
          <w:numId w:val="70"/>
        </w:numPr>
      </w:pPr>
      <w:r w:rsidRPr="00884A97">
        <w:t>2</w:t>
      </w:r>
      <w:r w:rsidR="00884A97">
        <w:rPr>
          <w:color w:val="0000FF"/>
          <w:sz w:val="28"/>
        </w:rPr>
        <w:sym w:font="Symbol" w:char="F0AA"/>
      </w:r>
      <w:r w:rsidRPr="00884A97">
        <w:t xml:space="preserve"> (sur 2</w:t>
      </w:r>
      <w:r w:rsidR="00471414">
        <w:rPr>
          <w:color w:val="FF0000"/>
          <w:sz w:val="28"/>
        </w:rPr>
        <w:sym w:font="Symbol" w:char="F0A9"/>
      </w:r>
      <w:r w:rsidRPr="00884A97">
        <w:t>)/3</w:t>
      </w:r>
      <w:r w:rsidR="00471414">
        <w:rPr>
          <w:color w:val="008000"/>
          <w:sz w:val="28"/>
        </w:rPr>
        <w:sym w:font="Symbol" w:char="F0A7"/>
      </w:r>
      <w:r w:rsidRPr="00884A97">
        <w:t>/3</w:t>
      </w:r>
      <w:r w:rsidR="00471414">
        <w:rPr>
          <w:color w:val="FFC000"/>
          <w:sz w:val="28"/>
        </w:rPr>
        <w:sym w:font="Symbol" w:char="F0A8"/>
      </w:r>
      <w:r w:rsidRPr="00884A97">
        <w:t>/3</w:t>
      </w:r>
      <w:r w:rsidR="00471414">
        <w:rPr>
          <w:color w:val="FF0000"/>
          <w:sz w:val="28"/>
        </w:rPr>
        <w:sym w:font="Symbol" w:char="F0A9"/>
      </w:r>
      <w:r w:rsidRPr="00884A97">
        <w:t xml:space="preserve"> (sur 2</w:t>
      </w:r>
      <w:r w:rsidR="00471414">
        <w:rPr>
          <w:color w:val="0000FF"/>
          <w:sz w:val="28"/>
        </w:rPr>
        <w:sym w:font="Symbol" w:char="F0AA"/>
      </w:r>
      <w:r w:rsidRPr="00884A97">
        <w:t>) : Naturel Faible</w:t>
      </w:r>
    </w:p>
    <w:p w14:paraId="1CC28AC5" w14:textId="77777777" w:rsidR="00471414" w:rsidRDefault="008B3DC6" w:rsidP="00FF5072">
      <w:pPr>
        <w:pStyle w:val="Pardeliste"/>
        <w:numPr>
          <w:ilvl w:val="0"/>
          <w:numId w:val="70"/>
        </w:numPr>
      </w:pPr>
      <w:r w:rsidRPr="00884A97">
        <w:t xml:space="preserve">2SA : </w:t>
      </w:r>
      <w:r w:rsidRPr="00471414">
        <w:rPr>
          <w:u w:val="single"/>
        </w:rPr>
        <w:t>Relais</w:t>
      </w:r>
      <w:r w:rsidRPr="00884A97">
        <w:t xml:space="preserve"> main de plus de 8 points ou de manche (sans majeure ou avec la majeure et l’arrêt du 2 faible).</w:t>
      </w:r>
    </w:p>
    <w:p w14:paraId="6E5257BE" w14:textId="77777777" w:rsidR="00471414" w:rsidRPr="00471414" w:rsidRDefault="008B3DC6" w:rsidP="008B3DC6">
      <w:pPr>
        <w:rPr>
          <w:i/>
        </w:rPr>
      </w:pPr>
      <w:r w:rsidRPr="00884A97">
        <w:t xml:space="preserve"> </w:t>
      </w:r>
      <w:r w:rsidRPr="00471414">
        <w:rPr>
          <w:i/>
        </w:rPr>
        <w:t>Le partenaire nomme sa meilleure mineure 4</w:t>
      </w:r>
      <w:r w:rsidRPr="00471414">
        <w:rPr>
          <w:i/>
          <w:vertAlign w:val="superscript"/>
        </w:rPr>
        <w:t>ème</w:t>
      </w:r>
      <w:r w:rsidRPr="00471414">
        <w:rPr>
          <w:i/>
        </w:rPr>
        <w:t xml:space="preserve"> (non forcing) ou sa majeure 5</w:t>
      </w:r>
      <w:r w:rsidRPr="00471414">
        <w:rPr>
          <w:i/>
          <w:vertAlign w:val="superscript"/>
        </w:rPr>
        <w:t>ème</w:t>
      </w:r>
      <w:r w:rsidR="00471414" w:rsidRPr="00471414">
        <w:rPr>
          <w:i/>
        </w:rPr>
        <w:t xml:space="preserve"> (forcing</w:t>
      </w:r>
      <w:r w:rsidR="00347E64" w:rsidRPr="00471414">
        <w:rPr>
          <w:i/>
        </w:rPr>
        <w:t>), le</w:t>
      </w:r>
      <w:r w:rsidRPr="00471414">
        <w:rPr>
          <w:i/>
        </w:rPr>
        <w:t xml:space="preserve"> </w:t>
      </w:r>
      <w:proofErr w:type="spellStart"/>
      <w:r w:rsidRPr="00471414">
        <w:rPr>
          <w:i/>
        </w:rPr>
        <w:t>cue-bid</w:t>
      </w:r>
      <w:proofErr w:type="spellEnd"/>
      <w:r w:rsidRPr="00471414">
        <w:rPr>
          <w:i/>
        </w:rPr>
        <w:t xml:space="preserve"> indique une main forcing de manche avec souvent 4 cartes en majeure. </w:t>
      </w:r>
    </w:p>
    <w:p w14:paraId="67FD0C5B" w14:textId="77777777" w:rsidR="00471414" w:rsidRDefault="008B3DC6" w:rsidP="008B3DC6">
      <w:r w:rsidRPr="00884A97">
        <w:t>Sur une nomination non-forcing de mineure 4</w:t>
      </w:r>
      <w:r w:rsidRPr="00884A97">
        <w:rPr>
          <w:vertAlign w:val="superscript"/>
        </w:rPr>
        <w:t>ème</w:t>
      </w:r>
      <w:r w:rsidR="00471414">
        <w:t xml:space="preserve"> : </w:t>
      </w:r>
    </w:p>
    <w:p w14:paraId="71CFF478" w14:textId="77777777" w:rsidR="00471414" w:rsidRDefault="00471414" w:rsidP="00FF5072">
      <w:pPr>
        <w:pStyle w:val="Pardeliste"/>
        <w:numPr>
          <w:ilvl w:val="0"/>
          <w:numId w:val="69"/>
        </w:numPr>
      </w:pPr>
      <w:r>
        <w:t>L</w:t>
      </w:r>
      <w:r w:rsidR="008B3DC6" w:rsidRPr="00884A97">
        <w:t xml:space="preserve">a nomination de la majeure est propositionnelle, </w:t>
      </w:r>
    </w:p>
    <w:p w14:paraId="51E291A2" w14:textId="77777777" w:rsidR="00471414" w:rsidRDefault="00471414" w:rsidP="00FF5072">
      <w:pPr>
        <w:pStyle w:val="Pardeliste"/>
        <w:numPr>
          <w:ilvl w:val="0"/>
          <w:numId w:val="69"/>
        </w:numPr>
      </w:pPr>
      <w:r w:rsidRPr="00884A97">
        <w:t>Le</w:t>
      </w:r>
      <w:r w:rsidR="008B3DC6" w:rsidRPr="00884A97">
        <w:t xml:space="preserve"> </w:t>
      </w:r>
      <w:proofErr w:type="spellStart"/>
      <w:r w:rsidR="008B3DC6" w:rsidRPr="00884A97">
        <w:t>cue-bid</w:t>
      </w:r>
      <w:proofErr w:type="spellEnd"/>
      <w:r w:rsidR="008B3DC6" w:rsidRPr="00884A97">
        <w:t xml:space="preserve"> est forcing de manche sans arrêt net du 2 Faible ni majeure 4</w:t>
      </w:r>
      <w:r w:rsidR="008B3DC6" w:rsidRPr="00471414">
        <w:rPr>
          <w:vertAlign w:val="superscript"/>
        </w:rPr>
        <w:t>ème</w:t>
      </w:r>
      <w:r w:rsidR="008B3DC6" w:rsidRPr="00884A97">
        <w:t>,</w:t>
      </w:r>
    </w:p>
    <w:p w14:paraId="7BF9DF5F" w14:textId="77777777" w:rsidR="008B3DC6" w:rsidRPr="00884A97" w:rsidRDefault="00471414" w:rsidP="00FF5072">
      <w:pPr>
        <w:pStyle w:val="Pardeliste"/>
        <w:numPr>
          <w:ilvl w:val="0"/>
          <w:numId w:val="69"/>
        </w:numPr>
      </w:pPr>
      <w:r>
        <w:t>L</w:t>
      </w:r>
      <w:r w:rsidR="008B3DC6" w:rsidRPr="00884A97">
        <w:t>’enchère de 3SA montre 4 cartes dans la majeure et l’arrêt du 2 faible.</w:t>
      </w:r>
    </w:p>
    <w:p w14:paraId="3BFB3274" w14:textId="77777777" w:rsidR="008B3DC6" w:rsidRPr="00884A97" w:rsidRDefault="008B3DC6" w:rsidP="00FF5072">
      <w:pPr>
        <w:pStyle w:val="Pardeliste"/>
        <w:numPr>
          <w:ilvl w:val="0"/>
          <w:numId w:val="71"/>
        </w:numPr>
      </w:pPr>
      <w:r w:rsidRPr="00884A97">
        <w:t>3</w:t>
      </w:r>
      <w:r w:rsidR="00471414">
        <w:rPr>
          <w:color w:val="FF0000"/>
          <w:sz w:val="28"/>
        </w:rPr>
        <w:sym w:font="Symbol" w:char="F0A9"/>
      </w:r>
      <w:r w:rsidRPr="00884A97">
        <w:t>/</w:t>
      </w:r>
      <w:r w:rsidR="00471414">
        <w:rPr>
          <w:color w:val="0000FF"/>
          <w:sz w:val="28"/>
        </w:rPr>
        <w:sym w:font="Symbol" w:char="F0AA"/>
      </w:r>
      <w:r w:rsidR="00471414">
        <w:t xml:space="preserve"> </w:t>
      </w:r>
      <w:proofErr w:type="spellStart"/>
      <w:r w:rsidR="00471414">
        <w:t>cue-bid</w:t>
      </w:r>
      <w:proofErr w:type="spellEnd"/>
      <w:r w:rsidRPr="00884A97">
        <w:t> : 4 cartes en Majeure Forcing de Manche (soit sans arrêt du 2 faible soit en zone de chelem)</w:t>
      </w:r>
    </w:p>
    <w:p w14:paraId="2ECB5832" w14:textId="77777777" w:rsidR="008B3DC6" w:rsidRDefault="008B3DC6" w:rsidP="00FF5072">
      <w:pPr>
        <w:pStyle w:val="Pardeliste"/>
        <w:numPr>
          <w:ilvl w:val="0"/>
          <w:numId w:val="71"/>
        </w:numPr>
      </w:pPr>
      <w:r w:rsidRPr="00884A97">
        <w:t>3</w:t>
      </w:r>
      <w:r w:rsidR="00471414">
        <w:rPr>
          <w:color w:val="0000FF"/>
          <w:sz w:val="28"/>
        </w:rPr>
        <w:sym w:font="Symbol" w:char="F0AA"/>
      </w:r>
      <w:r w:rsidRPr="00884A97">
        <w:t xml:space="preserve"> (sur 2</w:t>
      </w:r>
      <w:r w:rsidR="00471414">
        <w:rPr>
          <w:color w:val="FF0000"/>
          <w:sz w:val="28"/>
        </w:rPr>
        <w:sym w:font="Symbol" w:char="F0A9"/>
      </w:r>
      <w:r w:rsidRPr="00884A97">
        <w:t>) : 5</w:t>
      </w:r>
      <w:r w:rsidR="00471414">
        <w:t xml:space="preserve"> cartes </w:t>
      </w:r>
      <w:r w:rsidR="00471414">
        <w:rPr>
          <w:color w:val="0000FF"/>
          <w:sz w:val="28"/>
        </w:rPr>
        <w:sym w:font="Symbol" w:char="F0AA"/>
      </w:r>
      <w:r w:rsidRPr="00884A97">
        <w:t xml:space="preserve"> Main propositionnelle</w:t>
      </w:r>
    </w:p>
    <w:p w14:paraId="4A0337A7" w14:textId="77777777" w:rsidR="00471414" w:rsidRPr="00884A97" w:rsidRDefault="00471414" w:rsidP="00FF5072">
      <w:pPr>
        <w:pStyle w:val="Pardeliste"/>
        <w:numPr>
          <w:ilvl w:val="0"/>
          <w:numId w:val="71"/>
        </w:numPr>
      </w:pPr>
      <w:r>
        <w:t>3SA est naturel sans 4 cartes en Majeure</w:t>
      </w:r>
    </w:p>
    <w:p w14:paraId="787AD210" w14:textId="77777777" w:rsidR="009B41AE" w:rsidRPr="009B41AE" w:rsidRDefault="009B41AE" w:rsidP="008B3DC6">
      <w:pPr>
        <w:rPr>
          <w:color w:val="FF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B3DC6" w14:paraId="3253B625" w14:textId="77777777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14:paraId="1AD9AC32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14:paraId="2BAFC1B9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10A79B98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0908D157" w14:textId="77777777"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B3DC6" w14:paraId="5D4DEA62" w14:textId="77777777" w:rsidTr="002A4031">
        <w:tc>
          <w:tcPr>
            <w:tcW w:w="1101" w:type="dxa"/>
            <w:shd w:val="solid" w:color="C0C0C0" w:fill="FFFFFF"/>
          </w:tcPr>
          <w:p w14:paraId="507F847B" w14:textId="77777777" w:rsidR="008B3DC6" w:rsidRPr="00471414" w:rsidRDefault="008B3DC6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471414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 w:rsidR="00471414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842" w:type="dxa"/>
            <w:shd w:val="solid" w:color="C0C0C0" w:fill="FFFFFF"/>
          </w:tcPr>
          <w:p w14:paraId="470A30C2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shd w:val="solid" w:color="C0C0C0" w:fill="FFFFFF"/>
          </w:tcPr>
          <w:p w14:paraId="6CFD66A7" w14:textId="77777777" w:rsidR="008B3DC6" w:rsidRPr="00153252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shd w:val="solid" w:color="C0C0C0" w:fill="FFFFFF"/>
          </w:tcPr>
          <w:p w14:paraId="50580F40" w14:textId="77777777" w:rsidR="008B3DC6" w:rsidRDefault="008B3DC6" w:rsidP="002A4031">
            <w:pPr>
              <w:rPr>
                <w:color w:val="000080"/>
              </w:rPr>
            </w:pPr>
            <w:r w:rsidRPr="00471414">
              <w:rPr>
                <w:color w:val="FF0000"/>
              </w:rPr>
              <w:t>X</w:t>
            </w:r>
          </w:p>
        </w:tc>
      </w:tr>
      <w:tr w:rsidR="008B3DC6" w14:paraId="1228F671" w14:textId="77777777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14:paraId="11258D2B" w14:textId="77777777" w:rsidR="008B3DC6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14:paraId="68A55CBF" w14:textId="77777777"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2AE3F915" w14:textId="77777777" w:rsidR="008B3DC6" w:rsidRDefault="008B3DC6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06D7717A" w14:textId="77777777" w:rsidR="008B3DC6" w:rsidRDefault="008B3DC6" w:rsidP="002A4031">
            <w:pPr>
              <w:rPr>
                <w:color w:val="000080"/>
              </w:rPr>
            </w:pPr>
          </w:p>
        </w:tc>
      </w:tr>
    </w:tbl>
    <w:p w14:paraId="48830B77" w14:textId="77777777" w:rsidR="00471414" w:rsidRDefault="00471414" w:rsidP="00926ECA">
      <w:pPr>
        <w:rPr>
          <w:b/>
          <w:bCs/>
          <w:color w:val="FF0000"/>
        </w:rPr>
      </w:pPr>
    </w:p>
    <w:p w14:paraId="665BB9D5" w14:textId="77777777" w:rsidR="00347E64" w:rsidRDefault="008B3DC6" w:rsidP="00FF5072">
      <w:pPr>
        <w:pStyle w:val="Pardeliste"/>
        <w:numPr>
          <w:ilvl w:val="0"/>
          <w:numId w:val="72"/>
        </w:numPr>
        <w:rPr>
          <w:bCs/>
        </w:rPr>
      </w:pPr>
      <w:r w:rsidRPr="00347E64">
        <w:rPr>
          <w:bCs/>
        </w:rPr>
        <w:t xml:space="preserve">2SA est un relais montrant une main de plus de 11 pts sans promettre l’arrêt de la majeure. </w:t>
      </w:r>
      <w:r w:rsidRPr="00347E64">
        <w:rPr>
          <w:bCs/>
          <w:i/>
        </w:rPr>
        <w:t>Là aussi, le partenaire nomme sa meilleure mineure 4</w:t>
      </w:r>
      <w:r w:rsidRPr="00347E64">
        <w:rPr>
          <w:bCs/>
          <w:i/>
          <w:vertAlign w:val="superscript"/>
        </w:rPr>
        <w:t>ème</w:t>
      </w:r>
      <w:r w:rsidRPr="00347E64">
        <w:rPr>
          <w:bCs/>
          <w:i/>
        </w:rPr>
        <w:t xml:space="preserve"> (non forcing) ou sa majeure 5</w:t>
      </w:r>
      <w:r w:rsidRPr="00347E64">
        <w:rPr>
          <w:bCs/>
          <w:i/>
          <w:vertAlign w:val="superscript"/>
        </w:rPr>
        <w:t>ème</w:t>
      </w:r>
      <w:r w:rsidRPr="00347E64">
        <w:rPr>
          <w:bCs/>
          <w:i/>
        </w:rPr>
        <w:t xml:space="preserve">(forcing). Le </w:t>
      </w:r>
      <w:proofErr w:type="spellStart"/>
      <w:r w:rsidRPr="00347E64">
        <w:rPr>
          <w:bCs/>
          <w:i/>
        </w:rPr>
        <w:t>cue-bid</w:t>
      </w:r>
      <w:proofErr w:type="spellEnd"/>
      <w:r w:rsidRPr="00347E64">
        <w:rPr>
          <w:bCs/>
          <w:i/>
        </w:rPr>
        <w:t xml:space="preserve"> indique une main forcing de manche avec souvent 4 cartes en majeure</w:t>
      </w:r>
      <w:r w:rsidRPr="00347E64">
        <w:rPr>
          <w:bCs/>
        </w:rPr>
        <w:t xml:space="preserve">. </w:t>
      </w:r>
    </w:p>
    <w:p w14:paraId="67F505E8" w14:textId="77777777" w:rsidR="00347E64" w:rsidRDefault="008B3DC6" w:rsidP="00347E64">
      <w:pPr>
        <w:pStyle w:val="Pardeliste"/>
        <w:rPr>
          <w:bCs/>
        </w:rPr>
      </w:pPr>
      <w:r w:rsidRPr="00347E64">
        <w:rPr>
          <w:bCs/>
        </w:rPr>
        <w:t>Sur la nomination non forcing de la mineure 4</w:t>
      </w:r>
      <w:r w:rsidRPr="00347E64">
        <w:rPr>
          <w:bCs/>
          <w:vertAlign w:val="superscript"/>
        </w:rPr>
        <w:t>ème</w:t>
      </w:r>
    </w:p>
    <w:p w14:paraId="3DF073D7" w14:textId="77777777" w:rsidR="00347E64" w:rsidRDefault="00347E64" w:rsidP="00FF5072">
      <w:pPr>
        <w:pStyle w:val="Pardeliste"/>
        <w:numPr>
          <w:ilvl w:val="0"/>
          <w:numId w:val="73"/>
        </w:numPr>
        <w:rPr>
          <w:bCs/>
        </w:rPr>
      </w:pPr>
      <w:r w:rsidRPr="00347E64">
        <w:rPr>
          <w:bCs/>
        </w:rPr>
        <w:t>La</w:t>
      </w:r>
      <w:r w:rsidR="008B3DC6" w:rsidRPr="00347E64">
        <w:rPr>
          <w:bCs/>
        </w:rPr>
        <w:t xml:space="preserve"> nomination de la majeure est propositionnelle,</w:t>
      </w:r>
    </w:p>
    <w:p w14:paraId="4C98E1C9" w14:textId="77777777" w:rsidR="00347E64" w:rsidRPr="00347E64" w:rsidRDefault="00347E64" w:rsidP="00FF5072">
      <w:pPr>
        <w:pStyle w:val="Pardeliste"/>
        <w:numPr>
          <w:ilvl w:val="0"/>
          <w:numId w:val="73"/>
        </w:numPr>
        <w:rPr>
          <w:bCs/>
        </w:rPr>
      </w:pPr>
      <w:r w:rsidRPr="00347E64">
        <w:rPr>
          <w:bCs/>
        </w:rPr>
        <w:t>Le</w:t>
      </w:r>
      <w:r w:rsidR="008B3DC6" w:rsidRPr="00347E64">
        <w:rPr>
          <w:bCs/>
        </w:rPr>
        <w:t xml:space="preserve"> </w:t>
      </w:r>
      <w:proofErr w:type="spellStart"/>
      <w:r w:rsidR="008B3DC6" w:rsidRPr="00347E64">
        <w:rPr>
          <w:bCs/>
        </w:rPr>
        <w:t>cue-bid</w:t>
      </w:r>
      <w:proofErr w:type="spellEnd"/>
      <w:r w:rsidR="008B3DC6" w:rsidRPr="00347E64">
        <w:rPr>
          <w:bCs/>
        </w:rPr>
        <w:t xml:space="preserve"> est forcing de manche sans arrêt net du 2 Faible ni majeure 4</w:t>
      </w:r>
      <w:r w:rsidR="008B3DC6" w:rsidRPr="00347E64">
        <w:rPr>
          <w:bCs/>
          <w:vertAlign w:val="superscript"/>
        </w:rPr>
        <w:t>ème</w:t>
      </w:r>
    </w:p>
    <w:p w14:paraId="201ABE54" w14:textId="77777777" w:rsidR="009B41AE" w:rsidRPr="00347E64" w:rsidRDefault="00347E64" w:rsidP="00FF5072">
      <w:pPr>
        <w:pStyle w:val="Pardeliste"/>
        <w:numPr>
          <w:ilvl w:val="0"/>
          <w:numId w:val="73"/>
        </w:numPr>
        <w:rPr>
          <w:bCs/>
        </w:rPr>
      </w:pPr>
      <w:r w:rsidRPr="00347E64">
        <w:rPr>
          <w:bCs/>
        </w:rPr>
        <w:t>Et</w:t>
      </w:r>
      <w:r w:rsidR="009B41AE" w:rsidRPr="00347E64">
        <w:rPr>
          <w:bCs/>
        </w:rPr>
        <w:t xml:space="preserve"> l’enchère de 3SA montre 4 cartes en Majeure et l’arrêt du 2 faible</w:t>
      </w:r>
    </w:p>
    <w:p w14:paraId="3D045BFB" w14:textId="77777777" w:rsidR="00926ECA" w:rsidRPr="00471414" w:rsidRDefault="008B3DC6" w:rsidP="00FF5072">
      <w:pPr>
        <w:pStyle w:val="Pardeliste"/>
        <w:numPr>
          <w:ilvl w:val="0"/>
          <w:numId w:val="72"/>
        </w:numPr>
      </w:pPr>
      <w:r w:rsidRPr="00471414">
        <w:t>3</w:t>
      </w:r>
      <w:r w:rsidR="00347E64">
        <w:rPr>
          <w:color w:val="FF0000"/>
          <w:sz w:val="28"/>
        </w:rPr>
        <w:sym w:font="Symbol" w:char="F0A9"/>
      </w:r>
      <w:r w:rsidRPr="00471414">
        <w:t>/</w:t>
      </w:r>
      <w:r w:rsidR="00347E64">
        <w:rPr>
          <w:color w:val="0000FF"/>
          <w:sz w:val="28"/>
        </w:rPr>
        <w:sym w:font="Symbol" w:char="F0AA"/>
      </w:r>
      <w:r w:rsidRPr="00471414">
        <w:t xml:space="preserve"> (</w:t>
      </w:r>
      <w:proofErr w:type="spellStart"/>
      <w:r w:rsidRPr="00471414">
        <w:t>cue-bid</w:t>
      </w:r>
      <w:proofErr w:type="spellEnd"/>
      <w:r w:rsidRPr="00471414">
        <w:t xml:space="preserve">) montre 4 cartes en Majeure Forcing de Manche </w:t>
      </w:r>
      <w:r w:rsidR="001F3B19" w:rsidRPr="00471414">
        <w:t>sans arrêt du 2 faible</w:t>
      </w:r>
    </w:p>
    <w:p w14:paraId="6B498040" w14:textId="77777777" w:rsidR="00471414" w:rsidRPr="001F3B19" w:rsidRDefault="00471414" w:rsidP="00926ECA">
      <w:pPr>
        <w:rPr>
          <w:b/>
          <w:bCs/>
          <w:color w:val="FF0000"/>
        </w:rPr>
      </w:pPr>
    </w:p>
    <w:p w14:paraId="7DCA0FCE" w14:textId="77777777" w:rsidR="00926ECA" w:rsidRDefault="00926ECA" w:rsidP="00926ECA">
      <w:pPr>
        <w:pStyle w:val="Titre2"/>
      </w:pPr>
      <w:bookmarkStart w:id="129" w:name="_Toc332302164"/>
      <w:bookmarkStart w:id="130" w:name="_Toc468559127"/>
      <w:r>
        <w:lastRenderedPageBreak/>
        <w:t xml:space="preserve">Sur ouverture adverse d’un 2 </w:t>
      </w:r>
      <w:r w:rsidR="00E531F4">
        <w:rPr>
          <w:color w:val="FFC000"/>
          <w:sz w:val="32"/>
        </w:rPr>
        <w:sym w:font="Symbol" w:char="F0A8"/>
      </w:r>
      <w:r>
        <w:t xml:space="preserve"> multi</w:t>
      </w:r>
      <w:bookmarkEnd w:id="129"/>
      <w:bookmarkEnd w:id="130"/>
    </w:p>
    <w:p w14:paraId="4BCD5C14" w14:textId="77777777" w:rsidR="00926ECA" w:rsidRDefault="00926ECA" w:rsidP="00926ECA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276"/>
      </w:tblGrid>
      <w:tr w:rsidR="00873CB6" w14:paraId="0BA41D3F" w14:textId="77777777" w:rsidTr="002A4031">
        <w:tc>
          <w:tcPr>
            <w:tcW w:w="1526" w:type="dxa"/>
            <w:tcBorders>
              <w:bottom w:val="single" w:sz="6" w:space="0" w:color="000000"/>
            </w:tcBorders>
            <w:shd w:val="solid" w:color="000080" w:fill="FFFFFF"/>
          </w:tcPr>
          <w:p w14:paraId="20524A0D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solid" w:color="000080" w:fill="FFFFFF"/>
          </w:tcPr>
          <w:p w14:paraId="0FEFA5F3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77BE0ADB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50B35A82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73CB6" w14:paraId="6E32580C" w14:textId="77777777" w:rsidTr="002A4031">
        <w:tc>
          <w:tcPr>
            <w:tcW w:w="1526" w:type="dxa"/>
            <w:tcBorders>
              <w:bottom w:val="single" w:sz="4" w:space="0" w:color="auto"/>
            </w:tcBorders>
            <w:shd w:val="solid" w:color="C0C0C0" w:fill="FFFFFF"/>
          </w:tcPr>
          <w:p w14:paraId="3202C291" w14:textId="77777777" w:rsidR="00873CB6" w:rsidRPr="00153252" w:rsidRDefault="00873CB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 w:rsidR="00347E64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 xml:space="preserve"> (Multi)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C0C0C0" w:fill="FFFFFF"/>
          </w:tcPr>
          <w:p w14:paraId="2EEF15DC" w14:textId="77777777" w:rsidR="00873CB6" w:rsidRPr="00347E64" w:rsidRDefault="00873CB6" w:rsidP="002A4031">
            <w:pPr>
              <w:rPr>
                <w:color w:val="FF0000"/>
              </w:rPr>
            </w:pPr>
            <w:r w:rsidRPr="00347E64">
              <w:rPr>
                <w:color w:val="FF0000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252662F4" w14:textId="77777777" w:rsidR="00873CB6" w:rsidRPr="00153252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4CAEEFCD" w14:textId="77777777" w:rsidR="00873CB6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1C68B6A1" w14:textId="77777777" w:rsidR="00873CB6" w:rsidRPr="001F3B19" w:rsidRDefault="00873CB6" w:rsidP="00873CB6">
      <w:pPr>
        <w:rPr>
          <w:color w:val="FF0000"/>
        </w:rPr>
      </w:pPr>
      <w:r w:rsidRPr="00347E64">
        <w:rPr>
          <w:color w:val="FF0000"/>
        </w:rPr>
        <w:t>X</w:t>
      </w:r>
      <w:r w:rsidRPr="00347E64">
        <w:t xml:space="preserve"> d’appel </w:t>
      </w:r>
      <w:r w:rsidRPr="002F793B">
        <w:rPr>
          <w:b/>
          <w:u w:val="single"/>
        </w:rPr>
        <w:t>sur ouverture de 2</w:t>
      </w:r>
      <w:r w:rsidR="00347E64" w:rsidRPr="002F793B">
        <w:rPr>
          <w:b/>
          <w:color w:val="0000FF"/>
          <w:sz w:val="28"/>
          <w:u w:val="single"/>
        </w:rPr>
        <w:sym w:font="Symbol" w:char="F0AA"/>
      </w:r>
      <w:r w:rsidRPr="00347E64">
        <w:t xml:space="preserve"> </w:t>
      </w:r>
      <w:r w:rsidR="002F793B">
        <w:t xml:space="preserve"> </w:t>
      </w:r>
      <w:r w:rsidRPr="00347E64">
        <w:t>donc réponses naturelles sauf 2</w:t>
      </w:r>
      <w:r w:rsidR="00347E64">
        <w:rPr>
          <w:color w:val="0000FF"/>
          <w:sz w:val="28"/>
        </w:rPr>
        <w:sym w:font="Symbol" w:char="F0AA"/>
      </w:r>
      <w:r w:rsidRPr="00347E64">
        <w:t xml:space="preserve"> </w:t>
      </w:r>
      <w:proofErr w:type="spellStart"/>
      <w:r w:rsidRPr="00347E64">
        <w:t>cuebid</w:t>
      </w:r>
      <w:proofErr w:type="spellEnd"/>
    </w:p>
    <w:tbl>
      <w:tblPr>
        <w:tblpPr w:leftFromText="141" w:rightFromText="141" w:vertAnchor="text" w:horzAnchor="margin" w:tblpY="10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</w:tblGrid>
      <w:tr w:rsidR="002F793B" w14:paraId="094DB698" w14:textId="77777777" w:rsidTr="00347E64">
        <w:tc>
          <w:tcPr>
            <w:tcW w:w="1526" w:type="dxa"/>
            <w:tcBorders>
              <w:bottom w:val="single" w:sz="6" w:space="0" w:color="000000"/>
            </w:tcBorders>
            <w:shd w:val="solid" w:color="000080" w:fill="FFFFFF"/>
          </w:tcPr>
          <w:p w14:paraId="7832F21C" w14:textId="77777777" w:rsidR="002F793B" w:rsidRPr="00153252" w:rsidRDefault="002F793B" w:rsidP="00347E6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solid" w:color="000080" w:fill="FFFFFF"/>
          </w:tcPr>
          <w:p w14:paraId="557F2225" w14:textId="77777777" w:rsidR="002F793B" w:rsidRPr="00153252" w:rsidRDefault="002F793B" w:rsidP="00347E64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2F793B" w14:paraId="4BE5E07C" w14:textId="77777777" w:rsidTr="00347E64">
        <w:tc>
          <w:tcPr>
            <w:tcW w:w="1526" w:type="dxa"/>
            <w:tcBorders>
              <w:bottom w:val="single" w:sz="4" w:space="0" w:color="auto"/>
            </w:tcBorders>
            <w:shd w:val="solid" w:color="C0C0C0" w:fill="FFFFFF"/>
          </w:tcPr>
          <w:p w14:paraId="05628DD5" w14:textId="77777777" w:rsidR="002F793B" w:rsidRPr="00153252" w:rsidRDefault="002F793B" w:rsidP="00347E6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 xml:space="preserve"> (Multi)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solid" w:color="C0C0C0" w:fill="FFFFFF"/>
          </w:tcPr>
          <w:p w14:paraId="30E7E917" w14:textId="77777777" w:rsidR="002F793B" w:rsidRDefault="002F793B" w:rsidP="00347E64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?</w:t>
            </w:r>
          </w:p>
        </w:tc>
      </w:tr>
    </w:tbl>
    <w:p w14:paraId="4CE1D9AD" w14:textId="77777777" w:rsidR="00873CB6" w:rsidRDefault="00873CB6" w:rsidP="00873CB6"/>
    <w:p w14:paraId="0F689984" w14:textId="77777777" w:rsidR="002F793B" w:rsidRDefault="002F793B" w:rsidP="00873CB6"/>
    <w:p w14:paraId="3AD6245C" w14:textId="77777777" w:rsidR="002F793B" w:rsidRDefault="002F793B" w:rsidP="00873CB6"/>
    <w:p w14:paraId="443DBB3B" w14:textId="77777777" w:rsidR="00873CB6" w:rsidRPr="00347E64" w:rsidRDefault="00873CB6" w:rsidP="00873CB6">
      <w:r w:rsidRPr="00347E64">
        <w:t>3</w:t>
      </w:r>
      <w:r w:rsidR="00347E64">
        <w:rPr>
          <w:color w:val="008000"/>
          <w:sz w:val="28"/>
        </w:rPr>
        <w:sym w:font="Symbol" w:char="F0A7"/>
      </w:r>
      <w:r w:rsidRPr="00347E64">
        <w:t>/3</w:t>
      </w:r>
      <w:r w:rsidR="00347E64">
        <w:rPr>
          <w:color w:val="FFC000"/>
          <w:sz w:val="28"/>
        </w:rPr>
        <w:sym w:font="Symbol" w:char="F0A8"/>
      </w:r>
      <w:r w:rsidR="002F793B">
        <w:t xml:space="preserve"> Naturel</w:t>
      </w:r>
      <w:r w:rsidRPr="00347E64">
        <w:t xml:space="preserve"> à partir d’une bonne ouverture et 6 cartes</w:t>
      </w:r>
    </w:p>
    <w:p w14:paraId="0F44B029" w14:textId="77777777" w:rsidR="00873CB6" w:rsidRPr="002F793B" w:rsidRDefault="00873CB6" w:rsidP="00873CB6">
      <w:r w:rsidRPr="002F793B">
        <w:t>3</w:t>
      </w:r>
      <w:r w:rsidR="002F793B">
        <w:rPr>
          <w:color w:val="FF0000"/>
          <w:sz w:val="28"/>
        </w:rPr>
        <w:sym w:font="Symbol" w:char="F0A9"/>
      </w:r>
      <w:r w:rsidRPr="002F793B">
        <w:t>/3</w:t>
      </w:r>
      <w:r w:rsidR="002F793B">
        <w:rPr>
          <w:color w:val="0000FF"/>
          <w:sz w:val="28"/>
        </w:rPr>
        <w:sym w:font="Symbol" w:char="F0AA"/>
      </w:r>
      <w:r w:rsidR="002F793B">
        <w:t xml:space="preserve"> Naturel</w:t>
      </w:r>
      <w:r w:rsidRPr="002F793B">
        <w:t xml:space="preserve"> 6</w:t>
      </w:r>
      <w:r w:rsidRPr="002F793B">
        <w:rPr>
          <w:vertAlign w:val="superscript"/>
        </w:rPr>
        <w:t>ème</w:t>
      </w:r>
      <w:r w:rsidRPr="002F793B">
        <w:t xml:space="preserve"> zone 15-17</w:t>
      </w:r>
    </w:p>
    <w:p w14:paraId="5926D3AF" w14:textId="77777777" w:rsidR="002F793B" w:rsidRPr="002F793B" w:rsidRDefault="002F793B" w:rsidP="00926ECA">
      <w:r w:rsidRPr="002F793B">
        <w:rPr>
          <w:color w:val="008000"/>
          <w:sz w:val="28"/>
        </w:rPr>
        <w:t>4</w:t>
      </w:r>
      <w:r>
        <w:rPr>
          <w:color w:val="008000"/>
          <w:sz w:val="28"/>
        </w:rPr>
        <w:sym w:font="Symbol" w:char="F0A7"/>
      </w:r>
      <w:r>
        <w:t>/</w:t>
      </w:r>
      <w:r w:rsidRPr="002F793B">
        <w:rPr>
          <w:sz w:val="28"/>
        </w:rPr>
        <w:t>4</w:t>
      </w:r>
      <w:r>
        <w:rPr>
          <w:color w:val="FFC000"/>
          <w:sz w:val="32"/>
        </w:rPr>
        <w:sym w:font="Symbol" w:char="F0A8"/>
      </w:r>
      <w:r w:rsidR="00873CB6" w:rsidRPr="002F793B">
        <w:t>Bicolores 55 Forcing, 4</w:t>
      </w:r>
      <w:r>
        <w:rPr>
          <w:color w:val="008000"/>
          <w:sz w:val="28"/>
        </w:rPr>
        <w:sym w:font="Symbol" w:char="F0A7"/>
      </w:r>
      <w:r w:rsidR="00873CB6" w:rsidRPr="002F793B">
        <w:t xml:space="preserve"> avec </w:t>
      </w:r>
      <w:r>
        <w:rPr>
          <w:color w:val="008000"/>
          <w:sz w:val="28"/>
        </w:rPr>
        <w:sym w:font="Symbol" w:char="F0A7"/>
      </w:r>
      <w:r w:rsidR="00873CB6" w:rsidRPr="002F793B">
        <w:t xml:space="preserve"> et </w:t>
      </w:r>
      <w:r>
        <w:rPr>
          <w:color w:val="FF0000"/>
          <w:sz w:val="28"/>
        </w:rPr>
        <w:sym w:font="Symbol" w:char="F0A9"/>
      </w:r>
      <w:r w:rsidR="00873CB6" w:rsidRPr="002F793B">
        <w:t>, 4</w:t>
      </w:r>
      <w:r>
        <w:rPr>
          <w:color w:val="FFC000"/>
          <w:sz w:val="28"/>
        </w:rPr>
        <w:sym w:font="Symbol" w:char="F0A8"/>
      </w:r>
      <w:r w:rsidR="00873CB6" w:rsidRPr="002F793B">
        <w:t xml:space="preserve"> avec </w:t>
      </w:r>
      <w:r>
        <w:rPr>
          <w:color w:val="FFC000"/>
          <w:sz w:val="28"/>
        </w:rPr>
        <w:sym w:font="Symbol" w:char="F0A8"/>
      </w:r>
      <w:r w:rsidR="00873CB6" w:rsidRPr="002F793B">
        <w:t xml:space="preserve">et </w:t>
      </w:r>
      <w:r>
        <w:rPr>
          <w:color w:val="FF0000"/>
          <w:sz w:val="28"/>
        </w:rPr>
        <w:sym w:font="Symbol" w:char="F0A9"/>
      </w:r>
      <w:r w:rsidR="00873CB6" w:rsidRPr="002F793B">
        <w:t xml:space="preserve">, </w:t>
      </w:r>
    </w:p>
    <w:p w14:paraId="4193C2A8" w14:textId="77777777" w:rsidR="00926ECA" w:rsidRPr="002F793B" w:rsidRDefault="00873CB6" w:rsidP="00926ECA">
      <w:r w:rsidRPr="002F793B">
        <w:t>4SA avec mineures</w:t>
      </w:r>
    </w:p>
    <w:p w14:paraId="5C9F77F4" w14:textId="77777777" w:rsidR="00926ECA" w:rsidRDefault="00926ECA" w:rsidP="00926ECA">
      <w:pPr>
        <w:pStyle w:val="Titre2"/>
      </w:pPr>
      <w:bookmarkStart w:id="131" w:name="_Toc332302165"/>
      <w:bookmarkStart w:id="132" w:name="_Toc468559128"/>
      <w:r>
        <w:t>Séquences particulières sur ouvertures adverses 2SA</w:t>
      </w:r>
      <w:bookmarkEnd w:id="131"/>
      <w:bookmarkEnd w:id="132"/>
    </w:p>
    <w:p w14:paraId="6CC9AC12" w14:textId="77777777" w:rsidR="00926ECA" w:rsidRDefault="00926ECA" w:rsidP="00926ECA"/>
    <w:p w14:paraId="0FDB25FA" w14:textId="77777777" w:rsidR="00926ECA" w:rsidRDefault="00926ECA" w:rsidP="00926ECA">
      <w:r w:rsidRPr="002F793B">
        <w:rPr>
          <w:u w:val="single"/>
        </w:rPr>
        <w:t>En 2</w:t>
      </w:r>
      <w:r w:rsidRPr="002F793B">
        <w:rPr>
          <w:u w:val="single"/>
          <w:vertAlign w:val="superscript"/>
        </w:rPr>
        <w:t>nd</w:t>
      </w:r>
      <w:r w:rsidRPr="002F793B">
        <w:rPr>
          <w:u w:val="single"/>
        </w:rPr>
        <w:t xml:space="preserve"> comme en réveil</w:t>
      </w:r>
      <w:r w:rsidRPr="002F793B">
        <w:t>, sur 2SA</w:t>
      </w:r>
    </w:p>
    <w:p w14:paraId="654CAFF9" w14:textId="77777777" w:rsidR="002F793B" w:rsidRPr="002F793B" w:rsidRDefault="002F793B" w:rsidP="00926ECA"/>
    <w:p w14:paraId="4A07E096" w14:textId="77777777" w:rsidR="00926ECA" w:rsidRPr="002F793B" w:rsidRDefault="00926ECA" w:rsidP="00AA0E4B">
      <w:pPr>
        <w:numPr>
          <w:ilvl w:val="0"/>
          <w:numId w:val="22"/>
        </w:numPr>
        <w:rPr>
          <w:bCs/>
        </w:rPr>
      </w:pPr>
      <w:r w:rsidRPr="002F793B">
        <w:rPr>
          <w:bCs/>
        </w:rPr>
        <w:t>3</w:t>
      </w:r>
      <w:r w:rsidR="002F793B">
        <w:rPr>
          <w:bCs/>
          <w:color w:val="008000"/>
          <w:sz w:val="28"/>
        </w:rPr>
        <w:sym w:font="Symbol" w:char="F0A7"/>
      </w:r>
      <w:r w:rsidRPr="002F793B">
        <w:rPr>
          <w:bCs/>
        </w:rPr>
        <w:t xml:space="preserve"> est un appel aux majeures avec préférence pour les </w:t>
      </w:r>
      <w:r w:rsidR="002F793B">
        <w:rPr>
          <w:bCs/>
          <w:color w:val="FF0000"/>
          <w:sz w:val="28"/>
        </w:rPr>
        <w:sym w:font="Symbol" w:char="F0A9"/>
      </w:r>
      <w:r w:rsidRPr="002F793B">
        <w:rPr>
          <w:bCs/>
        </w:rPr>
        <w:t xml:space="preserve"> (éventuellement avec seulement 4</w:t>
      </w:r>
      <w:r w:rsidR="002F793B">
        <w:rPr>
          <w:bCs/>
          <w:color w:val="0000FF"/>
          <w:sz w:val="28"/>
        </w:rPr>
        <w:sym w:font="Symbol" w:char="F0AA"/>
      </w:r>
      <w:r w:rsidRPr="002F793B">
        <w:rPr>
          <w:bCs/>
        </w:rPr>
        <w:t xml:space="preserve">), </w:t>
      </w:r>
      <w:r w:rsidRPr="002F793B">
        <w:rPr>
          <w:bCs/>
          <w:i/>
        </w:rPr>
        <w:t>le partenaire dit 3</w:t>
      </w:r>
      <w:r w:rsidR="002F793B">
        <w:rPr>
          <w:bCs/>
          <w:i/>
          <w:color w:val="FFC000"/>
          <w:sz w:val="28"/>
        </w:rPr>
        <w:sym w:font="Symbol" w:char="F0A8"/>
      </w:r>
      <w:r w:rsidRPr="002F793B">
        <w:rPr>
          <w:bCs/>
          <w:i/>
        </w:rPr>
        <w:t xml:space="preserve"> avec 3</w:t>
      </w:r>
      <w:r w:rsidR="002F793B">
        <w:rPr>
          <w:bCs/>
          <w:i/>
          <w:color w:val="0000FF"/>
          <w:sz w:val="28"/>
        </w:rPr>
        <w:sym w:font="Symbol" w:char="F0AA"/>
      </w:r>
      <w:r w:rsidRPr="002F793B">
        <w:rPr>
          <w:bCs/>
          <w:i/>
        </w:rPr>
        <w:t xml:space="preserve"> et 2</w:t>
      </w:r>
      <w:r w:rsidR="002F793B">
        <w:rPr>
          <w:bCs/>
          <w:i/>
          <w:color w:val="FF0000"/>
          <w:sz w:val="28"/>
        </w:rPr>
        <w:sym w:font="Symbol" w:char="F0A9"/>
      </w:r>
    </w:p>
    <w:p w14:paraId="2B3FC15F" w14:textId="77777777" w:rsidR="00926ECA" w:rsidRPr="002F793B" w:rsidRDefault="00926ECA" w:rsidP="00AA0E4B">
      <w:pPr>
        <w:numPr>
          <w:ilvl w:val="0"/>
          <w:numId w:val="22"/>
        </w:numPr>
        <w:rPr>
          <w:bCs/>
        </w:rPr>
      </w:pPr>
      <w:r w:rsidRPr="002F793B">
        <w:rPr>
          <w:bCs/>
        </w:rPr>
        <w:t>3</w:t>
      </w:r>
      <w:r w:rsidR="002F793B">
        <w:rPr>
          <w:bCs/>
          <w:color w:val="FFC000"/>
          <w:sz w:val="28"/>
        </w:rPr>
        <w:sym w:font="Symbol" w:char="F0A8"/>
      </w:r>
      <w:r w:rsidRPr="002F793B">
        <w:rPr>
          <w:bCs/>
        </w:rPr>
        <w:t xml:space="preserve"> est un appel aux majeures avec préférence pour les </w:t>
      </w:r>
      <w:r w:rsidR="002F793B">
        <w:rPr>
          <w:bCs/>
          <w:color w:val="0000FF"/>
          <w:sz w:val="28"/>
        </w:rPr>
        <w:sym w:font="Symbol" w:char="F0AA"/>
      </w:r>
      <w:r w:rsidRPr="002F793B">
        <w:rPr>
          <w:bCs/>
        </w:rPr>
        <w:t xml:space="preserve"> (éventuellement avec seulement 4</w:t>
      </w:r>
      <w:r w:rsidR="002F793B">
        <w:rPr>
          <w:bCs/>
          <w:color w:val="FF0000"/>
          <w:sz w:val="28"/>
        </w:rPr>
        <w:sym w:font="Symbol" w:char="F0A9"/>
      </w:r>
      <w:r w:rsidRPr="002F793B">
        <w:rPr>
          <w:bCs/>
        </w:rPr>
        <w:t>)</w:t>
      </w:r>
    </w:p>
    <w:p w14:paraId="47EA1C0C" w14:textId="77777777" w:rsidR="00926ECA" w:rsidRPr="002F793B" w:rsidRDefault="00926ECA" w:rsidP="00AA0E4B">
      <w:pPr>
        <w:numPr>
          <w:ilvl w:val="0"/>
          <w:numId w:val="22"/>
        </w:numPr>
        <w:rPr>
          <w:bCs/>
        </w:rPr>
      </w:pPr>
      <w:r w:rsidRPr="002F793B">
        <w:rPr>
          <w:bCs/>
          <w:color w:val="FF0000"/>
        </w:rPr>
        <w:t>X</w:t>
      </w:r>
      <w:r w:rsidRPr="002F793B">
        <w:rPr>
          <w:bCs/>
        </w:rPr>
        <w:t xml:space="preserve"> montre une intervention « classique » avec un unicolore mineur indéterminé</w:t>
      </w:r>
    </w:p>
    <w:p w14:paraId="7B42DD96" w14:textId="77777777" w:rsidR="00926ECA" w:rsidRPr="002F793B" w:rsidRDefault="00926ECA" w:rsidP="00926ECA"/>
    <w:p w14:paraId="4F3BAC8B" w14:textId="77777777" w:rsidR="00926ECA" w:rsidRPr="002F793B" w:rsidRDefault="00926ECA" w:rsidP="00926ECA">
      <w:pPr>
        <w:pStyle w:val="Titre2"/>
      </w:pPr>
      <w:bookmarkStart w:id="133" w:name="_Toc332302166"/>
      <w:bookmarkStart w:id="134" w:name="_Toc468559129"/>
      <w:r>
        <w:t>Séquences particulières sur ouvertures adverses 3</w:t>
      </w:r>
      <w:r w:rsidR="002F793B">
        <w:rPr>
          <w:color w:val="008000"/>
          <w:sz w:val="32"/>
        </w:rPr>
        <w:sym w:font="Symbol" w:char="F0A7"/>
      </w:r>
      <w:r>
        <w:t>/ 3</w:t>
      </w:r>
      <w:bookmarkEnd w:id="133"/>
      <w:bookmarkEnd w:id="134"/>
      <w:r w:rsidR="002F793B">
        <w:rPr>
          <w:color w:val="FFC000"/>
          <w:sz w:val="32"/>
        </w:rPr>
        <w:sym w:font="Symbol" w:char="F0A8"/>
      </w:r>
    </w:p>
    <w:p w14:paraId="3F571D73" w14:textId="77777777" w:rsidR="00926ECA" w:rsidRDefault="00926ECA" w:rsidP="00926ECA"/>
    <w:p w14:paraId="0C118D29" w14:textId="77777777" w:rsidR="00AE4DD1" w:rsidRPr="002F793B" w:rsidRDefault="00AE4DD1" w:rsidP="00926ECA">
      <w:r w:rsidRPr="002F793B">
        <w:t>En 2</w:t>
      </w:r>
      <w:r w:rsidRPr="002F793B">
        <w:rPr>
          <w:vertAlign w:val="superscript"/>
        </w:rPr>
        <w:t>nd</w:t>
      </w:r>
      <w:r w:rsidRPr="002F793B">
        <w:t xml:space="preserve"> et en réveil, sur 3</w:t>
      </w:r>
      <w:r w:rsidR="002F793B">
        <w:rPr>
          <w:color w:val="008000"/>
          <w:sz w:val="28"/>
        </w:rPr>
        <w:sym w:font="Symbol" w:char="F0A7"/>
      </w:r>
      <w:r w:rsidRPr="002F793B">
        <w:t>, 4</w:t>
      </w:r>
      <w:r w:rsidR="002F793B" w:rsidRPr="002F793B">
        <w:rPr>
          <w:color w:val="008000"/>
          <w:sz w:val="28"/>
        </w:rPr>
        <w:sym w:font="Symbol" w:char="F0A7"/>
      </w:r>
      <w:r w:rsidRPr="002F793B">
        <w:t xml:space="preserve"> montre un bicolore </w:t>
      </w:r>
      <w:r w:rsidR="002F793B" w:rsidRPr="002F793B">
        <w:rPr>
          <w:color w:val="FFC000"/>
          <w:sz w:val="28"/>
        </w:rPr>
        <w:sym w:font="Symbol" w:char="F0A8"/>
      </w:r>
      <w:r w:rsidRPr="002F793B">
        <w:t>/</w:t>
      </w:r>
      <w:r w:rsidR="002F793B" w:rsidRPr="002F793B">
        <w:rPr>
          <w:color w:val="FF0000"/>
          <w:sz w:val="28"/>
        </w:rPr>
        <w:sym w:font="Symbol" w:char="F0A9"/>
      </w:r>
      <w:r w:rsidRPr="002F793B">
        <w:t xml:space="preserve"> et l’enchère de 4</w:t>
      </w:r>
      <w:r w:rsidR="002F793B" w:rsidRPr="002F793B">
        <w:rPr>
          <w:color w:val="FFC000"/>
          <w:sz w:val="28"/>
        </w:rPr>
        <w:sym w:font="Symbol" w:char="F0A8"/>
      </w:r>
      <w:r w:rsidRPr="002F793B">
        <w:t xml:space="preserve"> </w:t>
      </w:r>
      <w:r w:rsidR="00092B2D" w:rsidRPr="002F793B">
        <w:t>bicolore majeur</w:t>
      </w:r>
      <w:r w:rsidR="00926ECA" w:rsidRPr="002F793B">
        <w:t xml:space="preserve">. </w:t>
      </w:r>
    </w:p>
    <w:p w14:paraId="18612335" w14:textId="77777777" w:rsidR="00926ECA" w:rsidRPr="002F793B" w:rsidRDefault="00926ECA" w:rsidP="00926ECA">
      <w:r w:rsidRPr="002F793B">
        <w:t>En cas de réveil en 2</w:t>
      </w:r>
      <w:r w:rsidRPr="002F793B">
        <w:rPr>
          <w:vertAlign w:val="superscript"/>
        </w:rPr>
        <w:t>nd</w:t>
      </w:r>
      <w:r w:rsidRPr="002F793B">
        <w:t xml:space="preserve"> ou en 4</w:t>
      </w:r>
      <w:r w:rsidRPr="002F793B">
        <w:rPr>
          <w:vertAlign w:val="superscript"/>
        </w:rPr>
        <w:t>ème</w:t>
      </w:r>
      <w:r w:rsidRPr="002F793B">
        <w:t xml:space="preserve"> par 3SA</w:t>
      </w:r>
      <w:r w:rsidR="002F793B">
        <w:t>,</w:t>
      </w:r>
      <w:r w:rsidRPr="002F793B">
        <w:t xml:space="preserve"> 4</w:t>
      </w:r>
      <w:r w:rsidR="002F793B">
        <w:rPr>
          <w:color w:val="008000"/>
          <w:sz w:val="28"/>
        </w:rPr>
        <w:sym w:font="Symbol" w:char="F0A7"/>
      </w:r>
      <w:r w:rsidRPr="002F793B">
        <w:t xml:space="preserve"> </w:t>
      </w:r>
      <w:r w:rsidR="00421178" w:rsidRPr="002F793B">
        <w:t xml:space="preserve">est </w:t>
      </w:r>
      <w:proofErr w:type="spellStart"/>
      <w:r w:rsidR="00421178" w:rsidRPr="002F793B">
        <w:t>staymann</w:t>
      </w:r>
      <w:proofErr w:type="spellEnd"/>
      <w:r w:rsidRPr="002F793B">
        <w:t xml:space="preserve"> et le reste est </w:t>
      </w:r>
      <w:proofErr w:type="spellStart"/>
      <w:r w:rsidRPr="002F793B">
        <w:t>texas</w:t>
      </w:r>
      <w:proofErr w:type="spellEnd"/>
      <w:r w:rsidRPr="002F793B">
        <w:t>.</w:t>
      </w:r>
    </w:p>
    <w:p w14:paraId="61905C67" w14:textId="77777777" w:rsidR="00926ECA" w:rsidRPr="002F793B" w:rsidRDefault="00926ECA" w:rsidP="00926ECA"/>
    <w:p w14:paraId="7A35C570" w14:textId="77777777" w:rsidR="00926ECA" w:rsidRPr="003D5FE9" w:rsidRDefault="00926ECA" w:rsidP="00926ECA">
      <w:pPr>
        <w:pStyle w:val="Titre2"/>
      </w:pPr>
      <w:bookmarkStart w:id="135" w:name="_Toc332302167"/>
      <w:bookmarkStart w:id="136" w:name="_Toc468559130"/>
      <w:r>
        <w:t>Séquences particulières sur ouvertures adverses 3</w:t>
      </w:r>
      <w:r w:rsidR="003D5FE9">
        <w:rPr>
          <w:color w:val="FF0000"/>
          <w:sz w:val="32"/>
        </w:rPr>
        <w:sym w:font="Symbol" w:char="F0A9"/>
      </w:r>
      <w:r>
        <w:t>/</w:t>
      </w:r>
      <w:bookmarkEnd w:id="135"/>
      <w:bookmarkEnd w:id="136"/>
      <w:r w:rsidR="003D5FE9">
        <w:rPr>
          <w:color w:val="0000FF"/>
          <w:sz w:val="32"/>
        </w:rPr>
        <w:sym w:font="Symbol" w:char="F0AA"/>
      </w:r>
    </w:p>
    <w:p w14:paraId="7BE45AB6" w14:textId="77777777" w:rsidR="00926ECA" w:rsidRDefault="00926ECA" w:rsidP="00926ECA"/>
    <w:p w14:paraId="0278F03B" w14:textId="77777777" w:rsidR="003D5FE9" w:rsidRDefault="00926ECA" w:rsidP="00926ECA">
      <w:r w:rsidRPr="003D5FE9">
        <w:t>En cas de réveil en 2</w:t>
      </w:r>
      <w:r w:rsidRPr="003D5FE9">
        <w:rPr>
          <w:vertAlign w:val="superscript"/>
        </w:rPr>
        <w:t>nd</w:t>
      </w:r>
      <w:r w:rsidRPr="003D5FE9">
        <w:t xml:space="preserve"> ou 4</w:t>
      </w:r>
      <w:r w:rsidRPr="003D5FE9">
        <w:rPr>
          <w:vertAlign w:val="superscript"/>
        </w:rPr>
        <w:t>ème</w:t>
      </w:r>
      <w:r w:rsidRPr="003D5FE9">
        <w:t xml:space="preserve"> par 3SA</w:t>
      </w:r>
      <w:r w:rsidR="003D5FE9">
        <w:t xml:space="preserve"> toutes les enchères sont </w:t>
      </w:r>
      <w:proofErr w:type="spellStart"/>
      <w:r w:rsidR="003D5FE9">
        <w:t>texas</w:t>
      </w:r>
      <w:proofErr w:type="spellEnd"/>
      <w:r w:rsidR="003D5FE9">
        <w:t xml:space="preserve">. </w:t>
      </w:r>
    </w:p>
    <w:p w14:paraId="74A4C180" w14:textId="77777777" w:rsidR="00926ECA" w:rsidRPr="003D5FE9" w:rsidRDefault="003D5FE9" w:rsidP="00926ECA">
      <w:r>
        <w:t>Texas impossible =</w:t>
      </w:r>
      <w:proofErr w:type="spellStart"/>
      <w:r>
        <w:t>Stayman</w:t>
      </w:r>
      <w:proofErr w:type="spellEnd"/>
    </w:p>
    <w:p w14:paraId="6FA042EF" w14:textId="77777777" w:rsidR="00926ECA" w:rsidRDefault="00926ECA" w:rsidP="003D5FE9">
      <w:pPr>
        <w:pStyle w:val="Titre2"/>
      </w:pPr>
      <w:bookmarkStart w:id="137" w:name="_Toc332302168"/>
      <w:bookmarkStart w:id="138" w:name="_Toc468559131"/>
      <w:r>
        <w:t>Séquences particulières sur ouvertures adverses 3SA/4</w:t>
      </w:r>
      <w:r w:rsidR="003D5FE9">
        <w:rPr>
          <w:color w:val="FF0000"/>
          <w:sz w:val="32"/>
        </w:rPr>
        <w:sym w:font="Symbol" w:char="F0A9"/>
      </w:r>
      <w:r>
        <w:t>/4</w:t>
      </w:r>
      <w:bookmarkEnd w:id="137"/>
      <w:bookmarkEnd w:id="138"/>
      <w:r w:rsidR="003D5FE9">
        <w:rPr>
          <w:color w:val="0000FF"/>
          <w:sz w:val="32"/>
        </w:rPr>
        <w:sym w:font="Symbol" w:char="F0AA"/>
      </w:r>
    </w:p>
    <w:p w14:paraId="7234D045" w14:textId="77777777" w:rsidR="00926ECA" w:rsidRPr="003D5FE9" w:rsidRDefault="00926ECA" w:rsidP="00926ECA">
      <w:r w:rsidRPr="003D5FE9">
        <w:rPr>
          <w:u w:val="single"/>
        </w:rPr>
        <w:t>En 2</w:t>
      </w:r>
      <w:r w:rsidRPr="003D5FE9">
        <w:rPr>
          <w:u w:val="single"/>
          <w:vertAlign w:val="superscript"/>
        </w:rPr>
        <w:t>nd</w:t>
      </w:r>
      <w:r w:rsidRPr="003D5FE9">
        <w:rPr>
          <w:u w:val="single"/>
        </w:rPr>
        <w:t xml:space="preserve"> comme en réveil</w:t>
      </w:r>
      <w:r w:rsidRPr="003D5FE9">
        <w:t>, sur 3SA unicolore mineur 7</w:t>
      </w:r>
      <w:r w:rsidRPr="003D5FE9">
        <w:rPr>
          <w:vertAlign w:val="superscript"/>
        </w:rPr>
        <w:t>ème</w:t>
      </w:r>
    </w:p>
    <w:p w14:paraId="6F26D43C" w14:textId="77777777" w:rsidR="00926ECA" w:rsidRPr="003D5FE9" w:rsidRDefault="00926ECA" w:rsidP="00AA0E4B">
      <w:pPr>
        <w:numPr>
          <w:ilvl w:val="0"/>
          <w:numId w:val="22"/>
        </w:numPr>
        <w:rPr>
          <w:bCs/>
        </w:rPr>
      </w:pPr>
      <w:r w:rsidRPr="003D5FE9">
        <w:rPr>
          <w:bCs/>
        </w:rPr>
        <w:t>4</w:t>
      </w:r>
      <w:r w:rsidR="003D5FE9">
        <w:rPr>
          <w:bCs/>
          <w:color w:val="008000"/>
          <w:sz w:val="28"/>
        </w:rPr>
        <w:sym w:font="Symbol" w:char="F0A7"/>
      </w:r>
      <w:r w:rsidRPr="003D5FE9">
        <w:rPr>
          <w:bCs/>
        </w:rPr>
        <w:t xml:space="preserve"> est un appel aux majeures avec préférence pour les </w:t>
      </w:r>
      <w:r w:rsidR="003D5FE9">
        <w:rPr>
          <w:bCs/>
          <w:color w:val="FF0000"/>
          <w:sz w:val="28"/>
        </w:rPr>
        <w:sym w:font="Symbol" w:char="F0A9"/>
      </w:r>
      <w:r w:rsidRPr="003D5FE9">
        <w:rPr>
          <w:bCs/>
        </w:rPr>
        <w:t xml:space="preserve"> (éventuellement avec seulement 4</w:t>
      </w:r>
      <w:r w:rsidR="003D5FE9">
        <w:rPr>
          <w:bCs/>
          <w:color w:val="0000FF"/>
          <w:sz w:val="28"/>
        </w:rPr>
        <w:sym w:font="Symbol" w:char="F0AA"/>
      </w:r>
      <w:r w:rsidRPr="003D5FE9">
        <w:rPr>
          <w:bCs/>
        </w:rPr>
        <w:t>), le partenaire dit 4</w:t>
      </w:r>
      <w:r w:rsidR="003D5FE9">
        <w:rPr>
          <w:bCs/>
          <w:color w:val="FFC000"/>
          <w:sz w:val="28"/>
        </w:rPr>
        <w:sym w:font="Symbol" w:char="F0A8"/>
      </w:r>
      <w:r w:rsidRPr="003D5FE9">
        <w:rPr>
          <w:bCs/>
        </w:rPr>
        <w:t xml:space="preserve"> avec 3</w:t>
      </w:r>
      <w:r w:rsidR="003D5FE9">
        <w:rPr>
          <w:bCs/>
          <w:color w:val="0000FF"/>
          <w:sz w:val="28"/>
        </w:rPr>
        <w:sym w:font="Symbol" w:char="F0AA"/>
      </w:r>
      <w:r w:rsidRPr="003D5FE9">
        <w:rPr>
          <w:bCs/>
        </w:rPr>
        <w:t xml:space="preserve"> et 2</w:t>
      </w:r>
      <w:r w:rsidR="003D5FE9">
        <w:rPr>
          <w:bCs/>
          <w:color w:val="FF0000"/>
          <w:sz w:val="28"/>
        </w:rPr>
        <w:sym w:font="Symbol" w:char="F0A9"/>
      </w:r>
    </w:p>
    <w:p w14:paraId="3FA8F4AA" w14:textId="77777777" w:rsidR="00926ECA" w:rsidRPr="003D5FE9" w:rsidRDefault="00926ECA" w:rsidP="00926ECA">
      <w:pPr>
        <w:numPr>
          <w:ilvl w:val="0"/>
          <w:numId w:val="22"/>
        </w:numPr>
        <w:rPr>
          <w:bCs/>
        </w:rPr>
      </w:pPr>
      <w:r w:rsidRPr="003D5FE9">
        <w:rPr>
          <w:bCs/>
        </w:rPr>
        <w:t>4</w:t>
      </w:r>
      <w:r w:rsidR="003D5FE9">
        <w:rPr>
          <w:bCs/>
          <w:color w:val="FFC000"/>
          <w:sz w:val="28"/>
        </w:rPr>
        <w:sym w:font="Symbol" w:char="F0A8"/>
      </w:r>
      <w:r w:rsidRPr="003D5FE9">
        <w:rPr>
          <w:bCs/>
        </w:rPr>
        <w:t xml:space="preserve"> est un appel aux majeures avec préférence pour les </w:t>
      </w:r>
      <w:r w:rsidR="003D5FE9">
        <w:rPr>
          <w:bCs/>
          <w:color w:val="0000FF"/>
          <w:sz w:val="28"/>
        </w:rPr>
        <w:sym w:font="Symbol" w:char="F0AA"/>
      </w:r>
      <w:r w:rsidRPr="003D5FE9">
        <w:rPr>
          <w:bCs/>
        </w:rPr>
        <w:t xml:space="preserve"> (éventuellement avec seulement 4</w:t>
      </w:r>
      <w:r w:rsidR="003D5FE9">
        <w:rPr>
          <w:bCs/>
          <w:color w:val="FF0000"/>
          <w:sz w:val="28"/>
        </w:rPr>
        <w:sym w:font="Symbol" w:char="F0A9"/>
      </w:r>
      <w:r w:rsidRPr="003D5FE9">
        <w:rPr>
          <w:bCs/>
        </w:rPr>
        <w:t>)</w:t>
      </w:r>
    </w:p>
    <w:p w14:paraId="4FBEE2C4" w14:textId="77777777" w:rsidR="00926ECA" w:rsidRPr="003D5FE9" w:rsidRDefault="00926ECA" w:rsidP="00926ECA">
      <w:r w:rsidRPr="003D5FE9">
        <w:t>Sur 4</w:t>
      </w:r>
      <w:r w:rsidR="003D5FE9">
        <w:rPr>
          <w:color w:val="FF0000"/>
          <w:sz w:val="28"/>
        </w:rPr>
        <w:sym w:font="Symbol" w:char="F0A9"/>
      </w:r>
      <w:r w:rsidRPr="003D5FE9">
        <w:t>, 4SA est un bicolore mineur</w:t>
      </w:r>
    </w:p>
    <w:p w14:paraId="690E5E34" w14:textId="77777777" w:rsidR="00926ECA" w:rsidRDefault="00926ECA" w:rsidP="00926ECA">
      <w:r w:rsidRPr="003D5FE9">
        <w:t>Sur 4</w:t>
      </w:r>
      <w:r w:rsidR="003D5FE9">
        <w:rPr>
          <w:color w:val="0000FF"/>
          <w:sz w:val="28"/>
        </w:rPr>
        <w:sym w:font="Symbol" w:char="F0AA"/>
      </w:r>
      <w:r w:rsidRPr="003D5FE9">
        <w:t>, 4SA est un bicolore indéterminé</w:t>
      </w:r>
    </w:p>
    <w:p w14:paraId="6740EB65" w14:textId="77777777" w:rsidR="00873CB6" w:rsidRDefault="003D5FE9" w:rsidP="00873CB6">
      <w:pPr>
        <w:pStyle w:val="Titre2"/>
      </w:pPr>
      <w:bookmarkStart w:id="139" w:name="_Toc407209899"/>
      <w:bookmarkStart w:id="140" w:name="_Toc468559132"/>
      <w:bookmarkStart w:id="141" w:name="_Toc332302169"/>
      <w:r>
        <w:lastRenderedPageBreak/>
        <w:t xml:space="preserve">Situation 1X </w:t>
      </w:r>
      <w:r w:rsidR="00873CB6">
        <w:t>(</w:t>
      </w:r>
      <w:r>
        <w:t xml:space="preserve">Passe) 1Y  </w:t>
      </w:r>
      <w:r w:rsidR="00873CB6">
        <w:t>?</w:t>
      </w:r>
      <w:bookmarkEnd w:id="139"/>
      <w:bookmarkEnd w:id="140"/>
    </w:p>
    <w:p w14:paraId="40938138" w14:textId="77777777" w:rsidR="003D5FE9" w:rsidRPr="003D5FE9" w:rsidRDefault="003D5FE9" w:rsidP="003D5FE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276"/>
      </w:tblGrid>
      <w:tr w:rsidR="00873CB6" w14:paraId="5C5FE7B8" w14:textId="77777777" w:rsidTr="002A4031">
        <w:tc>
          <w:tcPr>
            <w:tcW w:w="1526" w:type="dxa"/>
            <w:tcBorders>
              <w:bottom w:val="single" w:sz="6" w:space="0" w:color="000000"/>
            </w:tcBorders>
            <w:shd w:val="solid" w:color="000080" w:fill="FFFFFF"/>
          </w:tcPr>
          <w:p w14:paraId="75D12106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solid" w:color="000080" w:fill="FFFFFF"/>
          </w:tcPr>
          <w:p w14:paraId="72ECE1A8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0499DB40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1D7CEB69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73CB6" w14:paraId="4AAE8FDC" w14:textId="77777777" w:rsidTr="002A4031">
        <w:tc>
          <w:tcPr>
            <w:tcW w:w="1526" w:type="dxa"/>
            <w:tcBorders>
              <w:bottom w:val="single" w:sz="4" w:space="0" w:color="auto"/>
            </w:tcBorders>
            <w:shd w:val="solid" w:color="C0C0C0" w:fill="FFFFFF"/>
          </w:tcPr>
          <w:p w14:paraId="6649701B" w14:textId="77777777" w:rsidR="00873CB6" w:rsidRPr="003D5FE9" w:rsidRDefault="00873CB6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3D5FE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 w:rsidR="003D5FE9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/1</w:t>
            </w:r>
            <w:r w:rsidR="003D5FE9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C0C0C0" w:fill="FFFFFF"/>
          </w:tcPr>
          <w:p w14:paraId="2A5EBC16" w14:textId="77777777" w:rsidR="00873CB6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0F6270A3" w14:textId="77777777" w:rsidR="00873CB6" w:rsidRPr="003D5FE9" w:rsidRDefault="00873CB6" w:rsidP="002A4031">
            <w:r>
              <w:rPr>
                <w:color w:val="000080"/>
              </w:rPr>
              <w:t>1</w:t>
            </w:r>
            <w:r w:rsidR="003D5FE9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/1</w:t>
            </w:r>
            <w:r w:rsidR="003D5FE9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 w:rsidR="003D5FE9"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4E87CC1F" w14:textId="77777777" w:rsidR="00873CB6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14:paraId="25D1D985" w14:textId="77777777" w:rsidR="003D5FE9" w:rsidRDefault="00873CB6" w:rsidP="00FF5072">
      <w:pPr>
        <w:pStyle w:val="Pardeliste"/>
        <w:numPr>
          <w:ilvl w:val="0"/>
          <w:numId w:val="74"/>
        </w:numPr>
      </w:pPr>
      <w:r>
        <w:t xml:space="preserve">1SA est naturel. </w:t>
      </w:r>
    </w:p>
    <w:p w14:paraId="7E927AAF" w14:textId="77777777" w:rsidR="00873CB6" w:rsidRDefault="003D5FE9" w:rsidP="00FF5072">
      <w:pPr>
        <w:pStyle w:val="Pardeliste"/>
        <w:numPr>
          <w:ilvl w:val="0"/>
          <w:numId w:val="74"/>
        </w:numPr>
      </w:pPr>
      <w:r>
        <w:t>2X</w:t>
      </w:r>
      <w:r w:rsidR="00873CB6">
        <w:t xml:space="preserve"> </w:t>
      </w:r>
      <w:proofErr w:type="spellStart"/>
      <w:r w:rsidR="00873CB6">
        <w:t>cuebid</w:t>
      </w:r>
      <w:proofErr w:type="spellEnd"/>
      <w:r w:rsidR="00873CB6">
        <w:t xml:space="preserve"> de l’ouverture est un 55 des 2 couleurs n</w:t>
      </w:r>
      <w:r w:rsidR="001F3B19">
        <w:t>on nommées constructif</w:t>
      </w:r>
    </w:p>
    <w:p w14:paraId="547994B1" w14:textId="77777777" w:rsidR="00873CB6" w:rsidRDefault="003D5FE9" w:rsidP="00FF5072">
      <w:pPr>
        <w:pStyle w:val="Pardeliste"/>
        <w:numPr>
          <w:ilvl w:val="0"/>
          <w:numId w:val="74"/>
        </w:numPr>
      </w:pPr>
      <w:r>
        <w:t>2Y</w:t>
      </w:r>
      <w:r w:rsidR="00873CB6">
        <w:t xml:space="preserve"> </w:t>
      </w:r>
      <w:proofErr w:type="spellStart"/>
      <w:r w:rsidR="00873CB6">
        <w:t>cuebid</w:t>
      </w:r>
      <w:proofErr w:type="spellEnd"/>
      <w:r w:rsidR="00873CB6">
        <w:t xml:space="preserve"> du répondant est naturel</w:t>
      </w:r>
    </w:p>
    <w:p w14:paraId="574A33B9" w14:textId="77777777" w:rsidR="00873CB6" w:rsidRDefault="00873CB6" w:rsidP="00FF5072">
      <w:pPr>
        <w:pStyle w:val="Pardeliste"/>
        <w:numPr>
          <w:ilvl w:val="0"/>
          <w:numId w:val="74"/>
        </w:numPr>
      </w:pPr>
      <w:r>
        <w:t xml:space="preserve">2SA est une main </w:t>
      </w:r>
      <w:r w:rsidR="001F3B19">
        <w:t xml:space="preserve">défensive </w:t>
      </w:r>
      <w:r>
        <w:t xml:space="preserve">très distribuée </w:t>
      </w:r>
      <w:r w:rsidR="001F3B19">
        <w:t xml:space="preserve">selon vulnérabilité </w:t>
      </w:r>
      <w:r>
        <w:t>(</w:t>
      </w:r>
      <w:r w:rsidR="001F3B19">
        <w:t xml:space="preserve">Rouge </w:t>
      </w:r>
      <w:r>
        <w:t>au moins 65 des 2 couleurs</w:t>
      </w:r>
      <w:r w:rsidR="001F3B19">
        <w:t xml:space="preserve"> non nommées)</w:t>
      </w:r>
    </w:p>
    <w:p w14:paraId="54AF2FD9" w14:textId="77777777" w:rsidR="003D5FE9" w:rsidRDefault="003D5FE9" w:rsidP="003D5FE9">
      <w:r w:rsidRPr="00657820">
        <w:t xml:space="preserve">Si l’on a passé d’entrée,  </w:t>
      </w:r>
    </w:p>
    <w:p w14:paraId="5FCB8A65" w14:textId="77777777" w:rsidR="003D5FE9" w:rsidRDefault="003D5FE9" w:rsidP="00FF5072">
      <w:pPr>
        <w:pStyle w:val="Pardeliste"/>
        <w:numPr>
          <w:ilvl w:val="0"/>
          <w:numId w:val="76"/>
        </w:numPr>
      </w:pPr>
      <w:r w:rsidRPr="003D5FE9">
        <w:rPr>
          <w:color w:val="FF0000"/>
        </w:rPr>
        <w:t>X</w:t>
      </w:r>
      <w:r w:rsidRPr="00657820">
        <w:t xml:space="preserve"> mo</w:t>
      </w:r>
      <w:r>
        <w:t xml:space="preserve">ntre un 4-5 (dans la moins chère) </w:t>
      </w:r>
    </w:p>
    <w:p w14:paraId="1E893A7B" w14:textId="77777777" w:rsidR="003D5FE9" w:rsidRDefault="003D5FE9" w:rsidP="00FF5072">
      <w:pPr>
        <w:pStyle w:val="Pardeliste"/>
        <w:numPr>
          <w:ilvl w:val="0"/>
          <w:numId w:val="75"/>
        </w:numPr>
      </w:pPr>
      <w:r>
        <w:t>1SA un 4 dans la plus chère et 6 dans la moins chère</w:t>
      </w:r>
    </w:p>
    <w:p w14:paraId="119548D8" w14:textId="77777777" w:rsidR="00873CB6" w:rsidRDefault="00873CB6" w:rsidP="00873CB6">
      <w:r>
        <w:t xml:space="preserve"> </w:t>
      </w:r>
    </w:p>
    <w:p w14:paraId="271836E0" w14:textId="77777777" w:rsidR="00873CB6" w:rsidRDefault="00873CB6" w:rsidP="00873CB6">
      <w:pPr>
        <w:pStyle w:val="Titre2"/>
      </w:pPr>
      <w:bookmarkStart w:id="142" w:name="_Toc407209900"/>
      <w:bookmarkStart w:id="143" w:name="_Toc468559133"/>
      <w:r>
        <w:t>Situation 1X</w:t>
      </w:r>
      <w:r w:rsidR="003D5FE9">
        <w:t xml:space="preserve">  (1Y) 1SA </w:t>
      </w:r>
      <w:r>
        <w:t> ?</w:t>
      </w:r>
      <w:bookmarkEnd w:id="142"/>
      <w:bookmarkEnd w:id="143"/>
    </w:p>
    <w:p w14:paraId="66FDEFE3" w14:textId="77777777" w:rsidR="00487336" w:rsidRPr="00487336" w:rsidRDefault="00487336" w:rsidP="0048733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276"/>
      </w:tblGrid>
      <w:tr w:rsidR="00873CB6" w14:paraId="68AC8A8B" w14:textId="77777777" w:rsidTr="002A4031">
        <w:tc>
          <w:tcPr>
            <w:tcW w:w="1526" w:type="dxa"/>
            <w:tcBorders>
              <w:bottom w:val="single" w:sz="6" w:space="0" w:color="000000"/>
            </w:tcBorders>
            <w:shd w:val="solid" w:color="000080" w:fill="FFFFFF"/>
          </w:tcPr>
          <w:p w14:paraId="36E8C05E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solid" w:color="000080" w:fill="FFFFFF"/>
          </w:tcPr>
          <w:p w14:paraId="1A289504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14:paraId="21E97D24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14:paraId="15729AE2" w14:textId="77777777"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73CB6" w14:paraId="4570CEC9" w14:textId="77777777" w:rsidTr="002A4031">
        <w:tc>
          <w:tcPr>
            <w:tcW w:w="1526" w:type="dxa"/>
            <w:tcBorders>
              <w:bottom w:val="single" w:sz="4" w:space="0" w:color="auto"/>
            </w:tcBorders>
            <w:shd w:val="solid" w:color="C0C0C0" w:fill="FFFFFF"/>
          </w:tcPr>
          <w:p w14:paraId="3E4BEA69" w14:textId="77777777" w:rsidR="00873CB6" w:rsidRPr="003D5FE9" w:rsidRDefault="00873CB6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3D5FE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 w:rsidR="003D5FE9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/1</w:t>
            </w:r>
            <w:r w:rsidR="003D5FE9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C0C0C0" w:fill="FFFFFF"/>
          </w:tcPr>
          <w:p w14:paraId="016C97EA" w14:textId="77777777" w:rsidR="00873CB6" w:rsidRPr="003D5FE9" w:rsidRDefault="00873CB6" w:rsidP="002A4031">
            <w:r>
              <w:rPr>
                <w:color w:val="000080"/>
              </w:rPr>
              <w:t>1</w:t>
            </w:r>
            <w:r w:rsidR="003D5FE9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/1</w:t>
            </w:r>
            <w:r w:rsidR="003D5FE9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 w:rsidR="003D5FE9"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14:paraId="3E0C9059" w14:textId="77777777" w:rsidR="00873CB6" w:rsidRPr="00153252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14:paraId="030A83D9" w14:textId="77777777" w:rsidR="00873CB6" w:rsidRDefault="003D5FE9" w:rsidP="003D5FE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</w:t>
            </w:r>
            <w:r w:rsidR="00873CB6">
              <w:rPr>
                <w:color w:val="000080"/>
              </w:rPr>
              <w:t>?</w:t>
            </w:r>
          </w:p>
        </w:tc>
      </w:tr>
    </w:tbl>
    <w:p w14:paraId="13B9BC48" w14:textId="77777777" w:rsidR="00873CB6" w:rsidRDefault="003D5FE9" w:rsidP="00873CB6">
      <w:r w:rsidRPr="003D5FE9">
        <w:rPr>
          <w:color w:val="FF0000"/>
        </w:rPr>
        <w:t>X</w:t>
      </w:r>
      <w:r w:rsidR="00873CB6" w:rsidRPr="003D5FE9">
        <w:t xml:space="preserve"> promet </w:t>
      </w:r>
      <w:r w:rsidR="00092B2D" w:rsidRPr="003D5FE9">
        <w:t xml:space="preserve">soit </w:t>
      </w:r>
      <w:r w:rsidR="00873CB6" w:rsidRPr="003D5FE9">
        <w:t>les 2 autres couleurs (a priori 5-5) dans une main qui peut être faible</w:t>
      </w:r>
      <w:r w:rsidR="00092B2D" w:rsidRPr="003D5FE9">
        <w:t xml:space="preserve"> soit 5 cartes dans l’autre majeure et 2 cartes dans l’intervention.</w:t>
      </w:r>
    </w:p>
    <w:p w14:paraId="5778D6AB" w14:textId="77777777" w:rsidR="003D5FE9" w:rsidRPr="003D5FE9" w:rsidRDefault="003D5FE9" w:rsidP="00873CB6">
      <w:r>
        <w:t>Exception, Sur intervention à 1</w:t>
      </w:r>
      <w:r>
        <w:rPr>
          <w:color w:val="FFC000"/>
          <w:sz w:val="28"/>
        </w:rPr>
        <w:sym w:font="Symbol" w:char="F0A8"/>
      </w:r>
      <w:r>
        <w:t xml:space="preserve">, le </w:t>
      </w:r>
      <w:r w:rsidRPr="003D5FE9">
        <w:rPr>
          <w:color w:val="FF0000"/>
        </w:rPr>
        <w:t>X</w:t>
      </w:r>
      <w:r>
        <w:t xml:space="preserve"> promet toujours 5-5 Majeurs.</w:t>
      </w:r>
    </w:p>
    <w:p w14:paraId="51D04705" w14:textId="77777777" w:rsidR="00873CB6" w:rsidRPr="003D5FE9" w:rsidRDefault="00873CB6" w:rsidP="00873CB6">
      <w:r w:rsidRPr="003D5FE9">
        <w:t xml:space="preserve">Le </w:t>
      </w:r>
      <w:proofErr w:type="spellStart"/>
      <w:r w:rsidRPr="003D5FE9">
        <w:t>cuebid</w:t>
      </w:r>
      <w:proofErr w:type="spellEnd"/>
      <w:r w:rsidRPr="003D5FE9">
        <w:t xml:space="preserve"> de l’ouverture est positif </w:t>
      </w:r>
      <w:proofErr w:type="spellStart"/>
      <w:r w:rsidRPr="003D5FE9">
        <w:t>fitté</w:t>
      </w:r>
      <w:proofErr w:type="spellEnd"/>
      <w:r w:rsidRPr="003D5FE9">
        <w:t xml:space="preserve"> 3</w:t>
      </w:r>
      <w:r w:rsidRPr="003D5FE9">
        <w:rPr>
          <w:vertAlign w:val="superscript"/>
        </w:rPr>
        <w:t>ème</w:t>
      </w:r>
    </w:p>
    <w:bookmarkEnd w:id="141"/>
    <w:p w14:paraId="3E41700C" w14:textId="77777777" w:rsidR="00926ECA" w:rsidRPr="001F3B19" w:rsidRDefault="00926ECA" w:rsidP="00926ECA">
      <w:pPr>
        <w:rPr>
          <w:color w:val="FF0000"/>
        </w:rPr>
      </w:pPr>
    </w:p>
    <w:p w14:paraId="6F743F0B" w14:textId="77777777" w:rsidR="00487336" w:rsidRDefault="00926ECA" w:rsidP="00487336">
      <w:pPr>
        <w:pStyle w:val="Titre2"/>
        <w:spacing w:before="0" w:after="0"/>
      </w:pPr>
      <w:bookmarkStart w:id="144" w:name="_Toc332302171"/>
      <w:bookmarkStart w:id="145" w:name="_Toc468559134"/>
      <w:r>
        <w:t xml:space="preserve">Situation </w:t>
      </w:r>
      <w:r w:rsidR="00487336">
        <w:t>(</w:t>
      </w:r>
      <w:r>
        <w:t>1X</w:t>
      </w:r>
      <w:r w:rsidR="00487336">
        <w:t>)</w:t>
      </w:r>
      <w:r w:rsidR="003D5FE9">
        <w:t xml:space="preserve"> </w:t>
      </w:r>
      <w:r w:rsidR="00487336" w:rsidRPr="00487336">
        <w:rPr>
          <w:color w:val="FF0000"/>
        </w:rPr>
        <w:t>Passe</w:t>
      </w:r>
      <w:r w:rsidR="00421178">
        <w:t xml:space="preserve"> </w:t>
      </w:r>
      <w:r w:rsidR="00487336">
        <w:t>(</w:t>
      </w:r>
      <w:r>
        <w:t>1Y</w:t>
      </w:r>
      <w:r w:rsidR="00487336">
        <w:t>) Passe</w:t>
      </w:r>
      <w:r>
        <w:t xml:space="preserve"> </w:t>
      </w:r>
    </w:p>
    <w:p w14:paraId="59A37C29" w14:textId="77777777" w:rsidR="00926ECA" w:rsidRDefault="00487336" w:rsidP="00487336">
      <w:pPr>
        <w:pStyle w:val="Titre2"/>
        <w:spacing w:before="0" w:after="0"/>
        <w:rPr>
          <w:color w:val="FF0000"/>
        </w:rPr>
      </w:pPr>
      <w:r>
        <w:t xml:space="preserve">               (</w:t>
      </w:r>
      <w:r w:rsidR="00926ECA">
        <w:t>1SA</w:t>
      </w:r>
      <w:r>
        <w:t>)</w:t>
      </w:r>
      <w:r w:rsidR="00926ECA">
        <w:t xml:space="preserve"> </w:t>
      </w:r>
      <w:r>
        <w:t xml:space="preserve">  </w:t>
      </w:r>
      <w:r w:rsidRPr="00487336">
        <w:rPr>
          <w:color w:val="FF0000"/>
        </w:rPr>
        <w:t xml:space="preserve"> ?</w:t>
      </w:r>
      <w:bookmarkEnd w:id="144"/>
      <w:bookmarkEnd w:id="145"/>
    </w:p>
    <w:p w14:paraId="6FDF11C6" w14:textId="77777777" w:rsidR="00487336" w:rsidRPr="00487336" w:rsidRDefault="00487336" w:rsidP="00487336"/>
    <w:p w14:paraId="5BB9D3D0" w14:textId="77777777" w:rsidR="00926ECA" w:rsidRPr="00487336" w:rsidRDefault="00926ECA" w:rsidP="00926ECA">
      <w:r w:rsidRPr="00487336">
        <w:t>Derrière l’ouvreur on joue :</w:t>
      </w:r>
    </w:p>
    <w:p w14:paraId="02FFA836" w14:textId="77777777" w:rsidR="00487336" w:rsidRDefault="00926ECA" w:rsidP="00FF5072">
      <w:pPr>
        <w:pStyle w:val="Pardeliste"/>
        <w:numPr>
          <w:ilvl w:val="0"/>
          <w:numId w:val="75"/>
        </w:numPr>
      </w:pPr>
      <w:r w:rsidRPr="00487336">
        <w:rPr>
          <w:color w:val="FF0000"/>
        </w:rPr>
        <w:t>X</w:t>
      </w:r>
      <w:r w:rsidRPr="00487336">
        <w:t xml:space="preserve"> : </w:t>
      </w:r>
    </w:p>
    <w:p w14:paraId="24E4C456" w14:textId="77777777" w:rsidR="00487336" w:rsidRDefault="00487336" w:rsidP="00FF5072">
      <w:pPr>
        <w:pStyle w:val="Pardeliste"/>
        <w:numPr>
          <w:ilvl w:val="0"/>
          <w:numId w:val="77"/>
        </w:numPr>
      </w:pPr>
      <w:r w:rsidRPr="00487336">
        <w:t>Dans le cas de l’ouverture d’1</w:t>
      </w:r>
      <w:r>
        <w:rPr>
          <w:color w:val="008000"/>
          <w:sz w:val="28"/>
        </w:rPr>
        <w:sym w:font="Symbol" w:char="F0A7"/>
      </w:r>
      <w:r w:rsidRPr="00487336">
        <w:t>, main forte singleton Y (4-4-4-1 ou 5-4-3-1 avec probablement 5</w:t>
      </w:r>
      <w:r>
        <w:rPr>
          <w:color w:val="008000"/>
          <w:sz w:val="28"/>
        </w:rPr>
        <w:sym w:font="Symbol" w:char="F0A7"/>
      </w:r>
      <w:r w:rsidRPr="00487336">
        <w:t>)</w:t>
      </w:r>
    </w:p>
    <w:p w14:paraId="774CCADE" w14:textId="77777777" w:rsidR="00487336" w:rsidRDefault="00926ECA" w:rsidP="00FF5072">
      <w:pPr>
        <w:pStyle w:val="Pardeliste"/>
        <w:numPr>
          <w:ilvl w:val="0"/>
          <w:numId w:val="77"/>
        </w:numPr>
      </w:pPr>
      <w:r w:rsidRPr="00487336">
        <w:t>Sur ouverture 1</w:t>
      </w:r>
      <w:r w:rsidR="00487336">
        <w:rPr>
          <w:color w:val="FFC000"/>
          <w:sz w:val="28"/>
        </w:rPr>
        <w:sym w:font="Symbol" w:char="F0A8"/>
      </w:r>
      <w:r w:rsidRPr="00487336">
        <w:t xml:space="preserve"> et 1</w:t>
      </w:r>
      <w:r w:rsidR="00487336">
        <w:rPr>
          <w:color w:val="FF0000"/>
          <w:sz w:val="28"/>
        </w:rPr>
        <w:sym w:font="Symbol" w:char="F0A9"/>
      </w:r>
      <w:r w:rsidRPr="00487336">
        <w:t>, décrit un 5-4 Fo</w:t>
      </w:r>
      <w:r w:rsidR="00487336">
        <w:t xml:space="preserve">rt, </w:t>
      </w:r>
      <w:r w:rsidRPr="00487336">
        <w:t>la 5</w:t>
      </w:r>
      <w:r w:rsidRPr="00487336">
        <w:rPr>
          <w:vertAlign w:val="superscript"/>
        </w:rPr>
        <w:t>ème</w:t>
      </w:r>
      <w:r w:rsidRPr="00487336">
        <w:t xml:space="preserve"> étant en dessous de 1X (raison pour laquelle on ne l’a pas nommé). </w:t>
      </w:r>
    </w:p>
    <w:p w14:paraId="580F9D42" w14:textId="77777777" w:rsidR="00926ECA" w:rsidRPr="00487336" w:rsidRDefault="00926ECA" w:rsidP="00AA0E4B">
      <w:pPr>
        <w:numPr>
          <w:ilvl w:val="0"/>
          <w:numId w:val="28"/>
        </w:numPr>
      </w:pPr>
      <w:r w:rsidRPr="00487336">
        <w:t>2</w:t>
      </w:r>
      <w:r w:rsidR="00487336">
        <w:rPr>
          <w:color w:val="008000"/>
          <w:sz w:val="28"/>
        </w:rPr>
        <w:sym w:font="Symbol" w:char="F0A7"/>
      </w:r>
      <w:r w:rsidRPr="00487336">
        <w:t xml:space="preserve"> (sur ouverture d’1</w:t>
      </w:r>
      <w:r w:rsidR="00487336">
        <w:rPr>
          <w:color w:val="008000"/>
          <w:sz w:val="28"/>
        </w:rPr>
        <w:sym w:font="Symbol" w:char="F0A7"/>
      </w:r>
      <w:r w:rsidRPr="00487336">
        <w:t>) : 5-5 Faible des 2 couleurs non nommées</w:t>
      </w:r>
      <w:r w:rsidR="00487336">
        <w:t xml:space="preserve"> </w:t>
      </w:r>
    </w:p>
    <w:p w14:paraId="6A10DB7E" w14:textId="77777777" w:rsidR="00926ECA" w:rsidRPr="00487336" w:rsidRDefault="00926ECA" w:rsidP="00AA0E4B">
      <w:pPr>
        <w:numPr>
          <w:ilvl w:val="0"/>
          <w:numId w:val="28"/>
        </w:numPr>
        <w:rPr>
          <w:b/>
          <w:bCs/>
          <w:u w:val="single"/>
        </w:rPr>
      </w:pPr>
      <w:r w:rsidRPr="00487336">
        <w:rPr>
          <w:b/>
          <w:bCs/>
          <w:u w:val="single"/>
        </w:rPr>
        <w:t>2</w:t>
      </w:r>
      <w:r w:rsidR="00487336">
        <w:rPr>
          <w:b/>
          <w:bCs/>
          <w:color w:val="FFC000"/>
          <w:sz w:val="28"/>
          <w:u w:val="single"/>
        </w:rPr>
        <w:sym w:font="Symbol" w:char="F0A8"/>
      </w:r>
      <w:r w:rsidRPr="00487336">
        <w:rPr>
          <w:b/>
          <w:bCs/>
          <w:u w:val="single"/>
        </w:rPr>
        <w:t>(sur ouverture d’1</w:t>
      </w:r>
      <w:r w:rsidR="00487336">
        <w:rPr>
          <w:b/>
          <w:bCs/>
          <w:color w:val="FFC000"/>
          <w:sz w:val="28"/>
          <w:u w:val="single"/>
        </w:rPr>
        <w:sym w:font="Symbol" w:char="F0A8"/>
      </w:r>
      <w:r w:rsidRPr="00487336">
        <w:rPr>
          <w:b/>
          <w:bCs/>
          <w:u w:val="single"/>
        </w:rPr>
        <w:t>) : Naturel</w:t>
      </w:r>
    </w:p>
    <w:p w14:paraId="23C16DE8" w14:textId="77777777" w:rsidR="00926ECA" w:rsidRPr="00487336" w:rsidRDefault="00926ECA" w:rsidP="00AA0E4B">
      <w:pPr>
        <w:numPr>
          <w:ilvl w:val="0"/>
          <w:numId w:val="28"/>
        </w:numPr>
        <w:rPr>
          <w:u w:val="single"/>
        </w:rPr>
      </w:pPr>
      <w:r w:rsidRPr="00487336">
        <w:t>Nouvelle couleur : Naturel 6</w:t>
      </w:r>
      <w:r w:rsidRPr="00487336">
        <w:rPr>
          <w:vertAlign w:val="superscript"/>
        </w:rPr>
        <w:t>ème</w:t>
      </w:r>
      <w:r w:rsidRPr="00487336">
        <w:t xml:space="preserve"> avec un résidu d’au moins 3 cartes (souvent 4) dans l’autre couleur non nommée</w:t>
      </w:r>
    </w:p>
    <w:p w14:paraId="4EA21DCB" w14:textId="77777777" w:rsidR="00487336" w:rsidRPr="00487336" w:rsidRDefault="00487336" w:rsidP="00487336">
      <w:pPr>
        <w:ind w:left="720"/>
        <w:rPr>
          <w:u w:val="single"/>
        </w:rPr>
      </w:pPr>
    </w:p>
    <w:p w14:paraId="3C5DDDA5" w14:textId="77777777" w:rsidR="00487336" w:rsidRDefault="00487336" w:rsidP="00487336">
      <w:pPr>
        <w:pStyle w:val="Titre2"/>
        <w:spacing w:before="0" w:after="0"/>
      </w:pPr>
      <w:r>
        <w:t xml:space="preserve">               (1X) </w:t>
      </w:r>
      <w:r w:rsidRPr="00487336">
        <w:t>Passe</w:t>
      </w:r>
      <w:r>
        <w:t xml:space="preserve"> (1Y) </w:t>
      </w:r>
      <w:r w:rsidRPr="00487336">
        <w:rPr>
          <w:color w:val="FF0000"/>
        </w:rPr>
        <w:t>Passe</w:t>
      </w:r>
    </w:p>
    <w:p w14:paraId="780CE82B" w14:textId="77777777" w:rsidR="00487336" w:rsidRPr="00487336" w:rsidRDefault="00487336" w:rsidP="00487336">
      <w:pPr>
        <w:pStyle w:val="Titre2"/>
        <w:spacing w:before="0" w:after="0"/>
      </w:pPr>
      <w:r>
        <w:t xml:space="preserve">             (1SA) </w:t>
      </w:r>
      <w:proofErr w:type="spellStart"/>
      <w:r w:rsidRPr="00487336">
        <w:t>Passe</w:t>
      </w:r>
      <w:r>
        <w:t xml:space="preserve"> Passe</w:t>
      </w:r>
      <w:proofErr w:type="spellEnd"/>
      <w:r>
        <w:t> </w:t>
      </w:r>
      <w:r w:rsidRPr="00487336">
        <w:rPr>
          <w:color w:val="FF0000"/>
        </w:rPr>
        <w:t>?</w:t>
      </w:r>
    </w:p>
    <w:p w14:paraId="2233A2AC" w14:textId="77777777" w:rsidR="00926ECA" w:rsidRPr="00487336" w:rsidRDefault="00926ECA" w:rsidP="00926ECA"/>
    <w:p w14:paraId="31F46D70" w14:textId="77777777" w:rsidR="00926ECA" w:rsidRPr="00487336" w:rsidRDefault="00926ECA" w:rsidP="00926ECA">
      <w:r w:rsidRPr="00487336">
        <w:t>En réveil, on joue :</w:t>
      </w:r>
    </w:p>
    <w:p w14:paraId="09172A12" w14:textId="77777777" w:rsidR="00926ECA" w:rsidRPr="00487336" w:rsidRDefault="00926ECA" w:rsidP="00AA0E4B">
      <w:pPr>
        <w:numPr>
          <w:ilvl w:val="0"/>
          <w:numId w:val="29"/>
        </w:numPr>
      </w:pPr>
      <w:r w:rsidRPr="00487336">
        <w:rPr>
          <w:b/>
          <w:bCs/>
          <w:color w:val="FF0000"/>
        </w:rPr>
        <w:t>X</w:t>
      </w:r>
      <w:r w:rsidRPr="00487336">
        <w:rPr>
          <w:b/>
          <w:bCs/>
        </w:rPr>
        <w:t xml:space="preserve"> : Main forte </w:t>
      </w:r>
      <w:r w:rsidRPr="00487336">
        <w:rPr>
          <w:b/>
          <w:bCs/>
          <w:u w:val="single"/>
        </w:rPr>
        <w:t>avec la couleur de l’ouvreur</w:t>
      </w:r>
    </w:p>
    <w:p w14:paraId="58B5B9D9" w14:textId="77777777" w:rsidR="00926ECA" w:rsidRPr="00487336" w:rsidRDefault="00926ECA" w:rsidP="00AA0E4B">
      <w:pPr>
        <w:numPr>
          <w:ilvl w:val="0"/>
          <w:numId w:val="29"/>
        </w:numPr>
      </w:pPr>
      <w:r w:rsidRPr="00487336">
        <w:t>Toute couleur : Naturelle compétitive</w:t>
      </w:r>
    </w:p>
    <w:p w14:paraId="4EA79458" w14:textId="77777777" w:rsidR="00873CB6" w:rsidRDefault="00873CB6" w:rsidP="00926ECA">
      <w:pPr>
        <w:pStyle w:val="Titre2"/>
        <w:rPr>
          <w:rFonts w:ascii="Times New Roman" w:hAnsi="Times New Roman" w:cs="Times New Roman"/>
          <w:b w:val="0"/>
          <w:bCs w:val="0"/>
          <w:i w:val="0"/>
          <w:iCs w:val="0"/>
          <w:color w:val="FF0000"/>
          <w:sz w:val="24"/>
          <w:szCs w:val="24"/>
        </w:rPr>
      </w:pPr>
      <w:bookmarkStart w:id="146" w:name="_Toc332302173"/>
    </w:p>
    <w:p w14:paraId="0DF2DDFF" w14:textId="77777777" w:rsidR="006F311A" w:rsidRPr="006F311A" w:rsidRDefault="006F311A" w:rsidP="006F311A"/>
    <w:p w14:paraId="393B33F0" w14:textId="77777777" w:rsidR="00926ECA" w:rsidRDefault="00926ECA" w:rsidP="00926ECA">
      <w:pPr>
        <w:pStyle w:val="Titre2"/>
      </w:pPr>
      <w:bookmarkStart w:id="147" w:name="_Toc468559135"/>
      <w:r>
        <w:lastRenderedPageBreak/>
        <w:t>Autres Séquences</w:t>
      </w:r>
      <w:bookmarkEnd w:id="146"/>
      <w:bookmarkEnd w:id="147"/>
    </w:p>
    <w:p w14:paraId="2F444FC9" w14:textId="77777777" w:rsidR="00AE4DD1" w:rsidRDefault="00AE4DD1" w:rsidP="00926ECA"/>
    <w:p w14:paraId="6AB5A470" w14:textId="77777777" w:rsidR="008B5078" w:rsidRDefault="00926ECA" w:rsidP="00926ECA">
      <w:r w:rsidRPr="00487336">
        <w:t xml:space="preserve">Dans une séquence type </w:t>
      </w:r>
      <w:r w:rsidR="00487336">
        <w:t>(</w:t>
      </w:r>
      <w:r w:rsidRPr="00487336">
        <w:t>1</w:t>
      </w:r>
      <w:r w:rsidR="00487336">
        <w:rPr>
          <w:color w:val="008000"/>
          <w:sz w:val="28"/>
        </w:rPr>
        <w:sym w:font="Symbol" w:char="F0A7"/>
      </w:r>
      <w:r w:rsidR="00487336">
        <w:rPr>
          <w:color w:val="008000"/>
          <w:sz w:val="28"/>
        </w:rPr>
        <w:t>)</w:t>
      </w:r>
      <w:r w:rsidR="00487336">
        <w:t xml:space="preserve"> </w:t>
      </w:r>
      <w:r w:rsidRPr="00487336">
        <w:t>1</w:t>
      </w:r>
      <w:r w:rsidR="00487336">
        <w:rPr>
          <w:color w:val="FFC000"/>
          <w:sz w:val="28"/>
        </w:rPr>
        <w:sym w:font="Symbol" w:char="F0A8"/>
      </w:r>
      <w:r w:rsidRPr="00487336">
        <w:t>/</w:t>
      </w:r>
      <w:r w:rsidR="00487336">
        <w:rPr>
          <w:color w:val="FF0000"/>
          <w:sz w:val="28"/>
        </w:rPr>
        <w:sym w:font="Symbol" w:char="F0A9"/>
      </w:r>
      <w:r w:rsidR="00487336">
        <w:t xml:space="preserve"> (</w:t>
      </w:r>
      <w:r w:rsidRPr="00487336">
        <w:rPr>
          <w:color w:val="FF0000"/>
        </w:rPr>
        <w:t>X</w:t>
      </w:r>
      <w:r w:rsidR="00487336">
        <w:t>)</w:t>
      </w:r>
      <w:r w:rsidRPr="00487336">
        <w:t xml:space="preserve">, le </w:t>
      </w:r>
      <w:r w:rsidR="00487336" w:rsidRPr="008B5078">
        <w:rPr>
          <w:color w:val="002060"/>
        </w:rPr>
        <w:t>XX</w:t>
      </w:r>
      <w:r w:rsidRPr="00487336">
        <w:t xml:space="preserve"> promet un</w:t>
      </w:r>
      <w:r w:rsidR="008B5078">
        <w:t xml:space="preserve"> gros</w:t>
      </w:r>
      <w:r w:rsidRPr="00487336">
        <w:t xml:space="preserve"> honneur 2</w:t>
      </w:r>
      <w:r w:rsidRPr="00487336">
        <w:rPr>
          <w:vertAlign w:val="superscript"/>
        </w:rPr>
        <w:t>nd</w:t>
      </w:r>
      <w:r w:rsidRPr="00487336">
        <w:t xml:space="preserve"> </w:t>
      </w:r>
      <w:r w:rsidR="00487336">
        <w:t>(As ou Roi)</w:t>
      </w:r>
    </w:p>
    <w:p w14:paraId="55725565" w14:textId="77777777" w:rsidR="00926ECA" w:rsidRPr="00487336" w:rsidRDefault="00926ECA" w:rsidP="00926ECA">
      <w:r w:rsidRPr="00487336">
        <w:t xml:space="preserve">Dans la séquence </w:t>
      </w:r>
      <w:r w:rsidR="008B5078">
        <w:t>(</w:t>
      </w:r>
      <w:r w:rsidRPr="00487336">
        <w:t>1</w:t>
      </w:r>
      <w:r w:rsidR="008B5078">
        <w:rPr>
          <w:color w:val="008000"/>
          <w:sz w:val="28"/>
        </w:rPr>
        <w:sym w:font="Symbol" w:char="F0A7"/>
      </w:r>
      <w:r w:rsidRPr="00487336">
        <w:t>/</w:t>
      </w:r>
      <w:r w:rsidR="008B5078">
        <w:rPr>
          <w:color w:val="FFC000"/>
          <w:sz w:val="28"/>
        </w:rPr>
        <w:sym w:font="Symbol" w:char="F0A8"/>
      </w:r>
      <w:r w:rsidR="008B5078">
        <w:t>) 1</w:t>
      </w:r>
      <w:r w:rsidR="008B5078">
        <w:rPr>
          <w:color w:val="0000FF"/>
          <w:sz w:val="28"/>
        </w:rPr>
        <w:sym w:font="Symbol" w:char="F0AA"/>
      </w:r>
      <w:r w:rsidR="008B5078">
        <w:t xml:space="preserve"> (</w:t>
      </w:r>
      <w:r w:rsidRPr="008B5078">
        <w:rPr>
          <w:color w:val="FF0000"/>
        </w:rPr>
        <w:t>X</w:t>
      </w:r>
      <w:r w:rsidR="008B5078">
        <w:rPr>
          <w:color w:val="FF0000"/>
        </w:rPr>
        <w:t xml:space="preserve">) </w:t>
      </w:r>
      <w:r w:rsidR="008B5078" w:rsidRPr="00487336">
        <w:t>le</w:t>
      </w:r>
      <w:r w:rsidRPr="00487336">
        <w:t xml:space="preserve"> </w:t>
      </w:r>
      <w:r w:rsidR="008B5078" w:rsidRPr="008B5078">
        <w:rPr>
          <w:color w:val="002060"/>
        </w:rPr>
        <w:t>XX</w:t>
      </w:r>
      <w:r w:rsidRPr="00487336">
        <w:t xml:space="preserve"> promet un honneur </w:t>
      </w:r>
      <w:r w:rsidRPr="008B5078">
        <w:t>2</w:t>
      </w:r>
      <w:r w:rsidRPr="008B5078">
        <w:rPr>
          <w:vertAlign w:val="superscript"/>
        </w:rPr>
        <w:t>nd</w:t>
      </w:r>
      <w:r w:rsidR="008B5078">
        <w:t xml:space="preserve">, </w:t>
      </w:r>
      <w:r w:rsidRPr="008B5078">
        <w:t>2</w:t>
      </w:r>
      <w:r w:rsidR="008B5078">
        <w:rPr>
          <w:color w:val="FF0000"/>
          <w:sz w:val="28"/>
        </w:rPr>
        <w:sym w:font="Symbol" w:char="F0A9"/>
      </w:r>
      <w:r w:rsidRPr="00487336">
        <w:t xml:space="preserve"> promet 3</w:t>
      </w:r>
      <w:r w:rsidR="008B5078">
        <w:rPr>
          <w:color w:val="0000FF"/>
          <w:sz w:val="28"/>
        </w:rPr>
        <w:sym w:font="Symbol" w:char="F0AA"/>
      </w:r>
      <w:r w:rsidRPr="00487336">
        <w:t xml:space="preserve"> avec 9-10 pts et 2</w:t>
      </w:r>
      <w:r w:rsidR="008B5078">
        <w:rPr>
          <w:color w:val="0000FF"/>
          <w:sz w:val="28"/>
        </w:rPr>
        <w:sym w:font="Symbol" w:char="F0AA"/>
      </w:r>
      <w:r w:rsidRPr="00487336">
        <w:t>, 3</w:t>
      </w:r>
      <w:r w:rsidR="008B5078">
        <w:rPr>
          <w:color w:val="0000FF"/>
          <w:sz w:val="28"/>
        </w:rPr>
        <w:sym w:font="Symbol" w:char="F0AA"/>
      </w:r>
      <w:r w:rsidRPr="00487336">
        <w:t xml:space="preserve"> zone 6-8 pts.</w:t>
      </w:r>
    </w:p>
    <w:p w14:paraId="1E42F56F" w14:textId="77777777" w:rsidR="00926ECA" w:rsidRPr="00487336" w:rsidRDefault="00926ECA" w:rsidP="00926ECA"/>
    <w:p w14:paraId="09CE72D4" w14:textId="77777777" w:rsidR="00926ECA" w:rsidRPr="00487336" w:rsidRDefault="008B5078" w:rsidP="00926ECA">
      <w:r>
        <w:t xml:space="preserve">Situation (1SA)  Passe </w:t>
      </w:r>
      <w:r w:rsidR="00926ECA" w:rsidRPr="00487336">
        <w:t>(2</w:t>
      </w:r>
      <w:r w:rsidR="00AB0D35">
        <w:rPr>
          <w:color w:val="FFC000"/>
          <w:sz w:val="28"/>
        </w:rPr>
        <w:sym w:font="Symbol" w:char="F0A8"/>
      </w:r>
      <w:r w:rsidR="00926ECA" w:rsidRPr="00487336">
        <w:t>/</w:t>
      </w:r>
      <w:r w:rsidR="00AB0D35">
        <w:rPr>
          <w:color w:val="FF0000"/>
          <w:sz w:val="28"/>
        </w:rPr>
        <w:sym w:font="Symbol" w:char="F0A9"/>
      </w:r>
      <w:r w:rsidR="00926ECA" w:rsidRPr="00487336">
        <w:t>/</w:t>
      </w:r>
      <w:r w:rsidR="00AB0D35">
        <w:rPr>
          <w:color w:val="0000FF"/>
          <w:sz w:val="28"/>
        </w:rPr>
        <w:sym w:font="Symbol" w:char="F0AA"/>
      </w:r>
      <w:r w:rsidR="00926ECA" w:rsidRPr="00487336">
        <w:t>)</w:t>
      </w:r>
      <w:r>
        <w:t> </w:t>
      </w:r>
      <w:r w:rsidR="00AB0D35">
        <w:t xml:space="preserve">  </w:t>
      </w:r>
      <w:r>
        <w:t xml:space="preserve"> </w:t>
      </w:r>
      <w:r w:rsidRPr="00AB0D35">
        <w:rPr>
          <w:b/>
        </w:rPr>
        <w:t>?</w:t>
      </w:r>
    </w:p>
    <w:p w14:paraId="5017D7C7" w14:textId="77777777" w:rsidR="00926ECA" w:rsidRPr="00487336" w:rsidRDefault="00926ECA" w:rsidP="00AA0E4B">
      <w:pPr>
        <w:numPr>
          <w:ilvl w:val="0"/>
          <w:numId w:val="30"/>
        </w:numPr>
      </w:pPr>
      <w:r w:rsidRPr="00487336">
        <w:t xml:space="preserve">Le </w:t>
      </w:r>
      <w:r w:rsidR="00AB0D35" w:rsidRPr="00AB0D35">
        <w:rPr>
          <w:color w:val="FF0000"/>
        </w:rPr>
        <w:t>X</w:t>
      </w:r>
      <w:r w:rsidRPr="00487336">
        <w:t xml:space="preserve"> montre 5 cartes dans la couleur du Texas</w:t>
      </w:r>
    </w:p>
    <w:p w14:paraId="3DBDBFF0" w14:textId="77777777" w:rsidR="00926ECA" w:rsidRPr="00487336" w:rsidRDefault="00926ECA" w:rsidP="00AA0E4B">
      <w:pPr>
        <w:numPr>
          <w:ilvl w:val="0"/>
          <w:numId w:val="30"/>
        </w:numPr>
      </w:pPr>
      <w:r w:rsidRPr="00487336">
        <w:t>La rectif du Texas Majeure montre un bicolore 5-5 Maj Mineure indéterminé</w:t>
      </w:r>
    </w:p>
    <w:p w14:paraId="33794171" w14:textId="77777777" w:rsidR="00926ECA" w:rsidRDefault="00926ECA" w:rsidP="00AA0E4B">
      <w:pPr>
        <w:numPr>
          <w:ilvl w:val="0"/>
          <w:numId w:val="30"/>
        </w:numPr>
      </w:pPr>
      <w:r w:rsidRPr="00487336">
        <w:t>La rectif du Texas Mineure montre un bicolore Majeur</w:t>
      </w:r>
    </w:p>
    <w:p w14:paraId="4DD04B11" w14:textId="77777777" w:rsidR="00487336" w:rsidRPr="00487336" w:rsidRDefault="00C876E3" w:rsidP="00487336">
      <w:pPr>
        <w:numPr>
          <w:ilvl w:val="0"/>
          <w:numId w:val="30"/>
        </w:numPr>
      </w:pPr>
      <w:r>
        <w:t>Sur 2</w:t>
      </w:r>
      <w:r>
        <w:rPr>
          <w:color w:val="FFC000"/>
          <w:sz w:val="28"/>
        </w:rPr>
        <w:sym w:font="Symbol" w:char="F0A8"/>
      </w:r>
      <w:r>
        <w:t>/2</w:t>
      </w:r>
      <w:r>
        <w:rPr>
          <w:color w:val="FF0000"/>
          <w:sz w:val="28"/>
        </w:rPr>
        <w:sym w:font="Symbol" w:char="F0A9"/>
      </w:r>
      <w:r>
        <w:t>, 2SA est un bicolore mineur</w:t>
      </w:r>
    </w:p>
    <w:p w14:paraId="4ADC9BCC" w14:textId="77777777" w:rsidR="00926ECA" w:rsidRPr="00487336" w:rsidRDefault="00AB0D35" w:rsidP="00926ECA">
      <w:r>
        <w:t>--------------------------------------------------------------------------------------------------------------</w:t>
      </w:r>
    </w:p>
    <w:p w14:paraId="0C51CC09" w14:textId="77777777" w:rsidR="00D56349" w:rsidRPr="00487336" w:rsidRDefault="00926ECA" w:rsidP="00926ECA">
      <w:r w:rsidRPr="00487336">
        <w:t xml:space="preserve">Après une intervention, le contre par l’intervenant du </w:t>
      </w:r>
      <w:proofErr w:type="spellStart"/>
      <w:r w:rsidRPr="00487336">
        <w:t>cue-bid</w:t>
      </w:r>
      <w:proofErr w:type="spellEnd"/>
      <w:r w:rsidRPr="00487336">
        <w:t xml:space="preserve"> adverse demande une entame dans une autre couleur.</w:t>
      </w:r>
    </w:p>
    <w:p w14:paraId="390D3077" w14:textId="77777777" w:rsidR="00AB0D35" w:rsidRPr="00AB0D35" w:rsidRDefault="00AB0D35" w:rsidP="00E531F4">
      <w:pPr>
        <w:pStyle w:val="Titre1"/>
        <w:numPr>
          <w:ilvl w:val="1"/>
          <w:numId w:val="1"/>
        </w:numPr>
        <w:tabs>
          <w:tab w:val="num" w:pos="1500"/>
        </w:tabs>
        <w:ind w:left="1500"/>
        <w:jc w:val="center"/>
      </w:pPr>
      <w:bookmarkStart w:id="148" w:name="_Toc470889964"/>
      <w:bookmarkStart w:id="149" w:name="_Toc468559138"/>
      <w:r w:rsidRPr="00E531F4">
        <w:rPr>
          <w:bdr w:val="single" w:sz="4" w:space="0" w:color="auto"/>
        </w:rPr>
        <w:t>Le Blackwood</w:t>
      </w:r>
      <w:bookmarkEnd w:id="148"/>
    </w:p>
    <w:p w14:paraId="4A090BBD" w14:textId="77777777" w:rsidR="00AB0D35" w:rsidRPr="00AB41C4" w:rsidRDefault="007E1C2F" w:rsidP="00AB0D35">
      <w:pPr>
        <w:rPr>
          <w:color w:val="000000" w:themeColor="text1"/>
        </w:rPr>
      </w:pPr>
      <w:r>
        <w:rPr>
          <w:color w:val="000000" w:themeColor="text1"/>
        </w:rPr>
        <w:t xml:space="preserve">Le BW  5 clés </w:t>
      </w:r>
      <w:r w:rsidR="00AB0D35" w:rsidRPr="00AB41C4">
        <w:rPr>
          <w:color w:val="000000" w:themeColor="text1"/>
        </w:rPr>
        <w:t>est appliqué quand :</w:t>
      </w:r>
    </w:p>
    <w:p w14:paraId="58142893" w14:textId="77777777" w:rsidR="00AB0D35" w:rsidRPr="00AB41C4" w:rsidRDefault="00AB0D35" w:rsidP="00AB0D35">
      <w:pPr>
        <w:numPr>
          <w:ilvl w:val="0"/>
          <w:numId w:val="22"/>
        </w:numPr>
        <w:rPr>
          <w:color w:val="000000" w:themeColor="text1"/>
        </w:rPr>
      </w:pPr>
      <w:r w:rsidRPr="00AB41C4">
        <w:rPr>
          <w:color w:val="000000" w:themeColor="text1"/>
        </w:rPr>
        <w:t>Un fit est connu</w:t>
      </w:r>
    </w:p>
    <w:p w14:paraId="18658438" w14:textId="77777777" w:rsidR="00AB0D35" w:rsidRPr="00AB41C4" w:rsidRDefault="00AB0D35" w:rsidP="00AB0D35">
      <w:pPr>
        <w:numPr>
          <w:ilvl w:val="0"/>
          <w:numId w:val="22"/>
        </w:numPr>
        <w:rPr>
          <w:color w:val="000000" w:themeColor="text1"/>
        </w:rPr>
      </w:pPr>
      <w:r w:rsidRPr="00AB41C4">
        <w:rPr>
          <w:color w:val="000000" w:themeColor="text1"/>
        </w:rPr>
        <w:t>Une couleur d’atout est agréée</w:t>
      </w:r>
    </w:p>
    <w:p w14:paraId="098E12A4" w14:textId="77777777" w:rsidR="00AB0D35" w:rsidRPr="00AB41C4" w:rsidRDefault="00AB0D35" w:rsidP="00AB0D35">
      <w:pPr>
        <w:numPr>
          <w:ilvl w:val="0"/>
          <w:numId w:val="22"/>
        </w:numPr>
        <w:rPr>
          <w:color w:val="000000" w:themeColor="text1"/>
        </w:rPr>
      </w:pPr>
      <w:r w:rsidRPr="00AB41C4">
        <w:rPr>
          <w:color w:val="000000" w:themeColor="text1"/>
        </w:rPr>
        <w:t>Le répondant au BW a annoncé un unicolore</w:t>
      </w:r>
    </w:p>
    <w:p w14:paraId="2A6DDD32" w14:textId="77777777" w:rsidR="00C876E3" w:rsidRPr="00AB0D35" w:rsidRDefault="00AB0D35" w:rsidP="00AB0D35">
      <w:pPr>
        <w:rPr>
          <w:color w:val="000000" w:themeColor="text1"/>
        </w:rPr>
      </w:pPr>
      <w:r w:rsidRPr="00AB0D35">
        <w:rPr>
          <w:color w:val="000000" w:themeColor="text1"/>
        </w:rPr>
        <w:t>En cas de double fit, le répondant au BW 5 clés répond sur la couleur de celui qui le pose.</w:t>
      </w:r>
    </w:p>
    <w:p w14:paraId="53CB82CE" w14:textId="77777777" w:rsidR="00AB0D35" w:rsidRPr="00C876E3" w:rsidRDefault="00AB0D35" w:rsidP="00B14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</w:rPr>
      </w:pPr>
      <w:r w:rsidRPr="00C876E3">
        <w:rPr>
          <w:b/>
          <w:color w:val="000000" w:themeColor="text1"/>
        </w:rPr>
        <w:t>Les réponses sont :</w:t>
      </w:r>
    </w:p>
    <w:p w14:paraId="41660927" w14:textId="77777777" w:rsidR="00AB0D35" w:rsidRPr="00C876E3" w:rsidRDefault="00AB0D35" w:rsidP="00B14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</w:rPr>
      </w:pPr>
      <w:r w:rsidRPr="00C876E3">
        <w:rPr>
          <w:b/>
          <w:color w:val="000000" w:themeColor="text1"/>
        </w:rPr>
        <w:t>5</w:t>
      </w:r>
      <w:r w:rsidRPr="00C876E3">
        <w:rPr>
          <w:b/>
          <w:color w:val="008000"/>
          <w:sz w:val="28"/>
        </w:rPr>
        <w:sym w:font="Symbol" w:char="F0A7"/>
      </w:r>
      <w:r w:rsidRPr="00C876E3">
        <w:rPr>
          <w:b/>
          <w:color w:val="000000" w:themeColor="text1"/>
        </w:rPr>
        <w:t> : 30</w:t>
      </w:r>
    </w:p>
    <w:p w14:paraId="027A01BA" w14:textId="77777777" w:rsidR="00AB0D35" w:rsidRPr="00C876E3" w:rsidRDefault="00AB0D35" w:rsidP="00B14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</w:rPr>
      </w:pPr>
      <w:r w:rsidRPr="00C876E3">
        <w:rPr>
          <w:b/>
          <w:color w:val="000000" w:themeColor="text1"/>
        </w:rPr>
        <w:t>5</w:t>
      </w:r>
      <w:r w:rsidRPr="00C876E3">
        <w:rPr>
          <w:b/>
          <w:color w:val="FFC000"/>
          <w:sz w:val="28"/>
        </w:rPr>
        <w:sym w:font="Symbol" w:char="F0A8"/>
      </w:r>
      <w:r w:rsidRPr="00C876E3">
        <w:rPr>
          <w:b/>
          <w:color w:val="000000" w:themeColor="text1"/>
        </w:rPr>
        <w:t> : 41</w:t>
      </w:r>
    </w:p>
    <w:p w14:paraId="1DA0E6E8" w14:textId="77777777" w:rsidR="00AB0D35" w:rsidRPr="00B147A7" w:rsidRDefault="00AB0D35" w:rsidP="00FF5072">
      <w:pPr>
        <w:pStyle w:val="Pardeliste"/>
        <w:numPr>
          <w:ilvl w:val="0"/>
          <w:numId w:val="87"/>
        </w:numPr>
        <w:rPr>
          <w:bCs/>
          <w:color w:val="000000" w:themeColor="text1"/>
        </w:rPr>
      </w:pPr>
      <w:r w:rsidRPr="00B147A7">
        <w:rPr>
          <w:bCs/>
          <w:color w:val="000000" w:themeColor="text1"/>
        </w:rPr>
        <w:t xml:space="preserve">Les réponses au palier de 6 au </w:t>
      </w:r>
      <w:r w:rsidR="00C876E3" w:rsidRPr="00B147A7">
        <w:rPr>
          <w:bCs/>
          <w:color w:val="000000" w:themeColor="text1"/>
        </w:rPr>
        <w:t>BW se</w:t>
      </w:r>
      <w:r w:rsidRPr="00B147A7">
        <w:rPr>
          <w:bCs/>
          <w:color w:val="000000" w:themeColor="text1"/>
        </w:rPr>
        <w:t xml:space="preserve"> font avec soit 1 As + la Dame d’atout + 1 Chicane soit 3As + 1 chicane.</w:t>
      </w:r>
    </w:p>
    <w:p w14:paraId="40C71DD0" w14:textId="77777777" w:rsidR="00AB0D35" w:rsidRPr="00B147A7" w:rsidRDefault="00AB0D35" w:rsidP="00FF5072">
      <w:pPr>
        <w:pStyle w:val="Pardeliste"/>
        <w:numPr>
          <w:ilvl w:val="0"/>
          <w:numId w:val="87"/>
        </w:numPr>
        <w:rPr>
          <w:bCs/>
          <w:color w:val="000000" w:themeColor="text1"/>
        </w:rPr>
      </w:pPr>
      <w:r w:rsidRPr="00B147A7">
        <w:rPr>
          <w:bCs/>
          <w:color w:val="000000" w:themeColor="text1"/>
        </w:rPr>
        <w:t>En réponse au BW aux rois, on nomme naturellement les rois en dessous du fit.</w:t>
      </w:r>
    </w:p>
    <w:p w14:paraId="31CF82A4" w14:textId="77777777" w:rsidR="00AB0D35" w:rsidRPr="00AB0D35" w:rsidRDefault="00AB0D35" w:rsidP="00AB0D35">
      <w:pPr>
        <w:rPr>
          <w:color w:val="000000" w:themeColor="text1"/>
        </w:rPr>
      </w:pPr>
    </w:p>
    <w:p w14:paraId="00D38B66" w14:textId="77777777" w:rsidR="00AB0D35" w:rsidRPr="00B147A7" w:rsidRDefault="00AB0D35" w:rsidP="00FF5072">
      <w:pPr>
        <w:pStyle w:val="Pardeliste"/>
        <w:numPr>
          <w:ilvl w:val="0"/>
          <w:numId w:val="87"/>
        </w:numPr>
        <w:rPr>
          <w:color w:val="000000" w:themeColor="text1"/>
        </w:rPr>
      </w:pPr>
      <w:r w:rsidRPr="00B147A7">
        <w:rPr>
          <w:color w:val="000000" w:themeColor="text1"/>
        </w:rPr>
        <w:t>Quand un fit est clairement nommé et uniquement dans ce cas-là, les enchères en jump de 4</w:t>
      </w:r>
      <w:r>
        <w:rPr>
          <w:color w:val="FF0000"/>
          <w:sz w:val="28"/>
        </w:rPr>
        <w:sym w:font="Symbol" w:char="F0A9"/>
      </w:r>
      <w:r w:rsidRPr="00B147A7">
        <w:rPr>
          <w:color w:val="000000" w:themeColor="text1"/>
        </w:rPr>
        <w:t>/4</w:t>
      </w:r>
      <w:r>
        <w:rPr>
          <w:color w:val="0000FF"/>
          <w:sz w:val="28"/>
        </w:rPr>
        <w:sym w:font="Symbol" w:char="F0AA"/>
      </w:r>
      <w:r w:rsidRPr="00B147A7">
        <w:rPr>
          <w:color w:val="000000" w:themeColor="text1"/>
        </w:rPr>
        <w:t>/5</w:t>
      </w:r>
      <w:r>
        <w:rPr>
          <w:color w:val="008000"/>
          <w:sz w:val="28"/>
        </w:rPr>
        <w:sym w:font="Symbol" w:char="F0A7"/>
      </w:r>
      <w:r w:rsidRPr="00B147A7">
        <w:rPr>
          <w:color w:val="000000" w:themeColor="text1"/>
        </w:rPr>
        <w:t>/5</w:t>
      </w:r>
      <w:r>
        <w:rPr>
          <w:color w:val="FFC000"/>
          <w:sz w:val="28"/>
        </w:rPr>
        <w:sym w:font="Symbol" w:char="F0A8"/>
      </w:r>
      <w:r w:rsidRPr="00B147A7">
        <w:rPr>
          <w:color w:val="000000" w:themeColor="text1"/>
        </w:rPr>
        <w:t>/5</w:t>
      </w:r>
      <w:r>
        <w:rPr>
          <w:color w:val="FF0000"/>
          <w:sz w:val="28"/>
        </w:rPr>
        <w:sym w:font="Symbol" w:char="F0A9"/>
      </w:r>
      <w:r w:rsidRPr="00B147A7">
        <w:rPr>
          <w:color w:val="000000" w:themeColor="text1"/>
        </w:rPr>
        <w:t>/5</w:t>
      </w:r>
      <w:r>
        <w:rPr>
          <w:color w:val="0000FF"/>
          <w:sz w:val="28"/>
        </w:rPr>
        <w:sym w:font="Symbol" w:char="F0AA"/>
      </w:r>
      <w:r w:rsidRPr="00B147A7">
        <w:rPr>
          <w:color w:val="000000" w:themeColor="text1"/>
        </w:rPr>
        <w:t xml:space="preserve"> sont des BW d’exclusion à 5 As (avec réponse par palier </w:t>
      </w:r>
      <w:r w:rsidRPr="00B147A7">
        <w:rPr>
          <w:color w:val="000000" w:themeColor="text1"/>
          <w:u w:val="single"/>
        </w:rPr>
        <w:t>identique</w:t>
      </w:r>
      <w:r w:rsidRPr="00B147A7">
        <w:rPr>
          <w:color w:val="000000" w:themeColor="text1"/>
        </w:rPr>
        <w:t> : 30, 41, 2…)</w:t>
      </w:r>
    </w:p>
    <w:p w14:paraId="4E9775E9" w14:textId="77777777" w:rsidR="00AB0D35" w:rsidRPr="00AB0D35" w:rsidRDefault="00AB0D35" w:rsidP="00AB0D35">
      <w:pPr>
        <w:rPr>
          <w:color w:val="000000" w:themeColor="text1"/>
        </w:rPr>
      </w:pPr>
    </w:p>
    <w:p w14:paraId="23934BC8" w14:textId="77777777" w:rsidR="00AB0D35" w:rsidRPr="00B147A7" w:rsidRDefault="00AB0D35" w:rsidP="00FF5072">
      <w:pPr>
        <w:pStyle w:val="Pardeliste"/>
        <w:numPr>
          <w:ilvl w:val="0"/>
          <w:numId w:val="87"/>
        </w:numPr>
        <w:rPr>
          <w:color w:val="000000" w:themeColor="text1"/>
        </w:rPr>
      </w:pPr>
      <w:r w:rsidRPr="00B147A7">
        <w:rPr>
          <w:color w:val="000000" w:themeColor="text1"/>
        </w:rPr>
        <w:t xml:space="preserve">Après une réponse au BW, le premier relais disponible est une demande </w:t>
      </w:r>
      <w:r w:rsidR="008C178E">
        <w:rPr>
          <w:color w:val="000000" w:themeColor="text1"/>
        </w:rPr>
        <w:t xml:space="preserve">de dame </w:t>
      </w:r>
      <w:r w:rsidRPr="00B147A7">
        <w:rPr>
          <w:color w:val="000000" w:themeColor="text1"/>
        </w:rPr>
        <w:t xml:space="preserve">d’atout sur laquelle la réponse au palier de 5 à l’atout est négative. Si pas de réponse possible au palier de 5 la réponse négative est 5SA. </w:t>
      </w:r>
    </w:p>
    <w:p w14:paraId="64CEF851" w14:textId="77777777" w:rsidR="00AB0D35" w:rsidRPr="00AB0D35" w:rsidRDefault="00AB0D35" w:rsidP="00B147A7">
      <w:pPr>
        <w:ind w:left="708"/>
        <w:rPr>
          <w:color w:val="000000" w:themeColor="text1"/>
        </w:rPr>
      </w:pPr>
      <w:r w:rsidRPr="00B147A7">
        <w:rPr>
          <w:b/>
          <w:color w:val="000000" w:themeColor="text1"/>
        </w:rPr>
        <w:t>Quand un deuxième palier est disponible il demande au partenaire de dire 5SA,</w:t>
      </w:r>
      <w:r w:rsidRPr="00AB0D35">
        <w:rPr>
          <w:color w:val="000000" w:themeColor="text1"/>
        </w:rPr>
        <w:t xml:space="preserve"> </w:t>
      </w:r>
      <w:r w:rsidRPr="00B147A7">
        <w:rPr>
          <w:i/>
          <w:color w:val="000000" w:themeColor="text1"/>
        </w:rPr>
        <w:t>enchère sur laquelle le partenaire passe ou fait une interrogative dans un complément dans une couleur.</w:t>
      </w:r>
    </w:p>
    <w:p w14:paraId="73193242" w14:textId="77777777" w:rsidR="00AB0D35" w:rsidRPr="00AB0D35" w:rsidRDefault="00AB0D35" w:rsidP="00AB0D35">
      <w:pPr>
        <w:rPr>
          <w:color w:val="000000" w:themeColor="text1"/>
        </w:rPr>
      </w:pPr>
    </w:p>
    <w:p w14:paraId="28AA1154" w14:textId="77777777" w:rsidR="00AB0D35" w:rsidRPr="00467D12" w:rsidRDefault="00AB0D35" w:rsidP="00FF5072">
      <w:pPr>
        <w:pStyle w:val="Pardeliste"/>
        <w:numPr>
          <w:ilvl w:val="0"/>
          <w:numId w:val="88"/>
        </w:numPr>
        <w:rPr>
          <w:bCs/>
          <w:color w:val="000000" w:themeColor="text1"/>
        </w:rPr>
      </w:pPr>
      <w:r w:rsidRPr="00467D12">
        <w:rPr>
          <w:bCs/>
          <w:color w:val="000000" w:themeColor="text1"/>
        </w:rPr>
        <w:t xml:space="preserve">Quand les adversaires </w:t>
      </w:r>
      <w:r w:rsidRPr="00467D12">
        <w:rPr>
          <w:b/>
          <w:bCs/>
          <w:color w:val="000000" w:themeColor="text1"/>
        </w:rPr>
        <w:t>interviennent après un BW</w:t>
      </w:r>
      <w:r w:rsidRPr="00467D12">
        <w:rPr>
          <w:bCs/>
          <w:color w:val="000000" w:themeColor="text1"/>
        </w:rPr>
        <w:t xml:space="preserve">, on joue </w:t>
      </w:r>
      <w:r w:rsidR="00B147A7" w:rsidRPr="00467D12">
        <w:rPr>
          <w:b/>
          <w:bCs/>
          <w:color w:val="FF0000"/>
        </w:rPr>
        <w:t>X</w:t>
      </w:r>
      <w:r w:rsidRPr="00467D12">
        <w:rPr>
          <w:b/>
          <w:bCs/>
          <w:color w:val="000000" w:themeColor="text1"/>
        </w:rPr>
        <w:t xml:space="preserve"> 30, </w:t>
      </w:r>
      <w:r w:rsidR="00B147A7" w:rsidRPr="00467D12">
        <w:rPr>
          <w:b/>
          <w:bCs/>
          <w:color w:val="00B050"/>
        </w:rPr>
        <w:t>P</w:t>
      </w:r>
      <w:r w:rsidRPr="00467D12">
        <w:rPr>
          <w:b/>
          <w:bCs/>
          <w:color w:val="00B050"/>
        </w:rPr>
        <w:t>asse</w:t>
      </w:r>
      <w:r w:rsidRPr="00467D12">
        <w:rPr>
          <w:b/>
          <w:bCs/>
          <w:color w:val="000000" w:themeColor="text1"/>
        </w:rPr>
        <w:t xml:space="preserve"> 41</w:t>
      </w:r>
      <w:r w:rsidRPr="00467D12">
        <w:rPr>
          <w:bCs/>
          <w:color w:val="000000" w:themeColor="text1"/>
        </w:rPr>
        <w:t xml:space="preserve">, couleur au-dessus 2, suivante </w:t>
      </w:r>
    </w:p>
    <w:p w14:paraId="1F678707" w14:textId="77777777" w:rsidR="00B147A7" w:rsidRPr="00467D12" w:rsidRDefault="00AB0D35" w:rsidP="00FF5072">
      <w:pPr>
        <w:pStyle w:val="Pardeliste"/>
        <w:numPr>
          <w:ilvl w:val="0"/>
          <w:numId w:val="88"/>
        </w:numPr>
        <w:rPr>
          <w:bCs/>
          <w:color w:val="000000" w:themeColor="text1"/>
        </w:rPr>
      </w:pPr>
      <w:r w:rsidRPr="00467D12">
        <w:rPr>
          <w:bCs/>
          <w:color w:val="000000" w:themeColor="text1"/>
        </w:rPr>
        <w:t xml:space="preserve">Quand </w:t>
      </w:r>
      <w:r w:rsidRPr="00467D12">
        <w:rPr>
          <w:b/>
          <w:bCs/>
          <w:color w:val="000000" w:themeColor="text1"/>
        </w:rPr>
        <w:t>les adversaires contrent</w:t>
      </w:r>
      <w:r w:rsidRPr="00467D12">
        <w:rPr>
          <w:bCs/>
          <w:color w:val="000000" w:themeColor="text1"/>
        </w:rPr>
        <w:t xml:space="preserve"> le BW, </w:t>
      </w:r>
      <w:r w:rsidRPr="00467D12">
        <w:rPr>
          <w:b/>
          <w:bCs/>
          <w:color w:val="000000" w:themeColor="text1"/>
        </w:rPr>
        <w:t xml:space="preserve">on </w:t>
      </w:r>
      <w:r w:rsidR="00B147A7" w:rsidRPr="00467D12">
        <w:rPr>
          <w:b/>
          <w:bCs/>
          <w:color w:val="0070C0"/>
        </w:rPr>
        <w:t>XX</w:t>
      </w:r>
      <w:r w:rsidRPr="00467D12">
        <w:rPr>
          <w:b/>
          <w:bCs/>
          <w:color w:val="000000" w:themeColor="text1"/>
        </w:rPr>
        <w:t xml:space="preserve"> 30, </w:t>
      </w:r>
      <w:r w:rsidR="00B147A7" w:rsidRPr="00467D12">
        <w:rPr>
          <w:b/>
          <w:bCs/>
          <w:color w:val="00B050"/>
        </w:rPr>
        <w:t>P</w:t>
      </w:r>
      <w:r w:rsidRPr="00467D12">
        <w:rPr>
          <w:b/>
          <w:bCs/>
          <w:color w:val="00B050"/>
        </w:rPr>
        <w:t>asse</w:t>
      </w:r>
      <w:r w:rsidRPr="00467D12">
        <w:rPr>
          <w:b/>
          <w:bCs/>
          <w:color w:val="000000" w:themeColor="text1"/>
        </w:rPr>
        <w:t xml:space="preserve"> 41</w:t>
      </w:r>
      <w:r w:rsidRPr="00467D12">
        <w:rPr>
          <w:bCs/>
          <w:color w:val="000000" w:themeColor="text1"/>
        </w:rPr>
        <w:t>, 5</w:t>
      </w:r>
      <w:r>
        <w:rPr>
          <w:color w:val="008000"/>
          <w:sz w:val="28"/>
        </w:rPr>
        <w:sym w:font="Symbol" w:char="F0A7"/>
      </w:r>
      <w:r w:rsidRPr="00467D12">
        <w:rPr>
          <w:bCs/>
          <w:color w:val="000000" w:themeColor="text1"/>
        </w:rPr>
        <w:t> :2, 5</w:t>
      </w:r>
      <w:r>
        <w:rPr>
          <w:color w:val="FFC000"/>
          <w:sz w:val="28"/>
        </w:rPr>
        <w:sym w:font="Symbol" w:char="F0A8"/>
      </w:r>
      <w:r w:rsidRPr="00467D12">
        <w:rPr>
          <w:bCs/>
          <w:color w:val="000000" w:themeColor="text1"/>
        </w:rPr>
        <w:t> : 2 + Dame d’atout…</w:t>
      </w:r>
    </w:p>
    <w:p w14:paraId="61B3E445" w14:textId="77777777" w:rsidR="00AB0D35" w:rsidRPr="0021523B" w:rsidRDefault="00AB0D35" w:rsidP="0021523B">
      <w:pPr>
        <w:pStyle w:val="Pardeliste"/>
        <w:numPr>
          <w:ilvl w:val="0"/>
          <w:numId w:val="88"/>
        </w:numPr>
        <w:rPr>
          <w:color w:val="000000" w:themeColor="text1"/>
        </w:rPr>
      </w:pPr>
      <w:r w:rsidRPr="0021523B">
        <w:rPr>
          <w:color w:val="000000" w:themeColor="text1"/>
        </w:rPr>
        <w:t>Les séquences 1 mineur-4SA sont quantitatives 18-19, 1 mineure-4 autre mineure et 1 Majeur 4SA sont BW.</w:t>
      </w:r>
    </w:p>
    <w:p w14:paraId="4D4904E8" w14:textId="77777777" w:rsidR="00AB0D35" w:rsidRPr="00AB0D35" w:rsidRDefault="00AB0D35" w:rsidP="00E531F4">
      <w:pPr>
        <w:pStyle w:val="Titre1"/>
        <w:numPr>
          <w:ilvl w:val="1"/>
          <w:numId w:val="1"/>
        </w:numPr>
        <w:tabs>
          <w:tab w:val="num" w:pos="1500"/>
        </w:tabs>
        <w:ind w:left="1500"/>
        <w:jc w:val="center"/>
      </w:pPr>
      <w:bookmarkStart w:id="150" w:name="_Toc470889965"/>
      <w:r w:rsidRPr="00E531F4">
        <w:rPr>
          <w:bdr w:val="single" w:sz="4" w:space="0" w:color="auto"/>
        </w:rPr>
        <w:lastRenderedPageBreak/>
        <w:t>Situation de Joséphine</w:t>
      </w:r>
      <w:bookmarkEnd w:id="150"/>
    </w:p>
    <w:p w14:paraId="054E09F5" w14:textId="77777777" w:rsidR="00AB0D35" w:rsidRPr="006D3A3F" w:rsidRDefault="00AB0D35" w:rsidP="00AB0D35">
      <w:pPr>
        <w:rPr>
          <w:color w:val="000000" w:themeColor="text1"/>
        </w:rPr>
      </w:pPr>
      <w:r w:rsidRPr="006D3A3F">
        <w:rPr>
          <w:color w:val="000000" w:themeColor="text1"/>
        </w:rPr>
        <w:t xml:space="preserve">Les réponses à une </w:t>
      </w:r>
      <w:proofErr w:type="spellStart"/>
      <w:r w:rsidRPr="006D3A3F">
        <w:rPr>
          <w:color w:val="000000" w:themeColor="text1"/>
        </w:rPr>
        <w:t>joséphine</w:t>
      </w:r>
      <w:proofErr w:type="spellEnd"/>
      <w:r w:rsidRPr="006D3A3F">
        <w:rPr>
          <w:color w:val="000000" w:themeColor="text1"/>
        </w:rPr>
        <w:t xml:space="preserve"> à 5SA sont :</w:t>
      </w:r>
    </w:p>
    <w:p w14:paraId="1DE0AF08" w14:textId="77777777" w:rsidR="00AB0D35" w:rsidRPr="006D3A3F" w:rsidRDefault="00AB0D35" w:rsidP="00FF5072">
      <w:pPr>
        <w:pStyle w:val="Pardeliste"/>
        <w:numPr>
          <w:ilvl w:val="0"/>
          <w:numId w:val="41"/>
        </w:numPr>
        <w:rPr>
          <w:color w:val="000000" w:themeColor="text1"/>
        </w:rPr>
      </w:pPr>
      <w:r w:rsidRPr="006D3A3F">
        <w:rPr>
          <w:color w:val="000000" w:themeColor="text1"/>
        </w:rPr>
        <w:t>6</w:t>
      </w:r>
      <w:r>
        <w:rPr>
          <w:color w:val="008000"/>
          <w:sz w:val="28"/>
        </w:rPr>
        <w:sym w:font="Symbol" w:char="F0A7"/>
      </w:r>
      <w:r w:rsidRPr="006D3A3F">
        <w:rPr>
          <w:color w:val="000000" w:themeColor="text1"/>
        </w:rPr>
        <w:t> : rien à dire</w:t>
      </w:r>
    </w:p>
    <w:p w14:paraId="4FA79421" w14:textId="77777777" w:rsidR="00AB0D35" w:rsidRPr="006D3A3F" w:rsidRDefault="00AB0D35" w:rsidP="00FF5072">
      <w:pPr>
        <w:pStyle w:val="Pardeliste"/>
        <w:numPr>
          <w:ilvl w:val="0"/>
          <w:numId w:val="41"/>
        </w:numPr>
        <w:rPr>
          <w:color w:val="000000" w:themeColor="text1"/>
        </w:rPr>
      </w:pPr>
      <w:r w:rsidRPr="006D3A3F">
        <w:rPr>
          <w:color w:val="000000" w:themeColor="text1"/>
        </w:rPr>
        <w:t>6</w:t>
      </w:r>
      <w:r>
        <w:rPr>
          <w:color w:val="FFC000"/>
          <w:sz w:val="28"/>
        </w:rPr>
        <w:sym w:font="Symbol" w:char="F0A8"/>
      </w:r>
      <w:r w:rsidRPr="006D3A3F">
        <w:rPr>
          <w:color w:val="000000" w:themeColor="text1"/>
        </w:rPr>
        <w:t> : 1 honneur parmi l’As ou le Roi et 1 atout de plus que ceux promis</w:t>
      </w:r>
    </w:p>
    <w:p w14:paraId="6AEAA81A" w14:textId="77777777" w:rsidR="00AB0D35" w:rsidRPr="00AB0D35" w:rsidRDefault="00AB0D35" w:rsidP="00FF5072">
      <w:pPr>
        <w:pStyle w:val="Pardeliste"/>
        <w:numPr>
          <w:ilvl w:val="0"/>
          <w:numId w:val="41"/>
        </w:numPr>
        <w:rPr>
          <w:color w:val="000000" w:themeColor="text1"/>
        </w:rPr>
      </w:pPr>
      <w:r w:rsidRPr="006D3A3F">
        <w:rPr>
          <w:color w:val="000000" w:themeColor="text1"/>
        </w:rPr>
        <w:t>6</w:t>
      </w:r>
      <w:r>
        <w:rPr>
          <w:color w:val="FF0000"/>
          <w:sz w:val="28"/>
        </w:rPr>
        <w:sym w:font="Symbol" w:char="F0A9"/>
      </w:r>
      <w:r w:rsidRPr="006D3A3F">
        <w:rPr>
          <w:color w:val="000000" w:themeColor="text1"/>
        </w:rPr>
        <w:t> : 2 honneurs parmi ARD</w:t>
      </w:r>
    </w:p>
    <w:p w14:paraId="473FDFC9" w14:textId="77777777" w:rsidR="009624E1" w:rsidRDefault="009624E1" w:rsidP="00E531F4">
      <w:pPr>
        <w:pStyle w:val="Titre1"/>
        <w:numPr>
          <w:ilvl w:val="1"/>
          <w:numId w:val="1"/>
        </w:numPr>
        <w:jc w:val="center"/>
      </w:pPr>
      <w:r w:rsidRPr="00E531F4">
        <w:rPr>
          <w:bdr w:val="single" w:sz="4" w:space="0" w:color="auto"/>
        </w:rPr>
        <w:t>Le Flanc</w:t>
      </w:r>
      <w:bookmarkEnd w:id="149"/>
    </w:p>
    <w:p w14:paraId="7879030C" w14:textId="77777777" w:rsidR="00877264" w:rsidRDefault="009624E1" w:rsidP="00AB0D35">
      <w:pPr>
        <w:pStyle w:val="Titre2"/>
      </w:pPr>
      <w:bookmarkStart w:id="151" w:name="_Toc468559139"/>
      <w:r>
        <w:t>A SA</w:t>
      </w:r>
      <w:bookmarkEnd w:id="151"/>
    </w:p>
    <w:p w14:paraId="5576EC2D" w14:textId="77777777" w:rsidR="009624E1" w:rsidRDefault="009624E1" w:rsidP="00FF5072">
      <w:pPr>
        <w:pStyle w:val="Pardeliste"/>
        <w:numPr>
          <w:ilvl w:val="0"/>
          <w:numId w:val="78"/>
        </w:numPr>
      </w:pPr>
      <w:r>
        <w:t>Entame 4</w:t>
      </w:r>
      <w:r w:rsidRPr="00AB0D35">
        <w:rPr>
          <w:vertAlign w:val="superscript"/>
        </w:rPr>
        <w:t>ème</w:t>
      </w:r>
      <w:r>
        <w:t xml:space="preserve"> meilleure</w:t>
      </w:r>
    </w:p>
    <w:p w14:paraId="4E4F6E43" w14:textId="77777777" w:rsidR="00E11334" w:rsidRPr="00AB0D35" w:rsidRDefault="00365A33" w:rsidP="00FF5072">
      <w:pPr>
        <w:pStyle w:val="Pardeliste"/>
        <w:numPr>
          <w:ilvl w:val="0"/>
          <w:numId w:val="78"/>
        </w:numPr>
        <w:rPr>
          <w:highlight w:val="yellow"/>
        </w:rPr>
      </w:pPr>
      <w:r w:rsidRPr="00AB0D35">
        <w:rPr>
          <w:highlight w:val="yellow"/>
        </w:rPr>
        <w:t>Avec 1098x on entame</w:t>
      </w:r>
      <w:r w:rsidR="00E11334" w:rsidRPr="00AB0D35">
        <w:rPr>
          <w:highlight w:val="yellow"/>
        </w:rPr>
        <w:t xml:space="preserve"> le 10, avec 98xx on entame le 8, </w:t>
      </w:r>
    </w:p>
    <w:p w14:paraId="5845DA1A" w14:textId="77777777" w:rsidR="00365A33" w:rsidRDefault="00E11334" w:rsidP="00AB0D35">
      <w:pPr>
        <w:ind w:firstLine="708"/>
      </w:pPr>
      <w:r>
        <w:rPr>
          <w:highlight w:val="yellow"/>
        </w:rPr>
        <w:t>A</w:t>
      </w:r>
      <w:r w:rsidR="00365A33" w:rsidRPr="00707408">
        <w:rPr>
          <w:highlight w:val="yellow"/>
        </w:rPr>
        <w:t>vec 4 petits on entame la se</w:t>
      </w:r>
      <w:r>
        <w:rPr>
          <w:highlight w:val="yellow"/>
        </w:rPr>
        <w:t xml:space="preserve">conde et avec 3 petits la plus haute. </w:t>
      </w:r>
    </w:p>
    <w:p w14:paraId="0ACD0884" w14:textId="77777777" w:rsidR="00322E6F" w:rsidRDefault="00707408" w:rsidP="00D518B3">
      <w:pPr>
        <w:pStyle w:val="Pardeliste"/>
        <w:numPr>
          <w:ilvl w:val="0"/>
          <w:numId w:val="79"/>
        </w:numPr>
      </w:pPr>
      <w:r>
        <w:t>Gros</w:t>
      </w:r>
      <w:r w:rsidR="009624E1">
        <w:t xml:space="preserve"> appel sur As et Dame (y compris en cas de switch)</w:t>
      </w:r>
      <w:r w:rsidR="00D518B3">
        <w:t xml:space="preserve"> / </w:t>
      </w:r>
      <w:r w:rsidR="00322E6F">
        <w:t>Parité sur l’entame du Valet</w:t>
      </w:r>
    </w:p>
    <w:p w14:paraId="76CC6719" w14:textId="77777777" w:rsidR="009624E1" w:rsidRDefault="00707408" w:rsidP="00D518B3">
      <w:pPr>
        <w:pStyle w:val="Pardeliste"/>
        <w:numPr>
          <w:ilvl w:val="0"/>
          <w:numId w:val="79"/>
        </w:numPr>
      </w:pPr>
      <w:r>
        <w:t>Gros</w:t>
      </w:r>
      <w:r w:rsidR="009624E1">
        <w:t xml:space="preserve"> appel sur Roi si singleton au mort à l’entame et en cas de switch</w:t>
      </w:r>
    </w:p>
    <w:p w14:paraId="1A9C1E4C" w14:textId="77777777" w:rsidR="009624E1" w:rsidRDefault="009624E1" w:rsidP="00FF5072">
      <w:pPr>
        <w:pStyle w:val="Pardeliste"/>
        <w:numPr>
          <w:ilvl w:val="0"/>
          <w:numId w:val="79"/>
        </w:numPr>
      </w:pPr>
      <w:r w:rsidRPr="00AB0D35">
        <w:rPr>
          <w:highlight w:val="yellow"/>
        </w:rPr>
        <w:t xml:space="preserve">Appel de </w:t>
      </w:r>
      <w:r w:rsidR="00F22B11" w:rsidRPr="00AB0D35">
        <w:rPr>
          <w:highlight w:val="yellow"/>
        </w:rPr>
        <w:t>Smith</w:t>
      </w:r>
      <w:r w:rsidR="004861C8" w:rsidRPr="00AB0D35">
        <w:rPr>
          <w:highlight w:val="yellow"/>
        </w:rPr>
        <w:t xml:space="preserve"> (Celui de l’</w:t>
      </w:r>
      <w:proofErr w:type="spellStart"/>
      <w:r w:rsidR="004861C8" w:rsidRPr="00AB0D35">
        <w:rPr>
          <w:highlight w:val="yellow"/>
        </w:rPr>
        <w:t>entameur</w:t>
      </w:r>
      <w:proofErr w:type="spellEnd"/>
      <w:r w:rsidR="004861C8" w:rsidRPr="00AB0D35">
        <w:rPr>
          <w:highlight w:val="yellow"/>
        </w:rPr>
        <w:t xml:space="preserve"> indi</w:t>
      </w:r>
      <w:r w:rsidR="00D2433C" w:rsidRPr="00AB0D35">
        <w:rPr>
          <w:highlight w:val="yellow"/>
        </w:rPr>
        <w:t>que la présence d’un honneur au-</w:t>
      </w:r>
      <w:r w:rsidR="004861C8" w:rsidRPr="00AB0D35">
        <w:rPr>
          <w:highlight w:val="yellow"/>
        </w:rPr>
        <w:t>dessus si entame d’un 10. Dans les autres cas, l’appel de Smith de l’</w:t>
      </w:r>
      <w:proofErr w:type="spellStart"/>
      <w:r w:rsidR="004861C8" w:rsidRPr="00AB0D35">
        <w:rPr>
          <w:highlight w:val="yellow"/>
        </w:rPr>
        <w:t>entameur</w:t>
      </w:r>
      <w:proofErr w:type="spellEnd"/>
      <w:r w:rsidR="004861C8" w:rsidRPr="00AB0D35">
        <w:rPr>
          <w:highlight w:val="yellow"/>
        </w:rPr>
        <w:t xml:space="preserve"> demande un retour dans une autre couleur que l’entame.)</w:t>
      </w:r>
    </w:p>
    <w:p w14:paraId="724318F5" w14:textId="77777777" w:rsidR="00707408" w:rsidRDefault="00707408" w:rsidP="00FF5072">
      <w:pPr>
        <w:pStyle w:val="Pardeliste"/>
        <w:numPr>
          <w:ilvl w:val="0"/>
          <w:numId w:val="79"/>
        </w:numPr>
      </w:pPr>
      <w:r>
        <w:t>Défausse PI (en défaussant d’abord a priori la couleur sur laquelle on ne souhaite pas le retour)</w:t>
      </w:r>
    </w:p>
    <w:p w14:paraId="1321568F" w14:textId="77777777" w:rsidR="00707408" w:rsidRDefault="00707408" w:rsidP="00FF5072">
      <w:pPr>
        <w:pStyle w:val="Pardeliste"/>
        <w:numPr>
          <w:ilvl w:val="0"/>
          <w:numId w:val="79"/>
        </w:numPr>
      </w:pPr>
      <w:r>
        <w:t>Switch en petit prometteur (la plus haute dans 3 petites)</w:t>
      </w:r>
    </w:p>
    <w:p w14:paraId="010260A1" w14:textId="77777777" w:rsidR="009624E1" w:rsidRDefault="00707408" w:rsidP="00FF5072">
      <w:pPr>
        <w:pStyle w:val="Pardeliste"/>
        <w:numPr>
          <w:ilvl w:val="0"/>
          <w:numId w:val="79"/>
        </w:numPr>
      </w:pPr>
      <w:r w:rsidRPr="00AB0D35">
        <w:rPr>
          <w:highlight w:val="yellow"/>
        </w:rPr>
        <w:t>Dans le cas où le déclarant joue une couleur où l’on sait qu’il ne manque qu’un honneur, seul celui qui n’a pas l’honneur réagit en Pair-Impair. Celui qui l’a soit donne un Pair-Impair inversé soit fait une préférentielle.</w:t>
      </w:r>
    </w:p>
    <w:p w14:paraId="5341A833" w14:textId="77777777" w:rsidR="009624E1" w:rsidRDefault="009624E1">
      <w:pPr>
        <w:pStyle w:val="Titre2"/>
      </w:pPr>
      <w:bookmarkStart w:id="152" w:name="_Toc468559140"/>
      <w:r>
        <w:t>A la couleur</w:t>
      </w:r>
      <w:bookmarkEnd w:id="152"/>
    </w:p>
    <w:p w14:paraId="18DE90B6" w14:textId="77777777" w:rsidR="00707408" w:rsidRDefault="00707408" w:rsidP="00FF5072">
      <w:pPr>
        <w:pStyle w:val="Pardeliste"/>
        <w:numPr>
          <w:ilvl w:val="0"/>
          <w:numId w:val="80"/>
        </w:numPr>
      </w:pPr>
      <w:r w:rsidRPr="00AB0D35">
        <w:rPr>
          <w:highlight w:val="yellow"/>
        </w:rPr>
        <w:t>Entame PI strict ou tête de séquence. Avec 109x on entame le x dans la couleur du partenaire et le 10 dans une couleur non nommée.</w:t>
      </w:r>
    </w:p>
    <w:p w14:paraId="2D624F70" w14:textId="77777777" w:rsidR="00707408" w:rsidRDefault="00707408" w:rsidP="00FF5072">
      <w:pPr>
        <w:pStyle w:val="Pardeliste"/>
        <w:numPr>
          <w:ilvl w:val="0"/>
          <w:numId w:val="80"/>
        </w:numPr>
      </w:pPr>
      <w:r w:rsidRPr="00AB0D35">
        <w:rPr>
          <w:highlight w:val="yellow"/>
        </w:rPr>
        <w:t>Avec 4 cartes entame de la 3</w:t>
      </w:r>
      <w:r w:rsidRPr="00AB0D35">
        <w:rPr>
          <w:highlight w:val="yellow"/>
          <w:vertAlign w:val="superscript"/>
        </w:rPr>
        <w:t>ème</w:t>
      </w:r>
      <w:r w:rsidR="00E11334" w:rsidRPr="00AB0D35">
        <w:rPr>
          <w:highlight w:val="yellow"/>
        </w:rPr>
        <w:t xml:space="preserve"> dans une couleur non nommée. Quand on entame dans une couleur où on a </w:t>
      </w:r>
      <w:proofErr w:type="spellStart"/>
      <w:r w:rsidR="00E11334" w:rsidRPr="00AB0D35">
        <w:rPr>
          <w:highlight w:val="yellow"/>
        </w:rPr>
        <w:t>fitté</w:t>
      </w:r>
      <w:proofErr w:type="spellEnd"/>
      <w:r w:rsidR="00E11334" w:rsidRPr="00AB0D35">
        <w:rPr>
          <w:highlight w:val="yellow"/>
        </w:rPr>
        <w:t xml:space="preserve"> le partenaire, on entame la plus haute jusqu’au 10 dans 4 petits et la 3</w:t>
      </w:r>
      <w:r w:rsidR="00E11334" w:rsidRPr="00AB0D35">
        <w:rPr>
          <w:highlight w:val="yellow"/>
          <w:vertAlign w:val="superscript"/>
        </w:rPr>
        <w:t>ème</w:t>
      </w:r>
      <w:r w:rsidR="00E11334" w:rsidRPr="00AB0D35">
        <w:rPr>
          <w:highlight w:val="yellow"/>
        </w:rPr>
        <w:t xml:space="preserve"> dans 4 cartes commandées par un honneur.</w:t>
      </w:r>
    </w:p>
    <w:p w14:paraId="2F8E53CE" w14:textId="77777777" w:rsidR="00707408" w:rsidRDefault="00707408" w:rsidP="00FF5072">
      <w:pPr>
        <w:pStyle w:val="Pardeliste"/>
        <w:numPr>
          <w:ilvl w:val="0"/>
          <w:numId w:val="80"/>
        </w:numPr>
      </w:pPr>
      <w:r w:rsidRPr="00AB0D35">
        <w:rPr>
          <w:highlight w:val="yellow"/>
        </w:rPr>
        <w:t>Entame du Roi avec AR uniquement si AR sont secs ou dans ARV</w:t>
      </w:r>
    </w:p>
    <w:p w14:paraId="0231D0B2" w14:textId="77777777" w:rsidR="00384146" w:rsidRDefault="00707408" w:rsidP="00FF5072">
      <w:pPr>
        <w:pStyle w:val="Pardeliste"/>
        <w:numPr>
          <w:ilvl w:val="0"/>
          <w:numId w:val="80"/>
        </w:numPr>
      </w:pPr>
      <w:r>
        <w:t>Sur l’entame de l’As,</w:t>
      </w:r>
      <w:r w:rsidR="00384146">
        <w:t xml:space="preserve"> si 3 petits au mort,</w:t>
      </w:r>
      <w:r>
        <w:t xml:space="preserve"> on appel</w:t>
      </w:r>
      <w:r w:rsidR="00384146">
        <w:t xml:space="preserve">le avec un </w:t>
      </w:r>
      <w:proofErr w:type="spellStart"/>
      <w:r w:rsidR="00384146">
        <w:t>doubleton</w:t>
      </w:r>
      <w:proofErr w:type="spellEnd"/>
      <w:r w:rsidR="00384146">
        <w:t xml:space="preserve"> ou la Dame.</w:t>
      </w:r>
    </w:p>
    <w:p w14:paraId="4C1FDB62" w14:textId="77777777" w:rsidR="00707408" w:rsidRPr="00384146" w:rsidRDefault="00707408" w:rsidP="00384146">
      <w:pPr>
        <w:pStyle w:val="Pardeliste"/>
        <w:rPr>
          <w:i/>
        </w:rPr>
      </w:pPr>
      <w:r w:rsidRPr="00384146">
        <w:rPr>
          <w:i/>
        </w:rPr>
        <w:t>On met donc en général dans ce cas la plus petite avec 4 cartes.</w:t>
      </w:r>
    </w:p>
    <w:p w14:paraId="7D302A92" w14:textId="77777777" w:rsidR="00707408" w:rsidRDefault="00707408" w:rsidP="00384146">
      <w:pPr>
        <w:ind w:left="708"/>
      </w:pPr>
      <w:r>
        <w:t>Dans les autres cas, sur l’entame de l’As, on joue Pair Impair en fournissant la seconde dans 4 cartes afin de privilégier la différenciation entre 3 et 4 cartes.</w:t>
      </w:r>
    </w:p>
    <w:p w14:paraId="3BDE306E" w14:textId="77777777" w:rsidR="00707408" w:rsidRDefault="00707408" w:rsidP="00FF5072">
      <w:pPr>
        <w:pStyle w:val="Pardeliste"/>
        <w:numPr>
          <w:ilvl w:val="0"/>
          <w:numId w:val="81"/>
        </w:numPr>
      </w:pPr>
      <w:r w:rsidRPr="00AB0D35">
        <w:rPr>
          <w:highlight w:val="yellow"/>
        </w:rPr>
        <w:t>Contre un chelem, sur l’entame de l’As on joue appel-refus sauf dans le cas d’une Da</w:t>
      </w:r>
      <w:r w:rsidR="00384146">
        <w:rPr>
          <w:highlight w:val="yellow"/>
        </w:rPr>
        <w:t>me 3</w:t>
      </w:r>
      <w:r w:rsidR="00384146" w:rsidRPr="00384146">
        <w:rPr>
          <w:highlight w:val="yellow"/>
          <w:vertAlign w:val="superscript"/>
        </w:rPr>
        <w:t>ème</w:t>
      </w:r>
      <w:r w:rsidRPr="00AB0D35">
        <w:rPr>
          <w:highlight w:val="yellow"/>
        </w:rPr>
        <w:t xml:space="preserve"> ou plus au mort où on donne le Pair-Impair.</w:t>
      </w:r>
      <w:r>
        <w:t xml:space="preserve"> </w:t>
      </w:r>
    </w:p>
    <w:p w14:paraId="55F4BC82" w14:textId="77777777" w:rsidR="00707408" w:rsidRDefault="00707408" w:rsidP="00FF5072">
      <w:pPr>
        <w:pStyle w:val="Pardeliste"/>
        <w:numPr>
          <w:ilvl w:val="0"/>
          <w:numId w:val="81"/>
        </w:numPr>
      </w:pPr>
      <w:r w:rsidRPr="00AB0D35">
        <w:rPr>
          <w:highlight w:val="yellow"/>
        </w:rPr>
        <w:t>Sur l’entame du Roi, dans le cas de 3 cartes et + au mort, on appelle avec un honneur en face et on refuse avec une petite</w:t>
      </w:r>
      <w:r>
        <w:t xml:space="preserve"> </w:t>
      </w:r>
    </w:p>
    <w:p w14:paraId="28F0AB2F" w14:textId="77777777" w:rsidR="00707408" w:rsidRDefault="00707408" w:rsidP="00FF5072">
      <w:pPr>
        <w:pStyle w:val="Pardeliste"/>
        <w:numPr>
          <w:ilvl w:val="0"/>
          <w:numId w:val="81"/>
        </w:numPr>
      </w:pPr>
      <w:r>
        <w:t>Défausse PI (avec appel direct par un gros en cas d’urgence)</w:t>
      </w:r>
    </w:p>
    <w:p w14:paraId="33E3E964" w14:textId="77777777" w:rsidR="00707408" w:rsidRDefault="00707408" w:rsidP="00FF5072">
      <w:pPr>
        <w:pStyle w:val="Pardeliste"/>
        <w:numPr>
          <w:ilvl w:val="0"/>
          <w:numId w:val="81"/>
        </w:numPr>
      </w:pPr>
      <w:r w:rsidRPr="00AB0D35">
        <w:rPr>
          <w:highlight w:val="yellow"/>
        </w:rPr>
        <w:t xml:space="preserve">Switch en petit prometteur (avec 3 petites on </w:t>
      </w:r>
      <w:proofErr w:type="spellStart"/>
      <w:r w:rsidRPr="00AB0D35">
        <w:rPr>
          <w:highlight w:val="yellow"/>
        </w:rPr>
        <w:t>switche</w:t>
      </w:r>
      <w:proofErr w:type="spellEnd"/>
      <w:r w:rsidRPr="00AB0D35">
        <w:rPr>
          <w:highlight w:val="yellow"/>
        </w:rPr>
        <w:t xml:space="preserve"> cependant en général la seconde pour pouvoir montrer ensuite le Pair-Impair)</w:t>
      </w:r>
    </w:p>
    <w:p w14:paraId="497D6776" w14:textId="77777777" w:rsidR="00707408" w:rsidRDefault="00707408" w:rsidP="00FF5072">
      <w:pPr>
        <w:pStyle w:val="Pardeliste"/>
        <w:numPr>
          <w:ilvl w:val="0"/>
          <w:numId w:val="81"/>
        </w:numPr>
      </w:pPr>
      <w:r w:rsidRPr="00AB0D35">
        <w:rPr>
          <w:highlight w:val="yellow"/>
        </w:rPr>
        <w:t>Dans le cas où le déclarant joue une couleur où l’on sait qu’il ne manque qu’un honneur, seul celui qui n’a pas l’honneur réagit en Pair-Impair. Celui qui l’a soit donne un Pair-Impair inversé soit fait une préférentielle.</w:t>
      </w:r>
    </w:p>
    <w:p w14:paraId="6AF6F44E" w14:textId="77777777" w:rsidR="00D2433C" w:rsidRDefault="00E11334" w:rsidP="00FF5072">
      <w:pPr>
        <w:pStyle w:val="Pardeliste"/>
        <w:numPr>
          <w:ilvl w:val="0"/>
          <w:numId w:val="81"/>
        </w:numPr>
      </w:pPr>
      <w:r w:rsidRPr="00AB0D35">
        <w:rPr>
          <w:highlight w:val="yellow"/>
        </w:rPr>
        <w:t>A l’</w:t>
      </w:r>
      <w:r w:rsidR="00D2433C" w:rsidRPr="00AB0D35">
        <w:rPr>
          <w:highlight w:val="yellow"/>
        </w:rPr>
        <w:t>atout, on privilégie les préférentielles quand on peut et on ne montre un PI inversé que lorsque c’est indispensable pour le partenaire.</w:t>
      </w:r>
    </w:p>
    <w:sectPr w:rsidR="00D2433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D7881" w14:textId="77777777" w:rsidR="0052239E" w:rsidRDefault="0052239E">
      <w:r>
        <w:separator/>
      </w:r>
    </w:p>
  </w:endnote>
  <w:endnote w:type="continuationSeparator" w:id="0">
    <w:p w14:paraId="3627B910" w14:textId="77777777" w:rsidR="0052239E" w:rsidRDefault="00522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B2A45" w14:textId="77777777" w:rsidR="00BE40B3" w:rsidRDefault="00BE40B3">
    <w:pPr>
      <w:pStyle w:val="Pieddepage"/>
      <w:jc w:val="right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F04A6">
      <w:rPr>
        <w:rStyle w:val="Numrodepage"/>
        <w:noProof/>
      </w:rPr>
      <w:t>16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4F04A6">
      <w:rPr>
        <w:rStyle w:val="Numrodepage"/>
        <w:noProof/>
      </w:rPr>
      <w:t>52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2E144" w14:textId="77777777" w:rsidR="0052239E" w:rsidRDefault="0052239E">
      <w:r>
        <w:separator/>
      </w:r>
    </w:p>
  </w:footnote>
  <w:footnote w:type="continuationSeparator" w:id="0">
    <w:p w14:paraId="0C1071B0" w14:textId="77777777" w:rsidR="0052239E" w:rsidRDefault="00522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8232E" w14:textId="77777777" w:rsidR="00BE40B3" w:rsidRDefault="00BE40B3">
    <w:pPr>
      <w:pStyle w:val="En-tte"/>
    </w:pPr>
    <w:r>
      <w:t>Système Yoram Galinsky / Adrien Vinay --- DN2/4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8A7"/>
    <w:multiLevelType w:val="hybridMultilevel"/>
    <w:tmpl w:val="7C9A9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A3533"/>
    <w:multiLevelType w:val="hybridMultilevel"/>
    <w:tmpl w:val="BF0CA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734B5"/>
    <w:multiLevelType w:val="hybridMultilevel"/>
    <w:tmpl w:val="47CCD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934E7"/>
    <w:multiLevelType w:val="hybridMultilevel"/>
    <w:tmpl w:val="92F69618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>
    <w:nsid w:val="05774784"/>
    <w:multiLevelType w:val="hybridMultilevel"/>
    <w:tmpl w:val="29AE7F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9204C"/>
    <w:multiLevelType w:val="hybridMultilevel"/>
    <w:tmpl w:val="5C8CDC3C"/>
    <w:lvl w:ilvl="0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>
    <w:nsid w:val="069B0EAB"/>
    <w:multiLevelType w:val="hybridMultilevel"/>
    <w:tmpl w:val="C2B066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F83A10"/>
    <w:multiLevelType w:val="hybridMultilevel"/>
    <w:tmpl w:val="48D4581E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>
    <w:nsid w:val="09F248F9"/>
    <w:multiLevelType w:val="hybridMultilevel"/>
    <w:tmpl w:val="E02A2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581315"/>
    <w:multiLevelType w:val="hybridMultilevel"/>
    <w:tmpl w:val="93C0CA7C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>
    <w:nsid w:val="0DE121E3"/>
    <w:multiLevelType w:val="hybridMultilevel"/>
    <w:tmpl w:val="947AAA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EC48EB"/>
    <w:multiLevelType w:val="hybridMultilevel"/>
    <w:tmpl w:val="4A96DC9A"/>
    <w:lvl w:ilvl="0" w:tplc="32BCD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EE345E8"/>
    <w:multiLevelType w:val="hybridMultilevel"/>
    <w:tmpl w:val="3BB63148"/>
    <w:lvl w:ilvl="0" w:tplc="040C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3">
    <w:nsid w:val="0F2B0B9D"/>
    <w:multiLevelType w:val="hybridMultilevel"/>
    <w:tmpl w:val="DB34F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AE3522"/>
    <w:multiLevelType w:val="hybridMultilevel"/>
    <w:tmpl w:val="13F84FD6"/>
    <w:lvl w:ilvl="0" w:tplc="040C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>
    <w:nsid w:val="10136B25"/>
    <w:multiLevelType w:val="hybridMultilevel"/>
    <w:tmpl w:val="8138D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723CEC"/>
    <w:multiLevelType w:val="hybridMultilevel"/>
    <w:tmpl w:val="B8343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B70A06"/>
    <w:multiLevelType w:val="hybridMultilevel"/>
    <w:tmpl w:val="70A49E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107B14"/>
    <w:multiLevelType w:val="hybridMultilevel"/>
    <w:tmpl w:val="B57872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C205E9"/>
    <w:multiLevelType w:val="hybridMultilevel"/>
    <w:tmpl w:val="66148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D437CB"/>
    <w:multiLevelType w:val="hybridMultilevel"/>
    <w:tmpl w:val="66D0B35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1C2E3517"/>
    <w:multiLevelType w:val="hybridMultilevel"/>
    <w:tmpl w:val="56F20088"/>
    <w:lvl w:ilvl="0" w:tplc="04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2">
    <w:nsid w:val="1CE11513"/>
    <w:multiLevelType w:val="hybridMultilevel"/>
    <w:tmpl w:val="6096D746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D3415E4"/>
    <w:multiLevelType w:val="hybridMultilevel"/>
    <w:tmpl w:val="F30A6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6A142C"/>
    <w:multiLevelType w:val="hybridMultilevel"/>
    <w:tmpl w:val="56D241B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E025A8">
      <w:start w:val="1"/>
      <w:numFmt w:val="bullet"/>
      <w:pStyle w:val="Bullet1"/>
      <w:lvlText w:val=""/>
      <w:lvlJc w:val="left"/>
      <w:pPr>
        <w:tabs>
          <w:tab w:val="num" w:pos="540"/>
        </w:tabs>
        <w:ind w:left="2083" w:hanging="283"/>
      </w:pPr>
      <w:rPr>
        <w:rFonts w:ascii="Helvetica" w:hAnsi="Helvetica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E6953EF"/>
    <w:multiLevelType w:val="hybridMultilevel"/>
    <w:tmpl w:val="A00673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1F1119DA"/>
    <w:multiLevelType w:val="hybridMultilevel"/>
    <w:tmpl w:val="CF184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F3C0AEF"/>
    <w:multiLevelType w:val="hybridMultilevel"/>
    <w:tmpl w:val="5A500FF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1FB81CA6"/>
    <w:multiLevelType w:val="hybridMultilevel"/>
    <w:tmpl w:val="56985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08F3D60"/>
    <w:multiLevelType w:val="hybridMultilevel"/>
    <w:tmpl w:val="AB40239A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>
    <w:nsid w:val="20F1081C"/>
    <w:multiLevelType w:val="hybridMultilevel"/>
    <w:tmpl w:val="7E74A00A"/>
    <w:lvl w:ilvl="0" w:tplc="040C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1">
    <w:nsid w:val="223F0E22"/>
    <w:multiLevelType w:val="hybridMultilevel"/>
    <w:tmpl w:val="7DB043D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23801CDC"/>
    <w:multiLevelType w:val="hybridMultilevel"/>
    <w:tmpl w:val="A6A0EA5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4DE0182"/>
    <w:multiLevelType w:val="hybridMultilevel"/>
    <w:tmpl w:val="0374F6BE"/>
    <w:lvl w:ilvl="0" w:tplc="3DAA257A">
      <w:start w:val="1"/>
      <w:numFmt w:val="upperLetter"/>
      <w:lvlText w:val="%1."/>
      <w:lvlJc w:val="left"/>
      <w:pPr>
        <w:tabs>
          <w:tab w:val="num" w:pos="4359"/>
        </w:tabs>
        <w:ind w:left="4359" w:hanging="390"/>
      </w:pPr>
      <w:rPr>
        <w:rFonts w:hint="default"/>
      </w:rPr>
    </w:lvl>
    <w:lvl w:ilvl="1" w:tplc="66D2E580">
      <w:start w:val="1"/>
      <w:numFmt w:val="upperLetter"/>
      <w:lvlText w:val="%2)"/>
      <w:lvlJc w:val="left"/>
      <w:pPr>
        <w:tabs>
          <w:tab w:val="num" w:pos="1696"/>
        </w:tabs>
        <w:ind w:left="1696" w:hanging="420"/>
      </w:pPr>
      <w:rPr>
        <w:rFonts w:hint="default"/>
        <w:color w:val="auto"/>
      </w:rPr>
    </w:lvl>
    <w:lvl w:ilvl="2" w:tplc="040C0001">
      <w:start w:val="1"/>
      <w:numFmt w:val="bullet"/>
      <w:lvlText w:val=""/>
      <w:lvlJc w:val="left"/>
      <w:pPr>
        <w:tabs>
          <w:tab w:val="num" w:pos="5949"/>
        </w:tabs>
        <w:ind w:left="5949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6489"/>
        </w:tabs>
        <w:ind w:left="64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7209"/>
        </w:tabs>
        <w:ind w:left="72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929"/>
        </w:tabs>
        <w:ind w:left="79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649"/>
        </w:tabs>
        <w:ind w:left="86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369"/>
        </w:tabs>
        <w:ind w:left="93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10089"/>
        </w:tabs>
        <w:ind w:left="10089" w:hanging="180"/>
      </w:pPr>
    </w:lvl>
  </w:abstractNum>
  <w:abstractNum w:abstractNumId="34">
    <w:nsid w:val="29793683"/>
    <w:multiLevelType w:val="hybridMultilevel"/>
    <w:tmpl w:val="080ACAE4"/>
    <w:lvl w:ilvl="0" w:tplc="040C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5">
    <w:nsid w:val="2A511AB2"/>
    <w:multiLevelType w:val="hybridMultilevel"/>
    <w:tmpl w:val="BE2E97C6"/>
    <w:lvl w:ilvl="0" w:tplc="040C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2CCD0083"/>
    <w:multiLevelType w:val="hybridMultilevel"/>
    <w:tmpl w:val="F962B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E0B170C"/>
    <w:multiLevelType w:val="hybridMultilevel"/>
    <w:tmpl w:val="630E9A1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2F934EEC"/>
    <w:multiLevelType w:val="hybridMultilevel"/>
    <w:tmpl w:val="F9421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3BA1C57"/>
    <w:multiLevelType w:val="hybridMultilevel"/>
    <w:tmpl w:val="5A10A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6273CBF"/>
    <w:multiLevelType w:val="hybridMultilevel"/>
    <w:tmpl w:val="6D3C0C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6E358CB"/>
    <w:multiLevelType w:val="hybridMultilevel"/>
    <w:tmpl w:val="5EF8D68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381A0A28"/>
    <w:multiLevelType w:val="hybridMultilevel"/>
    <w:tmpl w:val="9AC87F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A7B431E"/>
    <w:multiLevelType w:val="hybridMultilevel"/>
    <w:tmpl w:val="135874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3C566217"/>
    <w:multiLevelType w:val="hybridMultilevel"/>
    <w:tmpl w:val="29FE74E2"/>
    <w:lvl w:ilvl="0" w:tplc="8D7C6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D936597"/>
    <w:multiLevelType w:val="hybridMultilevel"/>
    <w:tmpl w:val="2C948F2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400244C7"/>
    <w:multiLevelType w:val="hybridMultilevel"/>
    <w:tmpl w:val="37DAEFA4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7">
    <w:nsid w:val="40151F43"/>
    <w:multiLevelType w:val="hybridMultilevel"/>
    <w:tmpl w:val="EBFA83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44A35A5B"/>
    <w:multiLevelType w:val="hybridMultilevel"/>
    <w:tmpl w:val="1A22FE1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475B2142"/>
    <w:multiLevelType w:val="hybridMultilevel"/>
    <w:tmpl w:val="42F4D9A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4776332C"/>
    <w:multiLevelType w:val="hybridMultilevel"/>
    <w:tmpl w:val="AD4E0B82"/>
    <w:lvl w:ilvl="0" w:tplc="32BCDD22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2"/>
        </w:tabs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2"/>
        </w:tabs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2"/>
        </w:tabs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2"/>
        </w:tabs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2"/>
        </w:tabs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2"/>
        </w:tabs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2"/>
        </w:tabs>
        <w:ind w:left="7962" w:hanging="360"/>
      </w:pPr>
      <w:rPr>
        <w:rFonts w:ascii="Wingdings" w:hAnsi="Wingdings" w:hint="default"/>
      </w:rPr>
    </w:lvl>
  </w:abstractNum>
  <w:abstractNum w:abstractNumId="51">
    <w:nsid w:val="48FD586B"/>
    <w:multiLevelType w:val="hybridMultilevel"/>
    <w:tmpl w:val="A59A839C"/>
    <w:lvl w:ilvl="0" w:tplc="040C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2">
    <w:nsid w:val="49116285"/>
    <w:multiLevelType w:val="hybridMultilevel"/>
    <w:tmpl w:val="ACA0EC6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>
    <w:nsid w:val="49AE55F8"/>
    <w:multiLevelType w:val="hybridMultilevel"/>
    <w:tmpl w:val="988846BE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4">
    <w:nsid w:val="49B4388F"/>
    <w:multiLevelType w:val="hybridMultilevel"/>
    <w:tmpl w:val="FC68C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3C17D2"/>
    <w:multiLevelType w:val="hybridMultilevel"/>
    <w:tmpl w:val="244AB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D5F0A99"/>
    <w:multiLevelType w:val="hybridMultilevel"/>
    <w:tmpl w:val="61BAB044"/>
    <w:lvl w:ilvl="0" w:tplc="040C0001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639"/>
        </w:tabs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359"/>
        </w:tabs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99"/>
        </w:tabs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519"/>
        </w:tabs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959"/>
        </w:tabs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79"/>
        </w:tabs>
        <w:ind w:left="7679" w:hanging="360"/>
      </w:pPr>
      <w:rPr>
        <w:rFonts w:ascii="Wingdings" w:hAnsi="Wingdings" w:hint="default"/>
      </w:rPr>
    </w:lvl>
  </w:abstractNum>
  <w:abstractNum w:abstractNumId="57">
    <w:nsid w:val="4E35097C"/>
    <w:multiLevelType w:val="hybridMultilevel"/>
    <w:tmpl w:val="5F0E2612"/>
    <w:lvl w:ilvl="0" w:tplc="040C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58">
    <w:nsid w:val="50A767E2"/>
    <w:multiLevelType w:val="hybridMultilevel"/>
    <w:tmpl w:val="08F618CC"/>
    <w:lvl w:ilvl="0" w:tplc="040C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9">
    <w:nsid w:val="51FD2D0C"/>
    <w:multiLevelType w:val="hybridMultilevel"/>
    <w:tmpl w:val="BD74A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37909F2"/>
    <w:multiLevelType w:val="hybridMultilevel"/>
    <w:tmpl w:val="0756A6A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1">
    <w:nsid w:val="544E0769"/>
    <w:multiLevelType w:val="hybridMultilevel"/>
    <w:tmpl w:val="CDC44CB0"/>
    <w:lvl w:ilvl="0" w:tplc="040C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62">
    <w:nsid w:val="54D41F99"/>
    <w:multiLevelType w:val="hybridMultilevel"/>
    <w:tmpl w:val="D9CCF7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78B37D6"/>
    <w:multiLevelType w:val="hybridMultilevel"/>
    <w:tmpl w:val="64848120"/>
    <w:lvl w:ilvl="0" w:tplc="0EFEA1D2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4">
    <w:nsid w:val="584633C6"/>
    <w:multiLevelType w:val="hybridMultilevel"/>
    <w:tmpl w:val="E05E08C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>
    <w:nsid w:val="59537EF2"/>
    <w:multiLevelType w:val="hybridMultilevel"/>
    <w:tmpl w:val="B3044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BC73CD8"/>
    <w:multiLevelType w:val="hybridMultilevel"/>
    <w:tmpl w:val="E4A07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C1F5C38"/>
    <w:multiLevelType w:val="hybridMultilevel"/>
    <w:tmpl w:val="4F9A398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8">
    <w:nsid w:val="5CAB57FD"/>
    <w:multiLevelType w:val="hybridMultilevel"/>
    <w:tmpl w:val="C5EA5B0C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9">
    <w:nsid w:val="5CDF14A1"/>
    <w:multiLevelType w:val="hybridMultilevel"/>
    <w:tmpl w:val="4844B5D6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>
    <w:nsid w:val="5D1C5851"/>
    <w:multiLevelType w:val="hybridMultilevel"/>
    <w:tmpl w:val="B3183B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E9B28A4"/>
    <w:multiLevelType w:val="hybridMultilevel"/>
    <w:tmpl w:val="C8C6C8A8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2">
    <w:nsid w:val="5EB62915"/>
    <w:multiLevelType w:val="hybridMultilevel"/>
    <w:tmpl w:val="788049C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3">
    <w:nsid w:val="5EEF4C1C"/>
    <w:multiLevelType w:val="hybridMultilevel"/>
    <w:tmpl w:val="18A27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18C10B8"/>
    <w:multiLevelType w:val="hybridMultilevel"/>
    <w:tmpl w:val="671C09BE"/>
    <w:lvl w:ilvl="0" w:tplc="32BA9AFA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5">
    <w:nsid w:val="635446F0"/>
    <w:multiLevelType w:val="hybridMultilevel"/>
    <w:tmpl w:val="6CA6B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37F499E"/>
    <w:multiLevelType w:val="hybridMultilevel"/>
    <w:tmpl w:val="A4E8C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457359F"/>
    <w:multiLevelType w:val="hybridMultilevel"/>
    <w:tmpl w:val="FE8A9ABC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CD7A589E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  <w:color w:val="auto"/>
      </w:rPr>
    </w:lvl>
    <w:lvl w:ilvl="2" w:tplc="C67C013E">
      <w:start w:val="6"/>
      <w:numFmt w:val="bullet"/>
      <w:lvlText w:val=""/>
      <w:lvlJc w:val="left"/>
      <w:pPr>
        <w:ind w:left="2061" w:hanging="360"/>
      </w:pPr>
      <w:rPr>
        <w:rFonts w:ascii="Wingdings" w:eastAsia="SimSun" w:hAnsi="Wingdings" w:cs="Times New Roman" w:hint="default"/>
      </w:rPr>
    </w:lvl>
    <w:lvl w:ilvl="3" w:tplc="8B629804">
      <w:numFmt w:val="bullet"/>
      <w:lvlText w:val="-"/>
      <w:lvlJc w:val="left"/>
      <w:pPr>
        <w:ind w:left="3796" w:hanging="360"/>
      </w:pPr>
      <w:rPr>
        <w:rFonts w:ascii="Times New Roman" w:eastAsia="SimSun" w:hAnsi="Times New Roman" w:cs="Times New Roman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8">
    <w:nsid w:val="64EC73CE"/>
    <w:multiLevelType w:val="hybridMultilevel"/>
    <w:tmpl w:val="FBAEC730"/>
    <w:lvl w:ilvl="0" w:tplc="040C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79">
    <w:nsid w:val="68652E02"/>
    <w:multiLevelType w:val="hybridMultilevel"/>
    <w:tmpl w:val="8EA4CDB0"/>
    <w:lvl w:ilvl="0" w:tplc="040C0001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73"/>
        </w:tabs>
        <w:ind w:left="7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93"/>
        </w:tabs>
        <w:ind w:left="8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813"/>
        </w:tabs>
        <w:ind w:left="8813" w:hanging="360"/>
      </w:pPr>
      <w:rPr>
        <w:rFonts w:ascii="Wingdings" w:hAnsi="Wingdings" w:hint="default"/>
      </w:rPr>
    </w:lvl>
  </w:abstractNum>
  <w:abstractNum w:abstractNumId="80">
    <w:nsid w:val="68956B22"/>
    <w:multiLevelType w:val="hybridMultilevel"/>
    <w:tmpl w:val="A6B61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AAF0D68"/>
    <w:multiLevelType w:val="hybridMultilevel"/>
    <w:tmpl w:val="E77E67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6C362487"/>
    <w:multiLevelType w:val="hybridMultilevel"/>
    <w:tmpl w:val="EC086C32"/>
    <w:lvl w:ilvl="0" w:tplc="32BCDD22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2"/>
        </w:tabs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2"/>
        </w:tabs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2"/>
        </w:tabs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2"/>
        </w:tabs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2"/>
        </w:tabs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2"/>
        </w:tabs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2"/>
        </w:tabs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2"/>
        </w:tabs>
        <w:ind w:left="7962" w:hanging="360"/>
      </w:pPr>
      <w:rPr>
        <w:rFonts w:ascii="Wingdings" w:hAnsi="Wingdings" w:hint="default"/>
      </w:rPr>
    </w:lvl>
  </w:abstractNum>
  <w:abstractNum w:abstractNumId="83">
    <w:nsid w:val="6C6C36A4"/>
    <w:multiLevelType w:val="hybridMultilevel"/>
    <w:tmpl w:val="0276E4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6FD92220"/>
    <w:multiLevelType w:val="hybridMultilevel"/>
    <w:tmpl w:val="D5664C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71C55BFB"/>
    <w:multiLevelType w:val="hybridMultilevel"/>
    <w:tmpl w:val="EA7E85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3E32AB2"/>
    <w:multiLevelType w:val="hybridMultilevel"/>
    <w:tmpl w:val="31304B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74AF2E4C"/>
    <w:multiLevelType w:val="hybridMultilevel"/>
    <w:tmpl w:val="D59083C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8">
    <w:nsid w:val="76DC253E"/>
    <w:multiLevelType w:val="hybridMultilevel"/>
    <w:tmpl w:val="F79233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83551DA"/>
    <w:multiLevelType w:val="hybridMultilevel"/>
    <w:tmpl w:val="B9C434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88F5A58"/>
    <w:multiLevelType w:val="hybridMultilevel"/>
    <w:tmpl w:val="73784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9714619"/>
    <w:multiLevelType w:val="hybridMultilevel"/>
    <w:tmpl w:val="025CC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9C12FBE"/>
    <w:multiLevelType w:val="hybridMultilevel"/>
    <w:tmpl w:val="5B4E2F0C"/>
    <w:lvl w:ilvl="0" w:tplc="43405FDE">
      <w:start w:val="1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7B232FD7"/>
    <w:multiLevelType w:val="hybridMultilevel"/>
    <w:tmpl w:val="FFA6159A"/>
    <w:lvl w:ilvl="0" w:tplc="040C000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94">
    <w:nsid w:val="7EFB3EFA"/>
    <w:multiLevelType w:val="hybridMultilevel"/>
    <w:tmpl w:val="BA363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F140856"/>
    <w:multiLevelType w:val="hybridMultilevel"/>
    <w:tmpl w:val="74E022AC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6">
    <w:nsid w:val="7F553BDB"/>
    <w:multiLevelType w:val="hybridMultilevel"/>
    <w:tmpl w:val="EA92A460"/>
    <w:lvl w:ilvl="0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7">
    <w:nsid w:val="7FF07BA1"/>
    <w:multiLevelType w:val="hybridMultilevel"/>
    <w:tmpl w:val="AFCA8DF2"/>
    <w:lvl w:ilvl="0" w:tplc="03483766">
      <w:start w:val="1"/>
      <w:numFmt w:val="upperLetter"/>
      <w:lvlText w:val="%1."/>
      <w:lvlJc w:val="left"/>
      <w:pPr>
        <w:ind w:left="394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20" w:hanging="360"/>
      </w:pPr>
    </w:lvl>
    <w:lvl w:ilvl="2" w:tplc="040C001B" w:tentative="1">
      <w:start w:val="1"/>
      <w:numFmt w:val="lowerRoman"/>
      <w:lvlText w:val="%3."/>
      <w:lvlJc w:val="right"/>
      <w:pPr>
        <w:ind w:left="5340" w:hanging="180"/>
      </w:pPr>
    </w:lvl>
    <w:lvl w:ilvl="3" w:tplc="040C000F" w:tentative="1">
      <w:start w:val="1"/>
      <w:numFmt w:val="decimal"/>
      <w:lvlText w:val="%4."/>
      <w:lvlJc w:val="left"/>
      <w:pPr>
        <w:ind w:left="6060" w:hanging="360"/>
      </w:pPr>
    </w:lvl>
    <w:lvl w:ilvl="4" w:tplc="040C0019" w:tentative="1">
      <w:start w:val="1"/>
      <w:numFmt w:val="lowerLetter"/>
      <w:lvlText w:val="%5."/>
      <w:lvlJc w:val="left"/>
      <w:pPr>
        <w:ind w:left="6780" w:hanging="360"/>
      </w:pPr>
    </w:lvl>
    <w:lvl w:ilvl="5" w:tplc="040C001B" w:tentative="1">
      <w:start w:val="1"/>
      <w:numFmt w:val="lowerRoman"/>
      <w:lvlText w:val="%6."/>
      <w:lvlJc w:val="right"/>
      <w:pPr>
        <w:ind w:left="7500" w:hanging="180"/>
      </w:pPr>
    </w:lvl>
    <w:lvl w:ilvl="6" w:tplc="040C000F" w:tentative="1">
      <w:start w:val="1"/>
      <w:numFmt w:val="decimal"/>
      <w:lvlText w:val="%7."/>
      <w:lvlJc w:val="left"/>
      <w:pPr>
        <w:ind w:left="8220" w:hanging="360"/>
      </w:pPr>
    </w:lvl>
    <w:lvl w:ilvl="7" w:tplc="040C0019" w:tentative="1">
      <w:start w:val="1"/>
      <w:numFmt w:val="lowerLetter"/>
      <w:lvlText w:val="%8."/>
      <w:lvlJc w:val="left"/>
      <w:pPr>
        <w:ind w:left="8940" w:hanging="360"/>
      </w:pPr>
    </w:lvl>
    <w:lvl w:ilvl="8" w:tplc="040C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33"/>
  </w:num>
  <w:num w:numId="2">
    <w:abstractNumId w:val="52"/>
  </w:num>
  <w:num w:numId="3">
    <w:abstractNumId w:val="70"/>
  </w:num>
  <w:num w:numId="4">
    <w:abstractNumId w:val="61"/>
  </w:num>
  <w:num w:numId="5">
    <w:abstractNumId w:val="81"/>
  </w:num>
  <w:num w:numId="6">
    <w:abstractNumId w:val="40"/>
  </w:num>
  <w:num w:numId="7">
    <w:abstractNumId w:val="79"/>
  </w:num>
  <w:num w:numId="8">
    <w:abstractNumId w:val="10"/>
  </w:num>
  <w:num w:numId="9">
    <w:abstractNumId w:val="56"/>
  </w:num>
  <w:num w:numId="10">
    <w:abstractNumId w:val="64"/>
  </w:num>
  <w:num w:numId="11">
    <w:abstractNumId w:val="12"/>
  </w:num>
  <w:num w:numId="12">
    <w:abstractNumId w:val="27"/>
  </w:num>
  <w:num w:numId="13">
    <w:abstractNumId w:val="89"/>
  </w:num>
  <w:num w:numId="14">
    <w:abstractNumId w:val="88"/>
  </w:num>
  <w:num w:numId="15">
    <w:abstractNumId w:val="9"/>
  </w:num>
  <w:num w:numId="16">
    <w:abstractNumId w:val="3"/>
  </w:num>
  <w:num w:numId="17">
    <w:abstractNumId w:val="35"/>
  </w:num>
  <w:num w:numId="18">
    <w:abstractNumId w:val="30"/>
  </w:num>
  <w:num w:numId="19">
    <w:abstractNumId w:val="72"/>
  </w:num>
  <w:num w:numId="20">
    <w:abstractNumId w:val="48"/>
  </w:num>
  <w:num w:numId="21">
    <w:abstractNumId w:val="32"/>
  </w:num>
  <w:num w:numId="22">
    <w:abstractNumId w:val="24"/>
  </w:num>
  <w:num w:numId="23">
    <w:abstractNumId w:val="37"/>
  </w:num>
  <w:num w:numId="24">
    <w:abstractNumId w:val="74"/>
  </w:num>
  <w:num w:numId="25">
    <w:abstractNumId w:val="93"/>
  </w:num>
  <w:num w:numId="26">
    <w:abstractNumId w:val="50"/>
  </w:num>
  <w:num w:numId="27">
    <w:abstractNumId w:val="82"/>
  </w:num>
  <w:num w:numId="28">
    <w:abstractNumId w:val="22"/>
  </w:num>
  <w:num w:numId="29">
    <w:abstractNumId w:val="42"/>
  </w:num>
  <w:num w:numId="30">
    <w:abstractNumId w:val="83"/>
  </w:num>
  <w:num w:numId="31">
    <w:abstractNumId w:val="44"/>
  </w:num>
  <w:num w:numId="32">
    <w:abstractNumId w:val="38"/>
  </w:num>
  <w:num w:numId="33">
    <w:abstractNumId w:val="77"/>
  </w:num>
  <w:num w:numId="34">
    <w:abstractNumId w:val="53"/>
  </w:num>
  <w:num w:numId="35">
    <w:abstractNumId w:val="51"/>
  </w:num>
  <w:num w:numId="36">
    <w:abstractNumId w:val="71"/>
  </w:num>
  <w:num w:numId="37">
    <w:abstractNumId w:val="84"/>
  </w:num>
  <w:num w:numId="38">
    <w:abstractNumId w:val="78"/>
  </w:num>
  <w:num w:numId="39">
    <w:abstractNumId w:val="86"/>
  </w:num>
  <w:num w:numId="40">
    <w:abstractNumId w:val="73"/>
  </w:num>
  <w:num w:numId="41">
    <w:abstractNumId w:val="25"/>
  </w:num>
  <w:num w:numId="42">
    <w:abstractNumId w:val="54"/>
  </w:num>
  <w:num w:numId="43">
    <w:abstractNumId w:val="31"/>
  </w:num>
  <w:num w:numId="44">
    <w:abstractNumId w:val="2"/>
  </w:num>
  <w:num w:numId="45">
    <w:abstractNumId w:val="19"/>
  </w:num>
  <w:num w:numId="46">
    <w:abstractNumId w:val="49"/>
  </w:num>
  <w:num w:numId="47">
    <w:abstractNumId w:val="15"/>
  </w:num>
  <w:num w:numId="48">
    <w:abstractNumId w:val="23"/>
  </w:num>
  <w:num w:numId="49">
    <w:abstractNumId w:val="14"/>
  </w:num>
  <w:num w:numId="50">
    <w:abstractNumId w:val="96"/>
  </w:num>
  <w:num w:numId="51">
    <w:abstractNumId w:val="21"/>
  </w:num>
  <w:num w:numId="52">
    <w:abstractNumId w:val="80"/>
  </w:num>
  <w:num w:numId="53">
    <w:abstractNumId w:val="29"/>
  </w:num>
  <w:num w:numId="54">
    <w:abstractNumId w:val="90"/>
  </w:num>
  <w:num w:numId="55">
    <w:abstractNumId w:val="0"/>
  </w:num>
  <w:num w:numId="56">
    <w:abstractNumId w:val="69"/>
  </w:num>
  <w:num w:numId="57">
    <w:abstractNumId w:val="46"/>
  </w:num>
  <w:num w:numId="58">
    <w:abstractNumId w:val="7"/>
  </w:num>
  <w:num w:numId="59">
    <w:abstractNumId w:val="68"/>
  </w:num>
  <w:num w:numId="60">
    <w:abstractNumId w:val="87"/>
  </w:num>
  <w:num w:numId="61">
    <w:abstractNumId w:val="11"/>
  </w:num>
  <w:num w:numId="62">
    <w:abstractNumId w:val="47"/>
  </w:num>
  <w:num w:numId="63">
    <w:abstractNumId w:val="8"/>
  </w:num>
  <w:num w:numId="64">
    <w:abstractNumId w:val="17"/>
  </w:num>
  <w:num w:numId="65">
    <w:abstractNumId w:val="26"/>
  </w:num>
  <w:num w:numId="66">
    <w:abstractNumId w:val="39"/>
  </w:num>
  <w:num w:numId="67">
    <w:abstractNumId w:val="1"/>
  </w:num>
  <w:num w:numId="68">
    <w:abstractNumId w:val="4"/>
  </w:num>
  <w:num w:numId="69">
    <w:abstractNumId w:val="5"/>
  </w:num>
  <w:num w:numId="70">
    <w:abstractNumId w:val="55"/>
  </w:num>
  <w:num w:numId="71">
    <w:abstractNumId w:val="36"/>
  </w:num>
  <w:num w:numId="72">
    <w:abstractNumId w:val="13"/>
  </w:num>
  <w:num w:numId="73">
    <w:abstractNumId w:val="45"/>
  </w:num>
  <w:num w:numId="74">
    <w:abstractNumId w:val="65"/>
  </w:num>
  <w:num w:numId="75">
    <w:abstractNumId w:val="62"/>
  </w:num>
  <w:num w:numId="76">
    <w:abstractNumId w:val="6"/>
  </w:num>
  <w:num w:numId="77">
    <w:abstractNumId w:val="92"/>
  </w:num>
  <w:num w:numId="78">
    <w:abstractNumId w:val="76"/>
  </w:num>
  <w:num w:numId="79">
    <w:abstractNumId w:val="59"/>
  </w:num>
  <w:num w:numId="80">
    <w:abstractNumId w:val="94"/>
  </w:num>
  <w:num w:numId="81">
    <w:abstractNumId w:val="16"/>
  </w:num>
  <w:num w:numId="82">
    <w:abstractNumId w:val="63"/>
  </w:num>
  <w:num w:numId="83">
    <w:abstractNumId w:val="58"/>
  </w:num>
  <w:num w:numId="84">
    <w:abstractNumId w:val="75"/>
  </w:num>
  <w:num w:numId="85">
    <w:abstractNumId w:val="67"/>
  </w:num>
  <w:num w:numId="86">
    <w:abstractNumId w:val="28"/>
  </w:num>
  <w:num w:numId="87">
    <w:abstractNumId w:val="18"/>
  </w:num>
  <w:num w:numId="88">
    <w:abstractNumId w:val="85"/>
  </w:num>
  <w:num w:numId="89">
    <w:abstractNumId w:val="57"/>
  </w:num>
  <w:num w:numId="90">
    <w:abstractNumId w:val="34"/>
  </w:num>
  <w:num w:numId="91">
    <w:abstractNumId w:val="60"/>
  </w:num>
  <w:num w:numId="92">
    <w:abstractNumId w:val="43"/>
  </w:num>
  <w:num w:numId="93">
    <w:abstractNumId w:val="20"/>
  </w:num>
  <w:num w:numId="94">
    <w:abstractNumId w:val="91"/>
  </w:num>
  <w:num w:numId="95">
    <w:abstractNumId w:val="66"/>
  </w:num>
  <w:num w:numId="96">
    <w:abstractNumId w:val="95"/>
  </w:num>
  <w:num w:numId="97">
    <w:abstractNumId w:val="41"/>
  </w:num>
  <w:num w:numId="98">
    <w:abstractNumId w:val="97"/>
  </w:num>
  <w:numIdMacAtCleanup w:val="9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tilisateur de Microsoft Office">
    <w15:presenceInfo w15:providerId="None" w15:userId="Utilisateur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25"/>
    <w:rsid w:val="00006F75"/>
    <w:rsid w:val="00010433"/>
    <w:rsid w:val="000136F2"/>
    <w:rsid w:val="000179F5"/>
    <w:rsid w:val="00021201"/>
    <w:rsid w:val="0003136C"/>
    <w:rsid w:val="00033E13"/>
    <w:rsid w:val="00035399"/>
    <w:rsid w:val="00035A7D"/>
    <w:rsid w:val="00036E56"/>
    <w:rsid w:val="0003755D"/>
    <w:rsid w:val="000404F7"/>
    <w:rsid w:val="00045CAE"/>
    <w:rsid w:val="000509E4"/>
    <w:rsid w:val="00050AC1"/>
    <w:rsid w:val="00053C42"/>
    <w:rsid w:val="00054111"/>
    <w:rsid w:val="000544CC"/>
    <w:rsid w:val="000562EF"/>
    <w:rsid w:val="00065A1F"/>
    <w:rsid w:val="000664AC"/>
    <w:rsid w:val="00071C96"/>
    <w:rsid w:val="000745AB"/>
    <w:rsid w:val="00076E97"/>
    <w:rsid w:val="00090567"/>
    <w:rsid w:val="00091FF0"/>
    <w:rsid w:val="000920B3"/>
    <w:rsid w:val="00092B2D"/>
    <w:rsid w:val="0009338B"/>
    <w:rsid w:val="000A03CE"/>
    <w:rsid w:val="000A0E4F"/>
    <w:rsid w:val="000A51E4"/>
    <w:rsid w:val="000A53F6"/>
    <w:rsid w:val="000A7756"/>
    <w:rsid w:val="000A7CFE"/>
    <w:rsid w:val="000B12CE"/>
    <w:rsid w:val="000B2F0B"/>
    <w:rsid w:val="000B2FB4"/>
    <w:rsid w:val="000B3E88"/>
    <w:rsid w:val="000B7E1D"/>
    <w:rsid w:val="000C16F0"/>
    <w:rsid w:val="000C2FD4"/>
    <w:rsid w:val="000C5116"/>
    <w:rsid w:val="000C55BC"/>
    <w:rsid w:val="000C59EF"/>
    <w:rsid w:val="000C7602"/>
    <w:rsid w:val="000D2925"/>
    <w:rsid w:val="000D3A0F"/>
    <w:rsid w:val="000D4F29"/>
    <w:rsid w:val="000E320A"/>
    <w:rsid w:val="000E322D"/>
    <w:rsid w:val="000E57E3"/>
    <w:rsid w:val="000F1ACA"/>
    <w:rsid w:val="000F3302"/>
    <w:rsid w:val="000F78A6"/>
    <w:rsid w:val="001004E2"/>
    <w:rsid w:val="00105DAF"/>
    <w:rsid w:val="00106B79"/>
    <w:rsid w:val="00107EAB"/>
    <w:rsid w:val="00110990"/>
    <w:rsid w:val="00110F3E"/>
    <w:rsid w:val="00115920"/>
    <w:rsid w:val="00116B2C"/>
    <w:rsid w:val="001204AE"/>
    <w:rsid w:val="001208C3"/>
    <w:rsid w:val="00123AAE"/>
    <w:rsid w:val="00123C60"/>
    <w:rsid w:val="001339BC"/>
    <w:rsid w:val="00136119"/>
    <w:rsid w:val="001364AC"/>
    <w:rsid w:val="00136A26"/>
    <w:rsid w:val="00140579"/>
    <w:rsid w:val="0014108E"/>
    <w:rsid w:val="00145350"/>
    <w:rsid w:val="00153BF4"/>
    <w:rsid w:val="00161600"/>
    <w:rsid w:val="00180331"/>
    <w:rsid w:val="001843B7"/>
    <w:rsid w:val="00186711"/>
    <w:rsid w:val="001872F5"/>
    <w:rsid w:val="00191487"/>
    <w:rsid w:val="00193000"/>
    <w:rsid w:val="00193F91"/>
    <w:rsid w:val="001A07B5"/>
    <w:rsid w:val="001A09D0"/>
    <w:rsid w:val="001A1FF8"/>
    <w:rsid w:val="001A43C3"/>
    <w:rsid w:val="001B0038"/>
    <w:rsid w:val="001B01F8"/>
    <w:rsid w:val="001C2A64"/>
    <w:rsid w:val="001C3D8E"/>
    <w:rsid w:val="001C6BDF"/>
    <w:rsid w:val="001C77E6"/>
    <w:rsid w:val="001D0E72"/>
    <w:rsid w:val="001D27C0"/>
    <w:rsid w:val="001E2912"/>
    <w:rsid w:val="001E7820"/>
    <w:rsid w:val="001F3B19"/>
    <w:rsid w:val="002007BE"/>
    <w:rsid w:val="002034CC"/>
    <w:rsid w:val="00203D67"/>
    <w:rsid w:val="0020540A"/>
    <w:rsid w:val="00206163"/>
    <w:rsid w:val="002103AD"/>
    <w:rsid w:val="00210BD5"/>
    <w:rsid w:val="00214F0B"/>
    <w:rsid w:val="0021523B"/>
    <w:rsid w:val="002232A0"/>
    <w:rsid w:val="00223F69"/>
    <w:rsid w:val="00224351"/>
    <w:rsid w:val="00224896"/>
    <w:rsid w:val="00227C76"/>
    <w:rsid w:val="00237BB8"/>
    <w:rsid w:val="0024038A"/>
    <w:rsid w:val="00242278"/>
    <w:rsid w:val="00242CE5"/>
    <w:rsid w:val="00243CF9"/>
    <w:rsid w:val="002531F9"/>
    <w:rsid w:val="00253D2E"/>
    <w:rsid w:val="00254018"/>
    <w:rsid w:val="00262411"/>
    <w:rsid w:val="00262B2E"/>
    <w:rsid w:val="00263AA9"/>
    <w:rsid w:val="00272031"/>
    <w:rsid w:val="002721CC"/>
    <w:rsid w:val="00273B34"/>
    <w:rsid w:val="00277196"/>
    <w:rsid w:val="0027746D"/>
    <w:rsid w:val="00282742"/>
    <w:rsid w:val="00284E30"/>
    <w:rsid w:val="00285C65"/>
    <w:rsid w:val="002867F5"/>
    <w:rsid w:val="00287F67"/>
    <w:rsid w:val="002920A6"/>
    <w:rsid w:val="00293548"/>
    <w:rsid w:val="00293C49"/>
    <w:rsid w:val="00296434"/>
    <w:rsid w:val="002A338C"/>
    <w:rsid w:val="002A4031"/>
    <w:rsid w:val="002A5AED"/>
    <w:rsid w:val="002A6D6D"/>
    <w:rsid w:val="002A79DF"/>
    <w:rsid w:val="002A7C1D"/>
    <w:rsid w:val="002B0FA5"/>
    <w:rsid w:val="002B3925"/>
    <w:rsid w:val="002C4C21"/>
    <w:rsid w:val="002C5A0D"/>
    <w:rsid w:val="002C63EB"/>
    <w:rsid w:val="002C7B3A"/>
    <w:rsid w:val="002D38D5"/>
    <w:rsid w:val="002D4C51"/>
    <w:rsid w:val="002D6595"/>
    <w:rsid w:val="002D70FE"/>
    <w:rsid w:val="002E375B"/>
    <w:rsid w:val="002E63D3"/>
    <w:rsid w:val="002F0462"/>
    <w:rsid w:val="002F4DFB"/>
    <w:rsid w:val="002F6A6A"/>
    <w:rsid w:val="002F793B"/>
    <w:rsid w:val="002F799C"/>
    <w:rsid w:val="00301572"/>
    <w:rsid w:val="003024C7"/>
    <w:rsid w:val="00302A99"/>
    <w:rsid w:val="003141B4"/>
    <w:rsid w:val="003158D8"/>
    <w:rsid w:val="00316C52"/>
    <w:rsid w:val="00321DEB"/>
    <w:rsid w:val="00322E6F"/>
    <w:rsid w:val="00333482"/>
    <w:rsid w:val="00334025"/>
    <w:rsid w:val="00334F13"/>
    <w:rsid w:val="00336D99"/>
    <w:rsid w:val="00347E64"/>
    <w:rsid w:val="003510C9"/>
    <w:rsid w:val="00354916"/>
    <w:rsid w:val="0035570B"/>
    <w:rsid w:val="0035619F"/>
    <w:rsid w:val="00357866"/>
    <w:rsid w:val="00365A33"/>
    <w:rsid w:val="00365E6D"/>
    <w:rsid w:val="00367BF0"/>
    <w:rsid w:val="003707DF"/>
    <w:rsid w:val="00375478"/>
    <w:rsid w:val="003764FE"/>
    <w:rsid w:val="003809A3"/>
    <w:rsid w:val="00382D63"/>
    <w:rsid w:val="00384146"/>
    <w:rsid w:val="00394683"/>
    <w:rsid w:val="003A33F8"/>
    <w:rsid w:val="003A532D"/>
    <w:rsid w:val="003A60A0"/>
    <w:rsid w:val="003A6323"/>
    <w:rsid w:val="003B0BA5"/>
    <w:rsid w:val="003B3D31"/>
    <w:rsid w:val="003C2202"/>
    <w:rsid w:val="003D2142"/>
    <w:rsid w:val="003D2B94"/>
    <w:rsid w:val="003D37FF"/>
    <w:rsid w:val="003D5FE9"/>
    <w:rsid w:val="003D7DD3"/>
    <w:rsid w:val="003E0343"/>
    <w:rsid w:val="003E1953"/>
    <w:rsid w:val="003E2DAE"/>
    <w:rsid w:val="003E5020"/>
    <w:rsid w:val="003E5E23"/>
    <w:rsid w:val="003E72DB"/>
    <w:rsid w:val="003E7B93"/>
    <w:rsid w:val="003F07DD"/>
    <w:rsid w:val="00406289"/>
    <w:rsid w:val="00406DB5"/>
    <w:rsid w:val="00406FFD"/>
    <w:rsid w:val="004147A0"/>
    <w:rsid w:val="004171A4"/>
    <w:rsid w:val="0042035A"/>
    <w:rsid w:val="00421178"/>
    <w:rsid w:val="00422EF5"/>
    <w:rsid w:val="00425B53"/>
    <w:rsid w:val="00431620"/>
    <w:rsid w:val="0043368F"/>
    <w:rsid w:val="00433A05"/>
    <w:rsid w:val="00435E4C"/>
    <w:rsid w:val="00446250"/>
    <w:rsid w:val="0045261D"/>
    <w:rsid w:val="00452850"/>
    <w:rsid w:val="00453208"/>
    <w:rsid w:val="004633FD"/>
    <w:rsid w:val="00467D12"/>
    <w:rsid w:val="00471414"/>
    <w:rsid w:val="0047746D"/>
    <w:rsid w:val="00480DCC"/>
    <w:rsid w:val="004861C8"/>
    <w:rsid w:val="0048624A"/>
    <w:rsid w:val="00486619"/>
    <w:rsid w:val="00487336"/>
    <w:rsid w:val="00491F15"/>
    <w:rsid w:val="004A73DA"/>
    <w:rsid w:val="004B08D5"/>
    <w:rsid w:val="004B264F"/>
    <w:rsid w:val="004B3BB1"/>
    <w:rsid w:val="004B5286"/>
    <w:rsid w:val="004B6C95"/>
    <w:rsid w:val="004C32AE"/>
    <w:rsid w:val="004C3720"/>
    <w:rsid w:val="004C5D0D"/>
    <w:rsid w:val="004D0269"/>
    <w:rsid w:val="004D02E6"/>
    <w:rsid w:val="004D1F23"/>
    <w:rsid w:val="004D7F70"/>
    <w:rsid w:val="004E13C8"/>
    <w:rsid w:val="004E347F"/>
    <w:rsid w:val="004E5BEC"/>
    <w:rsid w:val="004E7001"/>
    <w:rsid w:val="004F01CA"/>
    <w:rsid w:val="004F04A6"/>
    <w:rsid w:val="004F09B0"/>
    <w:rsid w:val="004F0F1C"/>
    <w:rsid w:val="004F13B4"/>
    <w:rsid w:val="004F2863"/>
    <w:rsid w:val="004F328D"/>
    <w:rsid w:val="004F4FE9"/>
    <w:rsid w:val="004F5FF5"/>
    <w:rsid w:val="00506CAB"/>
    <w:rsid w:val="00507968"/>
    <w:rsid w:val="0051217F"/>
    <w:rsid w:val="00521D42"/>
    <w:rsid w:val="0052239E"/>
    <w:rsid w:val="00525E35"/>
    <w:rsid w:val="00525EF2"/>
    <w:rsid w:val="00531F1C"/>
    <w:rsid w:val="005347CF"/>
    <w:rsid w:val="00536E58"/>
    <w:rsid w:val="005376DE"/>
    <w:rsid w:val="00543ABC"/>
    <w:rsid w:val="00546B83"/>
    <w:rsid w:val="00555F03"/>
    <w:rsid w:val="00564273"/>
    <w:rsid w:val="0057069B"/>
    <w:rsid w:val="00573CAB"/>
    <w:rsid w:val="00582543"/>
    <w:rsid w:val="00582CE3"/>
    <w:rsid w:val="00590786"/>
    <w:rsid w:val="00592FAD"/>
    <w:rsid w:val="00595E83"/>
    <w:rsid w:val="0059798D"/>
    <w:rsid w:val="005A132F"/>
    <w:rsid w:val="005A6A1C"/>
    <w:rsid w:val="005B2674"/>
    <w:rsid w:val="005B2CAA"/>
    <w:rsid w:val="005B415D"/>
    <w:rsid w:val="005B693D"/>
    <w:rsid w:val="005C2BE2"/>
    <w:rsid w:val="005C2FEC"/>
    <w:rsid w:val="005C4AD5"/>
    <w:rsid w:val="005C7A34"/>
    <w:rsid w:val="005D03BA"/>
    <w:rsid w:val="005D25C8"/>
    <w:rsid w:val="005D5318"/>
    <w:rsid w:val="005D57AC"/>
    <w:rsid w:val="005E1308"/>
    <w:rsid w:val="005E386B"/>
    <w:rsid w:val="005E4A20"/>
    <w:rsid w:val="005F0E1F"/>
    <w:rsid w:val="005F0F5E"/>
    <w:rsid w:val="005F137A"/>
    <w:rsid w:val="005F33FE"/>
    <w:rsid w:val="005F5F9A"/>
    <w:rsid w:val="006047D5"/>
    <w:rsid w:val="006128CA"/>
    <w:rsid w:val="00615815"/>
    <w:rsid w:val="006206C5"/>
    <w:rsid w:val="00623572"/>
    <w:rsid w:val="00632802"/>
    <w:rsid w:val="00634C59"/>
    <w:rsid w:val="0063704C"/>
    <w:rsid w:val="00641AFA"/>
    <w:rsid w:val="0064435C"/>
    <w:rsid w:val="00654FC1"/>
    <w:rsid w:val="00656F07"/>
    <w:rsid w:val="00657820"/>
    <w:rsid w:val="00660EE0"/>
    <w:rsid w:val="00667805"/>
    <w:rsid w:val="00670D20"/>
    <w:rsid w:val="006757E2"/>
    <w:rsid w:val="006838B9"/>
    <w:rsid w:val="0068613E"/>
    <w:rsid w:val="006872FC"/>
    <w:rsid w:val="0069079F"/>
    <w:rsid w:val="00692C27"/>
    <w:rsid w:val="006941AA"/>
    <w:rsid w:val="00695F34"/>
    <w:rsid w:val="0069725C"/>
    <w:rsid w:val="006A310B"/>
    <w:rsid w:val="006A3B85"/>
    <w:rsid w:val="006B1C6D"/>
    <w:rsid w:val="006B7B1B"/>
    <w:rsid w:val="006C06B3"/>
    <w:rsid w:val="006D611F"/>
    <w:rsid w:val="006D61A3"/>
    <w:rsid w:val="006E2059"/>
    <w:rsid w:val="006E3240"/>
    <w:rsid w:val="006E3DEF"/>
    <w:rsid w:val="006E4123"/>
    <w:rsid w:val="006E7085"/>
    <w:rsid w:val="006F2C51"/>
    <w:rsid w:val="006F311A"/>
    <w:rsid w:val="006F3242"/>
    <w:rsid w:val="006F592F"/>
    <w:rsid w:val="006F75EE"/>
    <w:rsid w:val="00700135"/>
    <w:rsid w:val="00707408"/>
    <w:rsid w:val="007109B3"/>
    <w:rsid w:val="00711B27"/>
    <w:rsid w:val="00711CB3"/>
    <w:rsid w:val="007129C5"/>
    <w:rsid w:val="00712BEA"/>
    <w:rsid w:val="007142FA"/>
    <w:rsid w:val="00717134"/>
    <w:rsid w:val="00717F95"/>
    <w:rsid w:val="00721604"/>
    <w:rsid w:val="00722470"/>
    <w:rsid w:val="007234F0"/>
    <w:rsid w:val="00723DD0"/>
    <w:rsid w:val="007246F8"/>
    <w:rsid w:val="007263BA"/>
    <w:rsid w:val="00730985"/>
    <w:rsid w:val="00732B67"/>
    <w:rsid w:val="00735C65"/>
    <w:rsid w:val="00742EA5"/>
    <w:rsid w:val="007473DF"/>
    <w:rsid w:val="00747874"/>
    <w:rsid w:val="00747DBA"/>
    <w:rsid w:val="00751838"/>
    <w:rsid w:val="007553A0"/>
    <w:rsid w:val="007575B1"/>
    <w:rsid w:val="00761BD9"/>
    <w:rsid w:val="00764394"/>
    <w:rsid w:val="00765CE6"/>
    <w:rsid w:val="007715D6"/>
    <w:rsid w:val="00773A18"/>
    <w:rsid w:val="00774159"/>
    <w:rsid w:val="00777282"/>
    <w:rsid w:val="0078086E"/>
    <w:rsid w:val="00780CED"/>
    <w:rsid w:val="007922B8"/>
    <w:rsid w:val="00793FA5"/>
    <w:rsid w:val="00794835"/>
    <w:rsid w:val="007A32AA"/>
    <w:rsid w:val="007A57ED"/>
    <w:rsid w:val="007B2879"/>
    <w:rsid w:val="007B7B20"/>
    <w:rsid w:val="007C75AE"/>
    <w:rsid w:val="007D2D01"/>
    <w:rsid w:val="007D43BE"/>
    <w:rsid w:val="007E1C2F"/>
    <w:rsid w:val="007E3A63"/>
    <w:rsid w:val="007E5F2E"/>
    <w:rsid w:val="007E70EF"/>
    <w:rsid w:val="007F3B13"/>
    <w:rsid w:val="007F4A5B"/>
    <w:rsid w:val="007F703B"/>
    <w:rsid w:val="008009F1"/>
    <w:rsid w:val="00801D0A"/>
    <w:rsid w:val="00802B5A"/>
    <w:rsid w:val="00803C05"/>
    <w:rsid w:val="008045F4"/>
    <w:rsid w:val="00807462"/>
    <w:rsid w:val="00810170"/>
    <w:rsid w:val="00810FC4"/>
    <w:rsid w:val="0081269E"/>
    <w:rsid w:val="00816360"/>
    <w:rsid w:val="008173E2"/>
    <w:rsid w:val="008250CB"/>
    <w:rsid w:val="00825A18"/>
    <w:rsid w:val="00825B45"/>
    <w:rsid w:val="0082730B"/>
    <w:rsid w:val="008279EB"/>
    <w:rsid w:val="008336DE"/>
    <w:rsid w:val="00835825"/>
    <w:rsid w:val="00836188"/>
    <w:rsid w:val="008372D4"/>
    <w:rsid w:val="0084284D"/>
    <w:rsid w:val="008475B5"/>
    <w:rsid w:val="00847B23"/>
    <w:rsid w:val="008504C1"/>
    <w:rsid w:val="00854ADC"/>
    <w:rsid w:val="0085544B"/>
    <w:rsid w:val="0086053B"/>
    <w:rsid w:val="00860E4C"/>
    <w:rsid w:val="00861222"/>
    <w:rsid w:val="00861A3B"/>
    <w:rsid w:val="008651A4"/>
    <w:rsid w:val="00866E31"/>
    <w:rsid w:val="00867369"/>
    <w:rsid w:val="00870AD0"/>
    <w:rsid w:val="00873CB6"/>
    <w:rsid w:val="008743F4"/>
    <w:rsid w:val="00875247"/>
    <w:rsid w:val="00876333"/>
    <w:rsid w:val="00877264"/>
    <w:rsid w:val="00881E59"/>
    <w:rsid w:val="00884A97"/>
    <w:rsid w:val="0088601E"/>
    <w:rsid w:val="00886A0C"/>
    <w:rsid w:val="00890271"/>
    <w:rsid w:val="00890FAE"/>
    <w:rsid w:val="00896ABC"/>
    <w:rsid w:val="008A36A0"/>
    <w:rsid w:val="008A3A57"/>
    <w:rsid w:val="008A53CA"/>
    <w:rsid w:val="008B289A"/>
    <w:rsid w:val="008B3DC6"/>
    <w:rsid w:val="008B3DCF"/>
    <w:rsid w:val="008B5078"/>
    <w:rsid w:val="008C178E"/>
    <w:rsid w:val="008C20F7"/>
    <w:rsid w:val="008C2FE5"/>
    <w:rsid w:val="008C3E3E"/>
    <w:rsid w:val="008C5AE2"/>
    <w:rsid w:val="008C7EFD"/>
    <w:rsid w:val="008D10ED"/>
    <w:rsid w:val="008D29D2"/>
    <w:rsid w:val="008D636D"/>
    <w:rsid w:val="008E5C5B"/>
    <w:rsid w:val="008F0E19"/>
    <w:rsid w:val="008F1803"/>
    <w:rsid w:val="008F4759"/>
    <w:rsid w:val="008F5272"/>
    <w:rsid w:val="008F594A"/>
    <w:rsid w:val="008F5EA8"/>
    <w:rsid w:val="008F78DB"/>
    <w:rsid w:val="009007B8"/>
    <w:rsid w:val="0090278D"/>
    <w:rsid w:val="00903320"/>
    <w:rsid w:val="00904C56"/>
    <w:rsid w:val="00912BD0"/>
    <w:rsid w:val="00914C39"/>
    <w:rsid w:val="00915511"/>
    <w:rsid w:val="009168EB"/>
    <w:rsid w:val="00921C67"/>
    <w:rsid w:val="00926ECA"/>
    <w:rsid w:val="00926FC5"/>
    <w:rsid w:val="00934786"/>
    <w:rsid w:val="00935BC1"/>
    <w:rsid w:val="00940C02"/>
    <w:rsid w:val="009450D2"/>
    <w:rsid w:val="00946545"/>
    <w:rsid w:val="00947780"/>
    <w:rsid w:val="00947B8D"/>
    <w:rsid w:val="0095283B"/>
    <w:rsid w:val="00955559"/>
    <w:rsid w:val="009624E1"/>
    <w:rsid w:val="0096654A"/>
    <w:rsid w:val="00971532"/>
    <w:rsid w:val="009717BD"/>
    <w:rsid w:val="00972948"/>
    <w:rsid w:val="00975986"/>
    <w:rsid w:val="00981619"/>
    <w:rsid w:val="00987523"/>
    <w:rsid w:val="009878D1"/>
    <w:rsid w:val="00993E6C"/>
    <w:rsid w:val="00996DD2"/>
    <w:rsid w:val="009A17A9"/>
    <w:rsid w:val="009A6014"/>
    <w:rsid w:val="009A61BD"/>
    <w:rsid w:val="009A79BA"/>
    <w:rsid w:val="009B0A36"/>
    <w:rsid w:val="009B41AE"/>
    <w:rsid w:val="009B4BEE"/>
    <w:rsid w:val="009B680A"/>
    <w:rsid w:val="009B7CDB"/>
    <w:rsid w:val="009C14F6"/>
    <w:rsid w:val="009C3FB5"/>
    <w:rsid w:val="009D3BD5"/>
    <w:rsid w:val="009D4AD9"/>
    <w:rsid w:val="009E00AC"/>
    <w:rsid w:val="009E5D56"/>
    <w:rsid w:val="009E6098"/>
    <w:rsid w:val="009E6DF1"/>
    <w:rsid w:val="009F4C07"/>
    <w:rsid w:val="009F67B5"/>
    <w:rsid w:val="009F7E8E"/>
    <w:rsid w:val="00A0073E"/>
    <w:rsid w:val="00A00B93"/>
    <w:rsid w:val="00A0256D"/>
    <w:rsid w:val="00A06C2A"/>
    <w:rsid w:val="00A1112D"/>
    <w:rsid w:val="00A121A4"/>
    <w:rsid w:val="00A12430"/>
    <w:rsid w:val="00A1280F"/>
    <w:rsid w:val="00A13E4F"/>
    <w:rsid w:val="00A1566C"/>
    <w:rsid w:val="00A168F6"/>
    <w:rsid w:val="00A21ACA"/>
    <w:rsid w:val="00A22209"/>
    <w:rsid w:val="00A228EA"/>
    <w:rsid w:val="00A3096E"/>
    <w:rsid w:val="00A3099A"/>
    <w:rsid w:val="00A40045"/>
    <w:rsid w:val="00A4179D"/>
    <w:rsid w:val="00A4202A"/>
    <w:rsid w:val="00A42130"/>
    <w:rsid w:val="00A42C9F"/>
    <w:rsid w:val="00A43A0A"/>
    <w:rsid w:val="00A45E55"/>
    <w:rsid w:val="00A46110"/>
    <w:rsid w:val="00A46282"/>
    <w:rsid w:val="00A5088F"/>
    <w:rsid w:val="00A53D10"/>
    <w:rsid w:val="00A5716F"/>
    <w:rsid w:val="00A61EDC"/>
    <w:rsid w:val="00A62369"/>
    <w:rsid w:val="00A641B0"/>
    <w:rsid w:val="00A64B8A"/>
    <w:rsid w:val="00A64EF0"/>
    <w:rsid w:val="00A65223"/>
    <w:rsid w:val="00A6628E"/>
    <w:rsid w:val="00A70C71"/>
    <w:rsid w:val="00A70F76"/>
    <w:rsid w:val="00A71D3F"/>
    <w:rsid w:val="00A72EE3"/>
    <w:rsid w:val="00A80B05"/>
    <w:rsid w:val="00A82BAF"/>
    <w:rsid w:val="00A82F97"/>
    <w:rsid w:val="00A8319E"/>
    <w:rsid w:val="00A869C8"/>
    <w:rsid w:val="00A921C1"/>
    <w:rsid w:val="00A943FA"/>
    <w:rsid w:val="00A97083"/>
    <w:rsid w:val="00A97B3D"/>
    <w:rsid w:val="00AA0E4B"/>
    <w:rsid w:val="00AA15C8"/>
    <w:rsid w:val="00AA4C6C"/>
    <w:rsid w:val="00AA590C"/>
    <w:rsid w:val="00AA6D4D"/>
    <w:rsid w:val="00AA6EFA"/>
    <w:rsid w:val="00AA78D6"/>
    <w:rsid w:val="00AB0D35"/>
    <w:rsid w:val="00AB1074"/>
    <w:rsid w:val="00AB4FAE"/>
    <w:rsid w:val="00AB60A7"/>
    <w:rsid w:val="00AB6248"/>
    <w:rsid w:val="00AC5815"/>
    <w:rsid w:val="00AD0F4F"/>
    <w:rsid w:val="00AD13C5"/>
    <w:rsid w:val="00AD25BC"/>
    <w:rsid w:val="00AD546E"/>
    <w:rsid w:val="00AD6A64"/>
    <w:rsid w:val="00AE4DD1"/>
    <w:rsid w:val="00AF2C0F"/>
    <w:rsid w:val="00AF3086"/>
    <w:rsid w:val="00AF422B"/>
    <w:rsid w:val="00AF4D31"/>
    <w:rsid w:val="00AF64D3"/>
    <w:rsid w:val="00B01E1E"/>
    <w:rsid w:val="00B03CCE"/>
    <w:rsid w:val="00B051D9"/>
    <w:rsid w:val="00B05B5E"/>
    <w:rsid w:val="00B12B20"/>
    <w:rsid w:val="00B147A7"/>
    <w:rsid w:val="00B156A1"/>
    <w:rsid w:val="00B15F13"/>
    <w:rsid w:val="00B21CA2"/>
    <w:rsid w:val="00B25779"/>
    <w:rsid w:val="00B30E76"/>
    <w:rsid w:val="00B32ED3"/>
    <w:rsid w:val="00B36A2A"/>
    <w:rsid w:val="00B36C49"/>
    <w:rsid w:val="00B3795B"/>
    <w:rsid w:val="00B40A1B"/>
    <w:rsid w:val="00B4553D"/>
    <w:rsid w:val="00B45682"/>
    <w:rsid w:val="00B53F53"/>
    <w:rsid w:val="00B53FE4"/>
    <w:rsid w:val="00B60584"/>
    <w:rsid w:val="00B635A7"/>
    <w:rsid w:val="00B677C7"/>
    <w:rsid w:val="00B85EE8"/>
    <w:rsid w:val="00B934F0"/>
    <w:rsid w:val="00B97577"/>
    <w:rsid w:val="00B975A2"/>
    <w:rsid w:val="00BA02E9"/>
    <w:rsid w:val="00BA278E"/>
    <w:rsid w:val="00BA6E71"/>
    <w:rsid w:val="00BB060C"/>
    <w:rsid w:val="00BC4ADB"/>
    <w:rsid w:val="00BC75EE"/>
    <w:rsid w:val="00BD0EBB"/>
    <w:rsid w:val="00BD5A77"/>
    <w:rsid w:val="00BD6A98"/>
    <w:rsid w:val="00BE31F4"/>
    <w:rsid w:val="00BE40B3"/>
    <w:rsid w:val="00BE7E29"/>
    <w:rsid w:val="00BF0059"/>
    <w:rsid w:val="00BF30E5"/>
    <w:rsid w:val="00BF3B08"/>
    <w:rsid w:val="00BF5E2B"/>
    <w:rsid w:val="00C02EC3"/>
    <w:rsid w:val="00C06107"/>
    <w:rsid w:val="00C06460"/>
    <w:rsid w:val="00C066E1"/>
    <w:rsid w:val="00C10284"/>
    <w:rsid w:val="00C10C6D"/>
    <w:rsid w:val="00C14C8E"/>
    <w:rsid w:val="00C25AB1"/>
    <w:rsid w:val="00C27C91"/>
    <w:rsid w:val="00C32A30"/>
    <w:rsid w:val="00C366E3"/>
    <w:rsid w:val="00C46C41"/>
    <w:rsid w:val="00C47629"/>
    <w:rsid w:val="00C52BAA"/>
    <w:rsid w:val="00C5484E"/>
    <w:rsid w:val="00C55C9B"/>
    <w:rsid w:val="00C60894"/>
    <w:rsid w:val="00C61801"/>
    <w:rsid w:val="00C61893"/>
    <w:rsid w:val="00C63938"/>
    <w:rsid w:val="00C65D67"/>
    <w:rsid w:val="00C71452"/>
    <w:rsid w:val="00C72E5A"/>
    <w:rsid w:val="00C814DB"/>
    <w:rsid w:val="00C819B5"/>
    <w:rsid w:val="00C84A8A"/>
    <w:rsid w:val="00C86217"/>
    <w:rsid w:val="00C876E3"/>
    <w:rsid w:val="00C90A7D"/>
    <w:rsid w:val="00C90C7A"/>
    <w:rsid w:val="00CA4F68"/>
    <w:rsid w:val="00CA7631"/>
    <w:rsid w:val="00CA781C"/>
    <w:rsid w:val="00CB169E"/>
    <w:rsid w:val="00CB377A"/>
    <w:rsid w:val="00CC0A80"/>
    <w:rsid w:val="00CC2B81"/>
    <w:rsid w:val="00CC2C14"/>
    <w:rsid w:val="00CD4844"/>
    <w:rsid w:val="00CD4E98"/>
    <w:rsid w:val="00CD73ED"/>
    <w:rsid w:val="00CE1394"/>
    <w:rsid w:val="00CE2B90"/>
    <w:rsid w:val="00CE30E6"/>
    <w:rsid w:val="00CE3385"/>
    <w:rsid w:val="00CF43E2"/>
    <w:rsid w:val="00CF5DA7"/>
    <w:rsid w:val="00D018AB"/>
    <w:rsid w:val="00D07454"/>
    <w:rsid w:val="00D12731"/>
    <w:rsid w:val="00D1412C"/>
    <w:rsid w:val="00D1450F"/>
    <w:rsid w:val="00D16E1E"/>
    <w:rsid w:val="00D21F7F"/>
    <w:rsid w:val="00D2433C"/>
    <w:rsid w:val="00D25D61"/>
    <w:rsid w:val="00D27054"/>
    <w:rsid w:val="00D325DC"/>
    <w:rsid w:val="00D36F0D"/>
    <w:rsid w:val="00D40AA8"/>
    <w:rsid w:val="00D43067"/>
    <w:rsid w:val="00D46FBF"/>
    <w:rsid w:val="00D515D3"/>
    <w:rsid w:val="00D518B3"/>
    <w:rsid w:val="00D523D7"/>
    <w:rsid w:val="00D55E82"/>
    <w:rsid w:val="00D56349"/>
    <w:rsid w:val="00D57890"/>
    <w:rsid w:val="00D602AB"/>
    <w:rsid w:val="00D6424B"/>
    <w:rsid w:val="00D64B00"/>
    <w:rsid w:val="00D66B75"/>
    <w:rsid w:val="00D677A1"/>
    <w:rsid w:val="00D71767"/>
    <w:rsid w:val="00D73D65"/>
    <w:rsid w:val="00D74C5A"/>
    <w:rsid w:val="00D8148E"/>
    <w:rsid w:val="00D82F53"/>
    <w:rsid w:val="00D831BB"/>
    <w:rsid w:val="00D84E2E"/>
    <w:rsid w:val="00D85510"/>
    <w:rsid w:val="00D85579"/>
    <w:rsid w:val="00D9376D"/>
    <w:rsid w:val="00DB1742"/>
    <w:rsid w:val="00DB7E50"/>
    <w:rsid w:val="00DC05B4"/>
    <w:rsid w:val="00DC0CA5"/>
    <w:rsid w:val="00DC147B"/>
    <w:rsid w:val="00DC160F"/>
    <w:rsid w:val="00DC1DA7"/>
    <w:rsid w:val="00DC2836"/>
    <w:rsid w:val="00DC4030"/>
    <w:rsid w:val="00DC480E"/>
    <w:rsid w:val="00DC64C7"/>
    <w:rsid w:val="00DD0CF1"/>
    <w:rsid w:val="00DD4861"/>
    <w:rsid w:val="00DD5C52"/>
    <w:rsid w:val="00DE09D4"/>
    <w:rsid w:val="00DF093A"/>
    <w:rsid w:val="00DF5E4E"/>
    <w:rsid w:val="00E01F5B"/>
    <w:rsid w:val="00E11334"/>
    <w:rsid w:val="00E11BD8"/>
    <w:rsid w:val="00E123FA"/>
    <w:rsid w:val="00E158FC"/>
    <w:rsid w:val="00E15EC8"/>
    <w:rsid w:val="00E22828"/>
    <w:rsid w:val="00E24DDA"/>
    <w:rsid w:val="00E252F4"/>
    <w:rsid w:val="00E274F6"/>
    <w:rsid w:val="00E317C6"/>
    <w:rsid w:val="00E34024"/>
    <w:rsid w:val="00E37C19"/>
    <w:rsid w:val="00E42DE0"/>
    <w:rsid w:val="00E531F4"/>
    <w:rsid w:val="00E538D5"/>
    <w:rsid w:val="00E54EFC"/>
    <w:rsid w:val="00E642BB"/>
    <w:rsid w:val="00E64791"/>
    <w:rsid w:val="00E651B9"/>
    <w:rsid w:val="00E67B37"/>
    <w:rsid w:val="00E70BD5"/>
    <w:rsid w:val="00E7159E"/>
    <w:rsid w:val="00E80D54"/>
    <w:rsid w:val="00E8123D"/>
    <w:rsid w:val="00E83488"/>
    <w:rsid w:val="00E834C2"/>
    <w:rsid w:val="00E844D2"/>
    <w:rsid w:val="00E84C40"/>
    <w:rsid w:val="00E86059"/>
    <w:rsid w:val="00E8685F"/>
    <w:rsid w:val="00E8722D"/>
    <w:rsid w:val="00E9732A"/>
    <w:rsid w:val="00EA4187"/>
    <w:rsid w:val="00EB7B1F"/>
    <w:rsid w:val="00EC02F4"/>
    <w:rsid w:val="00EC0A70"/>
    <w:rsid w:val="00EC1002"/>
    <w:rsid w:val="00EC198B"/>
    <w:rsid w:val="00EC3C65"/>
    <w:rsid w:val="00EC6A8D"/>
    <w:rsid w:val="00ED0CA6"/>
    <w:rsid w:val="00ED1F5A"/>
    <w:rsid w:val="00EE046F"/>
    <w:rsid w:val="00EF01B1"/>
    <w:rsid w:val="00EF6148"/>
    <w:rsid w:val="00F01D10"/>
    <w:rsid w:val="00F01EAA"/>
    <w:rsid w:val="00F0404E"/>
    <w:rsid w:val="00F04778"/>
    <w:rsid w:val="00F05130"/>
    <w:rsid w:val="00F172B3"/>
    <w:rsid w:val="00F20036"/>
    <w:rsid w:val="00F22B11"/>
    <w:rsid w:val="00F273F9"/>
    <w:rsid w:val="00F34D92"/>
    <w:rsid w:val="00F36F5A"/>
    <w:rsid w:val="00F45995"/>
    <w:rsid w:val="00F528F2"/>
    <w:rsid w:val="00F56203"/>
    <w:rsid w:val="00F62AC9"/>
    <w:rsid w:val="00F654D3"/>
    <w:rsid w:val="00F65668"/>
    <w:rsid w:val="00F66DA0"/>
    <w:rsid w:val="00F66F14"/>
    <w:rsid w:val="00F73291"/>
    <w:rsid w:val="00F74C39"/>
    <w:rsid w:val="00F76232"/>
    <w:rsid w:val="00F779D2"/>
    <w:rsid w:val="00F80692"/>
    <w:rsid w:val="00F80A45"/>
    <w:rsid w:val="00F816C7"/>
    <w:rsid w:val="00F82BCB"/>
    <w:rsid w:val="00F855FB"/>
    <w:rsid w:val="00F8658E"/>
    <w:rsid w:val="00F86828"/>
    <w:rsid w:val="00FA1616"/>
    <w:rsid w:val="00FA2CC9"/>
    <w:rsid w:val="00FA3936"/>
    <w:rsid w:val="00FA4825"/>
    <w:rsid w:val="00FA59CA"/>
    <w:rsid w:val="00FB0E92"/>
    <w:rsid w:val="00FB115F"/>
    <w:rsid w:val="00FB1B66"/>
    <w:rsid w:val="00FB4860"/>
    <w:rsid w:val="00FB704B"/>
    <w:rsid w:val="00FB7704"/>
    <w:rsid w:val="00FC23B7"/>
    <w:rsid w:val="00FC244B"/>
    <w:rsid w:val="00FC354C"/>
    <w:rsid w:val="00FC36C4"/>
    <w:rsid w:val="00FC5288"/>
    <w:rsid w:val="00FD149F"/>
    <w:rsid w:val="00FD1F7D"/>
    <w:rsid w:val="00FD3B82"/>
    <w:rsid w:val="00FD74F7"/>
    <w:rsid w:val="00FE4F1C"/>
    <w:rsid w:val="00FE53EB"/>
    <w:rsid w:val="00FF0C1B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391DB9"/>
  <w15:docId w15:val="{ACB11257-C402-4FCC-8F74-9D9DD6AC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40"/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customStyle="1" w:styleId="Bullet1">
    <w:name w:val="Bullet 1"/>
    <w:basedOn w:val="Normal"/>
    <w:rsid w:val="005B2CAA"/>
    <w:pPr>
      <w:numPr>
        <w:ilvl w:val="2"/>
        <w:numId w:val="22"/>
      </w:numPr>
    </w:pPr>
  </w:style>
  <w:style w:type="paragraph" w:styleId="Pardeliste">
    <w:name w:val="List Paragraph"/>
    <w:basedOn w:val="Normal"/>
    <w:uiPriority w:val="34"/>
    <w:qFormat/>
    <w:rsid w:val="006206C5"/>
    <w:pPr>
      <w:ind w:left="720"/>
      <w:contextualSpacing/>
    </w:pPr>
  </w:style>
  <w:style w:type="paragraph" w:styleId="Rvision">
    <w:name w:val="Revision"/>
    <w:hidden/>
    <w:uiPriority w:val="99"/>
    <w:semiHidden/>
    <w:rsid w:val="00AD546E"/>
    <w:rPr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semiHidden/>
    <w:unhideWhenUsed/>
    <w:rsid w:val="00AD546E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D546E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2920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1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662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54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508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140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625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718677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01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0389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65102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8550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8065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3696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200731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85987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B357A-930B-CA41-B6D7-AAA86A76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52</Pages>
  <Words>12313</Words>
  <Characters>67727</Characters>
  <Application>Microsoft Macintosh Word</Application>
  <DocSecurity>0</DocSecurity>
  <Lines>564</Lines>
  <Paragraphs>159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SYSTEME DE BRIDGE</vt:lpstr>
    </vt:vector>
  </TitlesOfParts>
  <Company>IBM</Company>
  <LinksUpToDate>false</LinksUpToDate>
  <CharactersWithSpaces>79881</CharactersWithSpaces>
  <SharedDoc>false</SharedDoc>
  <HLinks>
    <vt:vector size="378" baseType="variant">
      <vt:variant>
        <vt:i4>1835057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_Toc360873564</vt:lpwstr>
      </vt:variant>
      <vt:variant>
        <vt:i4>1835057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_Toc360873563</vt:lpwstr>
      </vt:variant>
      <vt:variant>
        <vt:i4>1835057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_Toc360873562</vt:lpwstr>
      </vt:variant>
      <vt:variant>
        <vt:i4>1835057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_Toc360873561</vt:lpwstr>
      </vt:variant>
      <vt:variant>
        <vt:i4>1835057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_Toc360873560</vt:lpwstr>
      </vt:variant>
      <vt:variant>
        <vt:i4>2031665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_Toc360873559</vt:lpwstr>
      </vt:variant>
      <vt:variant>
        <vt:i4>2031665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_Toc360873558</vt:lpwstr>
      </vt:variant>
      <vt:variant>
        <vt:i4>2031665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_Toc360873557</vt:lpwstr>
      </vt:variant>
      <vt:variant>
        <vt:i4>2031665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_Toc360873556</vt:lpwstr>
      </vt:variant>
      <vt:variant>
        <vt:i4>2031665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_Toc360873555</vt:lpwstr>
      </vt:variant>
      <vt:variant>
        <vt:i4>2031665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_Toc360873554</vt:lpwstr>
      </vt:variant>
      <vt:variant>
        <vt:i4>2031665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_Toc360873553</vt:lpwstr>
      </vt:variant>
      <vt:variant>
        <vt:i4>2031665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_Toc360873552</vt:lpwstr>
      </vt:variant>
      <vt:variant>
        <vt:i4>2031665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_Toc360873551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_Toc360873550</vt:lpwstr>
      </vt:variant>
      <vt:variant>
        <vt:i4>1966129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_Toc360873549</vt:lpwstr>
      </vt:variant>
      <vt:variant>
        <vt:i4>1966129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_Toc360873548</vt:lpwstr>
      </vt:variant>
      <vt:variant>
        <vt:i4>1966129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_Toc360873547</vt:lpwstr>
      </vt:variant>
      <vt:variant>
        <vt:i4>1966129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_Toc360873546</vt:lpwstr>
      </vt:variant>
      <vt:variant>
        <vt:i4>1966129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_Toc360873545</vt:lpwstr>
      </vt:variant>
      <vt:variant>
        <vt:i4>1966129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_Toc360873544</vt:lpwstr>
      </vt:variant>
      <vt:variant>
        <vt:i4>1966129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_Toc360873543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_Toc360873542</vt:lpwstr>
      </vt:variant>
      <vt:variant>
        <vt:i4>1966129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_Toc360873541</vt:lpwstr>
      </vt:variant>
      <vt:variant>
        <vt:i4>1966129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_Toc360873540</vt:lpwstr>
      </vt:variant>
      <vt:variant>
        <vt:i4>1638449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_Toc360873539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_Toc360873538</vt:lpwstr>
      </vt:variant>
      <vt:variant>
        <vt:i4>1638449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_Toc360873537</vt:lpwstr>
      </vt:variant>
      <vt:variant>
        <vt:i4>1638449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_Toc360873536</vt:lpwstr>
      </vt:variant>
      <vt:variant>
        <vt:i4>1638449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_Toc360873535</vt:lpwstr>
      </vt:variant>
      <vt:variant>
        <vt:i4>1638449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_Toc360873534</vt:lpwstr>
      </vt:variant>
      <vt:variant>
        <vt:i4>1638449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_Toc360873533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_Toc360873532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_Toc360873531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_Toc360873530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_Toc360873529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_Toc360873528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_Toc360873527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_Toc360873526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_Toc360873525</vt:lpwstr>
      </vt:variant>
      <vt:variant>
        <vt:i4>1572913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_Toc360873524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_Toc360873523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_Toc360873522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_Toc360873521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_Toc360873520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_Toc360873519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_Toc360873518</vt:lpwstr>
      </vt:variant>
      <vt:variant>
        <vt:i4>1769521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_Toc360873517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_Toc360873516</vt:lpwstr>
      </vt:variant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_Toc360873515</vt:lpwstr>
      </vt:variant>
      <vt:variant>
        <vt:i4>1769521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_Toc360873514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_Toc360873513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_Toc360873512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_Toc360873511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_Toc360873510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_Toc360873509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_Toc360873508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_Toc360873507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_Toc360873506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_Toc360873505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_Toc360873504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_Toc360873503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_Toc360873502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SYSTEME DE BRIDGE</dc:title>
  <dc:creator>JARLOT</dc:creator>
  <cp:lastModifiedBy>Utilisateur de Microsoft Office</cp:lastModifiedBy>
  <cp:revision>6</cp:revision>
  <cp:lastPrinted>2016-03-20T10:30:00Z</cp:lastPrinted>
  <dcterms:created xsi:type="dcterms:W3CDTF">2017-09-02T12:33:00Z</dcterms:created>
  <dcterms:modified xsi:type="dcterms:W3CDTF">2017-09-09T17:45:00Z</dcterms:modified>
</cp:coreProperties>
</file>